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ppt" ContentType="application/vnd.ms-powerpoint"/>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56F55" w14:textId="56FE7C49" w:rsidR="00D653AC" w:rsidRPr="004E1F9F" w:rsidRDefault="00CB40E5" w:rsidP="00CB40E5">
      <w:pPr>
        <w:pStyle w:val="a3"/>
        <w:rPr>
          <w:rFonts w:eastAsia="맑은 고딕"/>
          <w:lang w:eastAsia="ko-KR"/>
        </w:rPr>
      </w:pPr>
      <w:r w:rsidRPr="004E1F9F">
        <w:t xml:space="preserve">Iotivity </w:t>
      </w:r>
      <w:r w:rsidR="00214AF5" w:rsidRPr="004E1F9F">
        <w:t>Programmer’</w:t>
      </w:r>
      <w:r w:rsidR="00ED5F86" w:rsidRPr="004E1F9F">
        <w:t>s Guid</w:t>
      </w:r>
      <w:r w:rsidR="00BF256F" w:rsidRPr="004E1F9F">
        <w:t>e</w:t>
      </w:r>
      <w:r w:rsidR="004E1F9F">
        <w:rPr>
          <w:rFonts w:eastAsia="맑은 고딕" w:hint="eastAsia"/>
          <w:lang w:eastAsia="ko-KR"/>
        </w:rPr>
        <w:t xml:space="preserve"> </w:t>
      </w:r>
      <w:r w:rsidR="004E1F9F">
        <w:rPr>
          <w:rFonts w:eastAsia="맑은 고딕"/>
          <w:lang w:eastAsia="ko-KR"/>
        </w:rPr>
        <w:br/>
        <w:t>–</w:t>
      </w:r>
      <w:r w:rsidR="004E1F9F">
        <w:rPr>
          <w:rFonts w:eastAsia="맑은 고딕" w:hint="eastAsia"/>
          <w:lang w:eastAsia="ko-KR"/>
        </w:rPr>
        <w:t xml:space="preserve"> Soft Sensor Manager</w:t>
      </w:r>
    </w:p>
    <w:p w14:paraId="1AB3C03A" w14:textId="77777777" w:rsidR="00B02207" w:rsidRPr="004E1F9F" w:rsidRDefault="00B02207" w:rsidP="00B02207"/>
    <w:p w14:paraId="377BF122" w14:textId="77777777" w:rsidR="001D1746" w:rsidRPr="004E1F9F" w:rsidRDefault="001D1746" w:rsidP="001D1746"/>
    <w:p w14:paraId="448CD984" w14:textId="77777777" w:rsidR="00B02207" w:rsidRPr="004E1F9F" w:rsidRDefault="00B02207" w:rsidP="001D1746"/>
    <w:p w14:paraId="107D62B4" w14:textId="77777777" w:rsidR="00B02207" w:rsidRPr="004E1F9F" w:rsidRDefault="00B02207" w:rsidP="001D1746"/>
    <w:p w14:paraId="35405973" w14:textId="77777777" w:rsidR="00B02207" w:rsidRPr="004E1F9F" w:rsidRDefault="00B02207" w:rsidP="001D1746"/>
    <w:p w14:paraId="00B46440" w14:textId="77777777" w:rsidR="00B02207" w:rsidRPr="004E1F9F" w:rsidRDefault="00B02207" w:rsidP="001D1746"/>
    <w:p w14:paraId="2376AC11" w14:textId="77777777" w:rsidR="00B02207" w:rsidRPr="004E1F9F" w:rsidRDefault="00B02207" w:rsidP="001D1746"/>
    <w:p w14:paraId="7813D353" w14:textId="5BD86811" w:rsidR="00E93E9E" w:rsidRPr="004E1F9F" w:rsidRDefault="00E93E9E" w:rsidP="001D1746"/>
    <w:p w14:paraId="49B5BB1F" w14:textId="77777777" w:rsidR="00E93E9E" w:rsidRPr="004E1F9F" w:rsidRDefault="00E93E9E" w:rsidP="001D1746"/>
    <w:p w14:paraId="1CA516D3" w14:textId="77777777" w:rsidR="00E93E9E" w:rsidRPr="004E1F9F" w:rsidRDefault="00E93E9E" w:rsidP="001D1746"/>
    <w:p w14:paraId="265A2E00" w14:textId="77777777" w:rsidR="00E93E9E" w:rsidRPr="004E1F9F" w:rsidRDefault="00E93E9E" w:rsidP="001D1746"/>
    <w:p w14:paraId="48EFDCEA" w14:textId="77777777" w:rsidR="00E93E9E" w:rsidRPr="004E1F9F" w:rsidRDefault="00E93E9E" w:rsidP="001D1746"/>
    <w:p w14:paraId="5C3E198B" w14:textId="77777777" w:rsidR="00E93E9E" w:rsidRPr="004E1F9F" w:rsidRDefault="00E93E9E" w:rsidP="001D1746"/>
    <w:p w14:paraId="55F22952" w14:textId="77777777" w:rsidR="00E93E9E" w:rsidRPr="004E1F9F" w:rsidRDefault="00E93E9E" w:rsidP="001D1746"/>
    <w:p w14:paraId="39954646" w14:textId="77777777" w:rsidR="00E93E9E" w:rsidRPr="004E1F9F" w:rsidRDefault="00E93E9E" w:rsidP="001D1746"/>
    <w:p w14:paraId="17B8FF1F" w14:textId="77777777" w:rsidR="00E93E9E" w:rsidRPr="004E1F9F" w:rsidRDefault="00E93E9E" w:rsidP="001D1746"/>
    <w:p w14:paraId="7F3907A0" w14:textId="77777777" w:rsidR="00E93E9E" w:rsidRPr="004E1F9F" w:rsidRDefault="00E93E9E" w:rsidP="001D1746"/>
    <w:p w14:paraId="4183FBC3" w14:textId="335BCE86" w:rsidR="00E93E9E" w:rsidRPr="004E1F9F" w:rsidRDefault="001D6B5E" w:rsidP="001D1746">
      <w:r w:rsidRPr="004E1F9F">
        <w:br/>
      </w:r>
    </w:p>
    <w:p w14:paraId="640EC93D" w14:textId="77777777" w:rsidR="001D6B5E" w:rsidRPr="004E1F9F" w:rsidRDefault="001D6B5E" w:rsidP="001D1746"/>
    <w:p w14:paraId="264B0BD8" w14:textId="77777777" w:rsidR="001D6B5E" w:rsidRPr="004E1F9F" w:rsidRDefault="001D6B5E" w:rsidP="001D1746"/>
    <w:p w14:paraId="2812196A" w14:textId="77777777" w:rsidR="001D6B5E" w:rsidRPr="004E1F9F" w:rsidRDefault="001D6B5E" w:rsidP="001D1746"/>
    <w:p w14:paraId="5965B6F9" w14:textId="77777777" w:rsidR="001D6B5E" w:rsidRPr="004E1F9F" w:rsidRDefault="001D6B5E" w:rsidP="001D1746"/>
    <w:p w14:paraId="7AC2C412" w14:textId="77777777" w:rsidR="00E93E9E" w:rsidRPr="004E1F9F" w:rsidRDefault="00E93E9E" w:rsidP="001D1746"/>
    <w:p w14:paraId="6A8163E8" w14:textId="77777777" w:rsidR="00B02207" w:rsidRPr="004E1F9F" w:rsidRDefault="00B02207" w:rsidP="001D1746"/>
    <w:p w14:paraId="00E2BC03" w14:textId="77777777" w:rsidR="00B02207" w:rsidRPr="004E1F9F" w:rsidRDefault="00B02207" w:rsidP="001D1746"/>
    <w:sdt>
      <w:sdtPr>
        <w:rPr>
          <w:rFonts w:asciiTheme="minorHAnsi" w:eastAsiaTheme="minorEastAsia" w:hAnsiTheme="minorHAnsi" w:cstheme="minorBidi"/>
          <w:b w:val="0"/>
          <w:bCs w:val="0"/>
          <w:smallCaps w:val="0"/>
          <w:color w:val="auto"/>
          <w:sz w:val="22"/>
          <w:szCs w:val="22"/>
        </w:rPr>
        <w:id w:val="422920436"/>
        <w:docPartObj>
          <w:docPartGallery w:val="Table of Contents"/>
          <w:docPartUnique/>
        </w:docPartObj>
      </w:sdtPr>
      <w:sdtEndPr>
        <w:rPr>
          <w:noProof/>
        </w:rPr>
      </w:sdtEndPr>
      <w:sdtContent>
        <w:p w14:paraId="42C3D080" w14:textId="77777777" w:rsidR="00CB40E5" w:rsidRPr="004E1F9F" w:rsidRDefault="00CB40E5">
          <w:pPr>
            <w:pStyle w:val="TOC"/>
          </w:pPr>
          <w:r w:rsidRPr="004E1F9F">
            <w:t>Contents</w:t>
          </w:r>
        </w:p>
        <w:p w14:paraId="2D99B309" w14:textId="77777777" w:rsidR="000A1B82" w:rsidRDefault="00CB40E5">
          <w:pPr>
            <w:pStyle w:val="10"/>
            <w:tabs>
              <w:tab w:val="left" w:pos="440"/>
              <w:tab w:val="right" w:leader="dot" w:pos="9350"/>
            </w:tabs>
            <w:rPr>
              <w:noProof/>
              <w:kern w:val="2"/>
              <w:sz w:val="20"/>
              <w:lang w:eastAsia="ko-KR"/>
            </w:rPr>
          </w:pPr>
          <w:r w:rsidRPr="004E1F9F">
            <w:fldChar w:fldCharType="begin"/>
          </w:r>
          <w:r w:rsidRPr="004E1F9F">
            <w:instrText xml:space="preserve"> TOC \o "1-3" \h \z \u </w:instrText>
          </w:r>
          <w:r w:rsidRPr="004E1F9F">
            <w:fldChar w:fldCharType="separate"/>
          </w:r>
          <w:hyperlink w:anchor="_Toc406417778" w:history="1">
            <w:r w:rsidR="000A1B82" w:rsidRPr="00612320">
              <w:rPr>
                <w:rStyle w:val="af4"/>
                <w:noProof/>
              </w:rPr>
              <w:t>2</w:t>
            </w:r>
            <w:r w:rsidR="000A1B82">
              <w:rPr>
                <w:noProof/>
                <w:kern w:val="2"/>
                <w:sz w:val="20"/>
                <w:lang w:eastAsia="ko-KR"/>
              </w:rPr>
              <w:tab/>
            </w:r>
            <w:r w:rsidR="000A1B82" w:rsidRPr="00612320">
              <w:rPr>
                <w:rStyle w:val="af4"/>
                <w:noProof/>
              </w:rPr>
              <w:t>Revision History</w:t>
            </w:r>
            <w:r w:rsidR="000A1B82">
              <w:rPr>
                <w:noProof/>
                <w:webHidden/>
              </w:rPr>
              <w:tab/>
            </w:r>
            <w:r w:rsidR="000A1B82">
              <w:rPr>
                <w:noProof/>
                <w:webHidden/>
              </w:rPr>
              <w:fldChar w:fldCharType="begin"/>
            </w:r>
            <w:r w:rsidR="000A1B82">
              <w:rPr>
                <w:noProof/>
                <w:webHidden/>
              </w:rPr>
              <w:instrText xml:space="preserve"> PAGEREF _Toc406417778 \h </w:instrText>
            </w:r>
            <w:r w:rsidR="000A1B82">
              <w:rPr>
                <w:noProof/>
                <w:webHidden/>
              </w:rPr>
            </w:r>
            <w:r w:rsidR="000A1B82">
              <w:rPr>
                <w:noProof/>
                <w:webHidden/>
              </w:rPr>
              <w:fldChar w:fldCharType="separate"/>
            </w:r>
            <w:r w:rsidR="000A1B82">
              <w:rPr>
                <w:noProof/>
                <w:webHidden/>
              </w:rPr>
              <w:t>3</w:t>
            </w:r>
            <w:r w:rsidR="000A1B82">
              <w:rPr>
                <w:noProof/>
                <w:webHidden/>
              </w:rPr>
              <w:fldChar w:fldCharType="end"/>
            </w:r>
          </w:hyperlink>
        </w:p>
        <w:p w14:paraId="7C763D54" w14:textId="77777777" w:rsidR="000A1B82" w:rsidRDefault="005E1753">
          <w:pPr>
            <w:pStyle w:val="10"/>
            <w:tabs>
              <w:tab w:val="left" w:pos="440"/>
              <w:tab w:val="right" w:leader="dot" w:pos="9350"/>
            </w:tabs>
            <w:rPr>
              <w:noProof/>
              <w:kern w:val="2"/>
              <w:sz w:val="20"/>
              <w:lang w:eastAsia="ko-KR"/>
            </w:rPr>
          </w:pPr>
          <w:hyperlink w:anchor="_Toc406417779" w:history="1">
            <w:r w:rsidR="000A1B82" w:rsidRPr="00612320">
              <w:rPr>
                <w:rStyle w:val="af4"/>
                <w:noProof/>
              </w:rPr>
              <w:t>3</w:t>
            </w:r>
            <w:r w:rsidR="000A1B82">
              <w:rPr>
                <w:noProof/>
                <w:kern w:val="2"/>
                <w:sz w:val="20"/>
                <w:lang w:eastAsia="ko-KR"/>
              </w:rPr>
              <w:tab/>
            </w:r>
            <w:r w:rsidR="000A1B82" w:rsidRPr="00612320">
              <w:rPr>
                <w:rStyle w:val="af4"/>
                <w:noProof/>
                <w:lang w:eastAsia="ko-KR"/>
              </w:rPr>
              <w:t>Soft</w:t>
            </w:r>
            <w:r w:rsidR="000A1B82" w:rsidRPr="00612320">
              <w:rPr>
                <w:rStyle w:val="af4"/>
                <w:rFonts w:eastAsia="맑은 고딕"/>
                <w:noProof/>
                <w:lang w:eastAsia="ko-KR"/>
              </w:rPr>
              <w:t xml:space="preserve"> </w:t>
            </w:r>
            <w:r w:rsidR="000A1B82" w:rsidRPr="00612320">
              <w:rPr>
                <w:rStyle w:val="af4"/>
                <w:noProof/>
                <w:lang w:eastAsia="ko-KR"/>
              </w:rPr>
              <w:t>Sensor</w:t>
            </w:r>
            <w:r w:rsidR="000A1B82" w:rsidRPr="00612320">
              <w:rPr>
                <w:rStyle w:val="af4"/>
                <w:rFonts w:eastAsia="맑은 고딕"/>
                <w:noProof/>
                <w:lang w:eastAsia="ko-KR"/>
              </w:rPr>
              <w:t xml:space="preserve"> </w:t>
            </w:r>
            <w:r w:rsidR="000A1B82" w:rsidRPr="00612320">
              <w:rPr>
                <w:rStyle w:val="af4"/>
                <w:noProof/>
                <w:lang w:eastAsia="ko-KR"/>
              </w:rPr>
              <w:t>Manager</w:t>
            </w:r>
            <w:r w:rsidR="000A1B82" w:rsidRPr="00612320">
              <w:rPr>
                <w:rStyle w:val="af4"/>
                <w:noProof/>
              </w:rPr>
              <w:t xml:space="preserve"> (</w:t>
            </w:r>
            <w:r w:rsidR="000A1B82" w:rsidRPr="00612320">
              <w:rPr>
                <w:rStyle w:val="af4"/>
                <w:noProof/>
                <w:lang w:eastAsia="ko-KR"/>
              </w:rPr>
              <w:t>SSM</w:t>
            </w:r>
            <w:r w:rsidR="000A1B82" w:rsidRPr="00612320">
              <w:rPr>
                <w:rStyle w:val="af4"/>
                <w:noProof/>
              </w:rPr>
              <w:t>)</w:t>
            </w:r>
            <w:r w:rsidR="000A1B82">
              <w:rPr>
                <w:noProof/>
                <w:webHidden/>
              </w:rPr>
              <w:tab/>
            </w:r>
            <w:r w:rsidR="000A1B82">
              <w:rPr>
                <w:noProof/>
                <w:webHidden/>
              </w:rPr>
              <w:fldChar w:fldCharType="begin"/>
            </w:r>
            <w:r w:rsidR="000A1B82">
              <w:rPr>
                <w:noProof/>
                <w:webHidden/>
              </w:rPr>
              <w:instrText xml:space="preserve"> PAGEREF _Toc406417779 \h </w:instrText>
            </w:r>
            <w:r w:rsidR="000A1B82">
              <w:rPr>
                <w:noProof/>
                <w:webHidden/>
              </w:rPr>
            </w:r>
            <w:r w:rsidR="000A1B82">
              <w:rPr>
                <w:noProof/>
                <w:webHidden/>
              </w:rPr>
              <w:fldChar w:fldCharType="separate"/>
            </w:r>
            <w:r w:rsidR="000A1B82">
              <w:rPr>
                <w:noProof/>
                <w:webHidden/>
              </w:rPr>
              <w:t>4</w:t>
            </w:r>
            <w:r w:rsidR="000A1B82">
              <w:rPr>
                <w:noProof/>
                <w:webHidden/>
              </w:rPr>
              <w:fldChar w:fldCharType="end"/>
            </w:r>
          </w:hyperlink>
        </w:p>
        <w:p w14:paraId="5F1BB048" w14:textId="77777777" w:rsidR="000A1B82" w:rsidRDefault="005E1753">
          <w:pPr>
            <w:pStyle w:val="10"/>
            <w:tabs>
              <w:tab w:val="left" w:pos="440"/>
              <w:tab w:val="right" w:leader="dot" w:pos="9350"/>
            </w:tabs>
            <w:rPr>
              <w:noProof/>
              <w:kern w:val="2"/>
              <w:sz w:val="20"/>
              <w:lang w:eastAsia="ko-KR"/>
            </w:rPr>
          </w:pPr>
          <w:hyperlink w:anchor="_Toc406417780" w:history="1">
            <w:r w:rsidR="000A1B82" w:rsidRPr="00612320">
              <w:rPr>
                <w:rStyle w:val="af4"/>
                <w:noProof/>
              </w:rPr>
              <w:t>4</w:t>
            </w:r>
            <w:r w:rsidR="000A1B82">
              <w:rPr>
                <w:noProof/>
                <w:kern w:val="2"/>
                <w:sz w:val="20"/>
                <w:lang w:eastAsia="ko-KR"/>
              </w:rPr>
              <w:tab/>
            </w:r>
            <w:r w:rsidR="000A1B82" w:rsidRPr="00612320">
              <w:rPr>
                <w:rStyle w:val="af4"/>
                <w:noProof/>
              </w:rPr>
              <w:t>Terminology</w:t>
            </w:r>
            <w:r w:rsidR="000A1B82">
              <w:rPr>
                <w:noProof/>
                <w:webHidden/>
              </w:rPr>
              <w:tab/>
            </w:r>
            <w:r w:rsidR="000A1B82">
              <w:rPr>
                <w:noProof/>
                <w:webHidden/>
              </w:rPr>
              <w:fldChar w:fldCharType="begin"/>
            </w:r>
            <w:r w:rsidR="000A1B82">
              <w:rPr>
                <w:noProof/>
                <w:webHidden/>
              </w:rPr>
              <w:instrText xml:space="preserve"> PAGEREF _Toc406417780 \h </w:instrText>
            </w:r>
            <w:r w:rsidR="000A1B82">
              <w:rPr>
                <w:noProof/>
                <w:webHidden/>
              </w:rPr>
            </w:r>
            <w:r w:rsidR="000A1B82">
              <w:rPr>
                <w:noProof/>
                <w:webHidden/>
              </w:rPr>
              <w:fldChar w:fldCharType="separate"/>
            </w:r>
            <w:r w:rsidR="000A1B82">
              <w:rPr>
                <w:noProof/>
                <w:webHidden/>
              </w:rPr>
              <w:t>4</w:t>
            </w:r>
            <w:r w:rsidR="000A1B82">
              <w:rPr>
                <w:noProof/>
                <w:webHidden/>
              </w:rPr>
              <w:fldChar w:fldCharType="end"/>
            </w:r>
          </w:hyperlink>
        </w:p>
        <w:p w14:paraId="4446A23B" w14:textId="77777777" w:rsidR="000A1B82" w:rsidRDefault="005E1753">
          <w:pPr>
            <w:pStyle w:val="20"/>
            <w:tabs>
              <w:tab w:val="left" w:pos="800"/>
              <w:tab w:val="right" w:leader="dot" w:pos="9350"/>
            </w:tabs>
            <w:rPr>
              <w:noProof/>
              <w:kern w:val="2"/>
              <w:sz w:val="20"/>
              <w:lang w:eastAsia="ko-KR"/>
            </w:rPr>
          </w:pPr>
          <w:hyperlink w:anchor="_Toc406417781" w:history="1">
            <w:r w:rsidR="000A1B82" w:rsidRPr="00612320">
              <w:rPr>
                <w:rStyle w:val="af4"/>
                <w:noProof/>
                <w:lang w:eastAsia="ko-KR"/>
              </w:rPr>
              <w:t>4.1</w:t>
            </w:r>
            <w:r w:rsidR="000A1B82">
              <w:rPr>
                <w:noProof/>
                <w:kern w:val="2"/>
                <w:sz w:val="20"/>
                <w:lang w:eastAsia="ko-KR"/>
              </w:rPr>
              <w:tab/>
            </w:r>
            <w:r w:rsidR="000A1B82" w:rsidRPr="00612320">
              <w:rPr>
                <w:rStyle w:val="af4"/>
                <w:noProof/>
              </w:rPr>
              <w:t>Physical Sensor</w:t>
            </w:r>
            <w:r w:rsidR="000A1B82" w:rsidRPr="00612320">
              <w:rPr>
                <w:rStyle w:val="af4"/>
                <w:noProof/>
                <w:lang w:eastAsia="ko-KR"/>
              </w:rPr>
              <w:t xml:space="preserve"> App</w:t>
            </w:r>
            <w:r w:rsidR="000A1B82">
              <w:rPr>
                <w:noProof/>
                <w:webHidden/>
              </w:rPr>
              <w:tab/>
            </w:r>
            <w:r w:rsidR="000A1B82">
              <w:rPr>
                <w:noProof/>
                <w:webHidden/>
              </w:rPr>
              <w:fldChar w:fldCharType="begin"/>
            </w:r>
            <w:r w:rsidR="000A1B82">
              <w:rPr>
                <w:noProof/>
                <w:webHidden/>
              </w:rPr>
              <w:instrText xml:space="preserve"> PAGEREF _Toc406417781 \h </w:instrText>
            </w:r>
            <w:r w:rsidR="000A1B82">
              <w:rPr>
                <w:noProof/>
                <w:webHidden/>
              </w:rPr>
            </w:r>
            <w:r w:rsidR="000A1B82">
              <w:rPr>
                <w:noProof/>
                <w:webHidden/>
              </w:rPr>
              <w:fldChar w:fldCharType="separate"/>
            </w:r>
            <w:r w:rsidR="000A1B82">
              <w:rPr>
                <w:noProof/>
                <w:webHidden/>
              </w:rPr>
              <w:t>4</w:t>
            </w:r>
            <w:r w:rsidR="000A1B82">
              <w:rPr>
                <w:noProof/>
                <w:webHidden/>
              </w:rPr>
              <w:fldChar w:fldCharType="end"/>
            </w:r>
          </w:hyperlink>
        </w:p>
        <w:p w14:paraId="64CA96BC" w14:textId="77777777" w:rsidR="000A1B82" w:rsidRDefault="005E1753">
          <w:pPr>
            <w:pStyle w:val="20"/>
            <w:tabs>
              <w:tab w:val="left" w:pos="800"/>
              <w:tab w:val="right" w:leader="dot" w:pos="9350"/>
            </w:tabs>
            <w:rPr>
              <w:noProof/>
              <w:kern w:val="2"/>
              <w:sz w:val="20"/>
              <w:lang w:eastAsia="ko-KR"/>
            </w:rPr>
          </w:pPr>
          <w:hyperlink w:anchor="_Toc406417782" w:history="1">
            <w:r w:rsidR="000A1B82" w:rsidRPr="00612320">
              <w:rPr>
                <w:rStyle w:val="af4"/>
                <w:noProof/>
                <w:lang w:eastAsia="ko-KR"/>
              </w:rPr>
              <w:t>4.2</w:t>
            </w:r>
            <w:r w:rsidR="000A1B82">
              <w:rPr>
                <w:noProof/>
                <w:kern w:val="2"/>
                <w:sz w:val="20"/>
                <w:lang w:eastAsia="ko-KR"/>
              </w:rPr>
              <w:tab/>
            </w:r>
            <w:r w:rsidR="000A1B82" w:rsidRPr="00612320">
              <w:rPr>
                <w:rStyle w:val="af4"/>
                <w:noProof/>
                <w:lang w:eastAsia="ko-KR"/>
              </w:rPr>
              <w:t xml:space="preserve">Soft Sensor (= </w:t>
            </w:r>
            <w:r w:rsidR="000A1B82" w:rsidRPr="00612320">
              <w:rPr>
                <w:rStyle w:val="af4"/>
                <w:noProof/>
              </w:rPr>
              <w:t>Logical Sensor</w:t>
            </w:r>
            <w:r w:rsidR="000A1B82" w:rsidRPr="00612320">
              <w:rPr>
                <w:rStyle w:val="af4"/>
                <w:noProof/>
                <w:lang w:eastAsia="ko-KR"/>
              </w:rPr>
              <w:t>, Virtual Sensor)</w:t>
            </w:r>
            <w:r w:rsidR="000A1B82">
              <w:rPr>
                <w:noProof/>
                <w:webHidden/>
              </w:rPr>
              <w:tab/>
            </w:r>
            <w:r w:rsidR="000A1B82">
              <w:rPr>
                <w:noProof/>
                <w:webHidden/>
              </w:rPr>
              <w:fldChar w:fldCharType="begin"/>
            </w:r>
            <w:r w:rsidR="000A1B82">
              <w:rPr>
                <w:noProof/>
                <w:webHidden/>
              </w:rPr>
              <w:instrText xml:space="preserve"> PAGEREF _Toc406417782 \h </w:instrText>
            </w:r>
            <w:r w:rsidR="000A1B82">
              <w:rPr>
                <w:noProof/>
                <w:webHidden/>
              </w:rPr>
            </w:r>
            <w:r w:rsidR="000A1B82">
              <w:rPr>
                <w:noProof/>
                <w:webHidden/>
              </w:rPr>
              <w:fldChar w:fldCharType="separate"/>
            </w:r>
            <w:r w:rsidR="000A1B82">
              <w:rPr>
                <w:noProof/>
                <w:webHidden/>
              </w:rPr>
              <w:t>4</w:t>
            </w:r>
            <w:r w:rsidR="000A1B82">
              <w:rPr>
                <w:noProof/>
                <w:webHidden/>
              </w:rPr>
              <w:fldChar w:fldCharType="end"/>
            </w:r>
          </w:hyperlink>
        </w:p>
        <w:p w14:paraId="4B059A50" w14:textId="77777777" w:rsidR="000A1B82" w:rsidRDefault="005E1753">
          <w:pPr>
            <w:pStyle w:val="20"/>
            <w:tabs>
              <w:tab w:val="left" w:pos="800"/>
              <w:tab w:val="right" w:leader="dot" w:pos="9350"/>
            </w:tabs>
            <w:rPr>
              <w:noProof/>
              <w:kern w:val="2"/>
              <w:sz w:val="20"/>
              <w:lang w:eastAsia="ko-KR"/>
            </w:rPr>
          </w:pPr>
          <w:hyperlink w:anchor="_Toc406417783" w:history="1">
            <w:r w:rsidR="000A1B82" w:rsidRPr="00612320">
              <w:rPr>
                <w:rStyle w:val="af4"/>
                <w:noProof/>
                <w:lang w:eastAsia="ko-KR"/>
              </w:rPr>
              <w:t>4.3</w:t>
            </w:r>
            <w:r w:rsidR="000A1B82">
              <w:rPr>
                <w:noProof/>
                <w:kern w:val="2"/>
                <w:sz w:val="20"/>
                <w:lang w:eastAsia="ko-KR"/>
              </w:rPr>
              <w:tab/>
            </w:r>
            <w:r w:rsidR="000A1B82" w:rsidRPr="00612320">
              <w:rPr>
                <w:rStyle w:val="af4"/>
                <w:noProof/>
              </w:rPr>
              <w:t>Soft Sensor Manager</w:t>
            </w:r>
            <w:r w:rsidR="000A1B82" w:rsidRPr="00612320">
              <w:rPr>
                <w:rStyle w:val="af4"/>
                <w:noProof/>
                <w:lang w:eastAsia="ko-KR"/>
              </w:rPr>
              <w:t xml:space="preserve"> (SSM)</w:t>
            </w:r>
            <w:r w:rsidR="000A1B82">
              <w:rPr>
                <w:noProof/>
                <w:webHidden/>
              </w:rPr>
              <w:tab/>
            </w:r>
            <w:r w:rsidR="000A1B82">
              <w:rPr>
                <w:noProof/>
                <w:webHidden/>
              </w:rPr>
              <w:fldChar w:fldCharType="begin"/>
            </w:r>
            <w:r w:rsidR="000A1B82">
              <w:rPr>
                <w:noProof/>
                <w:webHidden/>
              </w:rPr>
              <w:instrText xml:space="preserve"> PAGEREF _Toc406417783 \h </w:instrText>
            </w:r>
            <w:r w:rsidR="000A1B82">
              <w:rPr>
                <w:noProof/>
                <w:webHidden/>
              </w:rPr>
            </w:r>
            <w:r w:rsidR="000A1B82">
              <w:rPr>
                <w:noProof/>
                <w:webHidden/>
              </w:rPr>
              <w:fldChar w:fldCharType="separate"/>
            </w:r>
            <w:r w:rsidR="000A1B82">
              <w:rPr>
                <w:noProof/>
                <w:webHidden/>
              </w:rPr>
              <w:t>4</w:t>
            </w:r>
            <w:r w:rsidR="000A1B82">
              <w:rPr>
                <w:noProof/>
                <w:webHidden/>
              </w:rPr>
              <w:fldChar w:fldCharType="end"/>
            </w:r>
          </w:hyperlink>
        </w:p>
        <w:p w14:paraId="30FDDE1C" w14:textId="77777777" w:rsidR="000A1B82" w:rsidRDefault="005E1753">
          <w:pPr>
            <w:pStyle w:val="10"/>
            <w:tabs>
              <w:tab w:val="left" w:pos="440"/>
              <w:tab w:val="right" w:leader="dot" w:pos="9350"/>
            </w:tabs>
            <w:rPr>
              <w:noProof/>
              <w:kern w:val="2"/>
              <w:sz w:val="20"/>
              <w:lang w:eastAsia="ko-KR"/>
            </w:rPr>
          </w:pPr>
          <w:hyperlink w:anchor="_Toc406417784" w:history="1">
            <w:r w:rsidR="000A1B82" w:rsidRPr="00612320">
              <w:rPr>
                <w:rStyle w:val="af4"/>
                <w:noProof/>
                <w:lang w:eastAsia="ko-KR"/>
              </w:rPr>
              <w:t>5</w:t>
            </w:r>
            <w:r w:rsidR="000A1B82">
              <w:rPr>
                <w:noProof/>
                <w:kern w:val="2"/>
                <w:sz w:val="20"/>
                <w:lang w:eastAsia="ko-KR"/>
              </w:rPr>
              <w:tab/>
            </w:r>
            <w:r w:rsidR="000A1B82" w:rsidRPr="00612320">
              <w:rPr>
                <w:rStyle w:val="af4"/>
                <w:noProof/>
                <w:lang w:eastAsia="ko-KR"/>
              </w:rPr>
              <w:t>SDK API</w:t>
            </w:r>
            <w:r w:rsidR="000A1B82">
              <w:rPr>
                <w:noProof/>
                <w:webHidden/>
              </w:rPr>
              <w:tab/>
            </w:r>
            <w:r w:rsidR="000A1B82">
              <w:rPr>
                <w:noProof/>
                <w:webHidden/>
              </w:rPr>
              <w:fldChar w:fldCharType="begin"/>
            </w:r>
            <w:r w:rsidR="000A1B82">
              <w:rPr>
                <w:noProof/>
                <w:webHidden/>
              </w:rPr>
              <w:instrText xml:space="preserve"> PAGEREF _Toc406417784 \h </w:instrText>
            </w:r>
            <w:r w:rsidR="000A1B82">
              <w:rPr>
                <w:noProof/>
                <w:webHidden/>
              </w:rPr>
            </w:r>
            <w:r w:rsidR="000A1B82">
              <w:rPr>
                <w:noProof/>
                <w:webHidden/>
              </w:rPr>
              <w:fldChar w:fldCharType="separate"/>
            </w:r>
            <w:r w:rsidR="000A1B82">
              <w:rPr>
                <w:noProof/>
                <w:webHidden/>
              </w:rPr>
              <w:t>5</w:t>
            </w:r>
            <w:r w:rsidR="000A1B82">
              <w:rPr>
                <w:noProof/>
                <w:webHidden/>
              </w:rPr>
              <w:fldChar w:fldCharType="end"/>
            </w:r>
          </w:hyperlink>
        </w:p>
        <w:p w14:paraId="163E92FE" w14:textId="77777777" w:rsidR="000A1B82" w:rsidRDefault="005E1753">
          <w:pPr>
            <w:pStyle w:val="20"/>
            <w:tabs>
              <w:tab w:val="left" w:pos="800"/>
              <w:tab w:val="right" w:leader="dot" w:pos="9350"/>
            </w:tabs>
            <w:rPr>
              <w:noProof/>
              <w:kern w:val="2"/>
              <w:sz w:val="20"/>
              <w:lang w:eastAsia="ko-KR"/>
            </w:rPr>
          </w:pPr>
          <w:hyperlink w:anchor="_Toc406417785" w:history="1">
            <w:r w:rsidR="000A1B82" w:rsidRPr="00612320">
              <w:rPr>
                <w:rStyle w:val="af4"/>
                <w:noProof/>
                <w:lang w:eastAsia="ko-KR"/>
              </w:rPr>
              <w:t>5.1</w:t>
            </w:r>
            <w:r w:rsidR="000A1B82">
              <w:rPr>
                <w:noProof/>
                <w:kern w:val="2"/>
                <w:sz w:val="20"/>
                <w:lang w:eastAsia="ko-KR"/>
              </w:rPr>
              <w:tab/>
            </w:r>
            <w:r w:rsidR="000A1B82" w:rsidRPr="00612320">
              <w:rPr>
                <w:rStyle w:val="af4"/>
                <w:noProof/>
                <w:lang w:eastAsia="ko-KR"/>
              </w:rPr>
              <w:t>SSMInt</w:t>
            </w:r>
            <w:r w:rsidR="000A1B82" w:rsidRPr="00612320">
              <w:rPr>
                <w:rStyle w:val="af4"/>
                <w:rFonts w:eastAsia="맑은 고딕"/>
                <w:noProof/>
                <w:lang w:eastAsia="ko-KR"/>
              </w:rPr>
              <w:t>erface</w:t>
            </w:r>
            <w:r w:rsidR="000A1B82">
              <w:rPr>
                <w:noProof/>
                <w:webHidden/>
              </w:rPr>
              <w:tab/>
            </w:r>
            <w:r w:rsidR="000A1B82">
              <w:rPr>
                <w:noProof/>
                <w:webHidden/>
              </w:rPr>
              <w:fldChar w:fldCharType="begin"/>
            </w:r>
            <w:r w:rsidR="000A1B82">
              <w:rPr>
                <w:noProof/>
                <w:webHidden/>
              </w:rPr>
              <w:instrText xml:space="preserve"> PAGEREF _Toc406417785 \h </w:instrText>
            </w:r>
            <w:r w:rsidR="000A1B82">
              <w:rPr>
                <w:noProof/>
                <w:webHidden/>
              </w:rPr>
            </w:r>
            <w:r w:rsidR="000A1B82">
              <w:rPr>
                <w:noProof/>
                <w:webHidden/>
              </w:rPr>
              <w:fldChar w:fldCharType="separate"/>
            </w:r>
            <w:r w:rsidR="000A1B82">
              <w:rPr>
                <w:noProof/>
                <w:webHidden/>
              </w:rPr>
              <w:t>5</w:t>
            </w:r>
            <w:r w:rsidR="000A1B82">
              <w:rPr>
                <w:noProof/>
                <w:webHidden/>
              </w:rPr>
              <w:fldChar w:fldCharType="end"/>
            </w:r>
          </w:hyperlink>
        </w:p>
        <w:p w14:paraId="7999E44D" w14:textId="77777777" w:rsidR="000A1B82" w:rsidRDefault="005E1753">
          <w:pPr>
            <w:pStyle w:val="20"/>
            <w:tabs>
              <w:tab w:val="left" w:pos="800"/>
              <w:tab w:val="right" w:leader="dot" w:pos="9350"/>
            </w:tabs>
            <w:rPr>
              <w:noProof/>
              <w:kern w:val="2"/>
              <w:sz w:val="20"/>
              <w:lang w:eastAsia="ko-KR"/>
            </w:rPr>
          </w:pPr>
          <w:hyperlink w:anchor="_Toc406417786" w:history="1">
            <w:r w:rsidR="000A1B82" w:rsidRPr="00612320">
              <w:rPr>
                <w:rStyle w:val="af4"/>
                <w:noProof/>
                <w:lang w:eastAsia="ko-KR"/>
              </w:rPr>
              <w:t>5.2</w:t>
            </w:r>
            <w:r w:rsidR="000A1B82">
              <w:rPr>
                <w:noProof/>
                <w:kern w:val="2"/>
                <w:sz w:val="20"/>
                <w:lang w:eastAsia="ko-KR"/>
              </w:rPr>
              <w:tab/>
            </w:r>
            <w:r w:rsidR="000A1B82" w:rsidRPr="00612320">
              <w:rPr>
                <w:rStyle w:val="af4"/>
                <w:noProof/>
                <w:lang w:eastAsia="ko-KR"/>
              </w:rPr>
              <w:t>IQueryEngineEvent</w:t>
            </w:r>
            <w:r w:rsidR="000A1B82" w:rsidRPr="00612320">
              <w:rPr>
                <w:rStyle w:val="af4"/>
                <w:rFonts w:eastAsia="맑은 고딕"/>
                <w:noProof/>
                <w:lang w:eastAsia="ko-KR"/>
              </w:rPr>
              <w:t xml:space="preserve"> </w:t>
            </w:r>
            <w:r w:rsidR="000A1B82" w:rsidRPr="00612320">
              <w:rPr>
                <w:rStyle w:val="af4"/>
                <w:noProof/>
                <w:lang w:eastAsia="ko-KR"/>
              </w:rPr>
              <w:t>and Application</w:t>
            </w:r>
            <w:r w:rsidR="000A1B82">
              <w:rPr>
                <w:noProof/>
                <w:webHidden/>
              </w:rPr>
              <w:tab/>
            </w:r>
            <w:r w:rsidR="000A1B82">
              <w:rPr>
                <w:noProof/>
                <w:webHidden/>
              </w:rPr>
              <w:fldChar w:fldCharType="begin"/>
            </w:r>
            <w:r w:rsidR="000A1B82">
              <w:rPr>
                <w:noProof/>
                <w:webHidden/>
              </w:rPr>
              <w:instrText xml:space="preserve"> PAGEREF _Toc406417786 \h </w:instrText>
            </w:r>
            <w:r w:rsidR="000A1B82">
              <w:rPr>
                <w:noProof/>
                <w:webHidden/>
              </w:rPr>
            </w:r>
            <w:r w:rsidR="000A1B82">
              <w:rPr>
                <w:noProof/>
                <w:webHidden/>
              </w:rPr>
              <w:fldChar w:fldCharType="separate"/>
            </w:r>
            <w:r w:rsidR="000A1B82">
              <w:rPr>
                <w:noProof/>
                <w:webHidden/>
              </w:rPr>
              <w:t>6</w:t>
            </w:r>
            <w:r w:rsidR="000A1B82">
              <w:rPr>
                <w:noProof/>
                <w:webHidden/>
              </w:rPr>
              <w:fldChar w:fldCharType="end"/>
            </w:r>
          </w:hyperlink>
        </w:p>
        <w:p w14:paraId="1FD8497F" w14:textId="77777777" w:rsidR="000A1B82" w:rsidRDefault="005E1753">
          <w:pPr>
            <w:pStyle w:val="10"/>
            <w:tabs>
              <w:tab w:val="left" w:pos="440"/>
              <w:tab w:val="right" w:leader="dot" w:pos="9350"/>
            </w:tabs>
            <w:rPr>
              <w:noProof/>
              <w:kern w:val="2"/>
              <w:sz w:val="20"/>
              <w:lang w:eastAsia="ko-KR"/>
            </w:rPr>
          </w:pPr>
          <w:hyperlink w:anchor="_Toc406417787" w:history="1">
            <w:r w:rsidR="000A1B82" w:rsidRPr="00612320">
              <w:rPr>
                <w:rStyle w:val="af4"/>
                <w:noProof/>
                <w:lang w:eastAsia="ko-KR"/>
              </w:rPr>
              <w:t>6</w:t>
            </w:r>
            <w:r w:rsidR="000A1B82">
              <w:rPr>
                <w:noProof/>
                <w:kern w:val="2"/>
                <w:sz w:val="20"/>
                <w:lang w:eastAsia="ko-KR"/>
              </w:rPr>
              <w:tab/>
            </w:r>
            <w:r w:rsidR="000A1B82" w:rsidRPr="00612320">
              <w:rPr>
                <w:rStyle w:val="af4"/>
                <w:noProof/>
                <w:lang w:eastAsia="ko-KR"/>
              </w:rPr>
              <w:t>SSM Architecture and Components</w:t>
            </w:r>
            <w:r w:rsidR="000A1B82">
              <w:rPr>
                <w:noProof/>
                <w:webHidden/>
              </w:rPr>
              <w:tab/>
            </w:r>
            <w:r w:rsidR="000A1B82">
              <w:rPr>
                <w:noProof/>
                <w:webHidden/>
              </w:rPr>
              <w:fldChar w:fldCharType="begin"/>
            </w:r>
            <w:r w:rsidR="000A1B82">
              <w:rPr>
                <w:noProof/>
                <w:webHidden/>
              </w:rPr>
              <w:instrText xml:space="preserve"> PAGEREF _Toc406417787 \h </w:instrText>
            </w:r>
            <w:r w:rsidR="000A1B82">
              <w:rPr>
                <w:noProof/>
                <w:webHidden/>
              </w:rPr>
            </w:r>
            <w:r w:rsidR="000A1B82">
              <w:rPr>
                <w:noProof/>
                <w:webHidden/>
              </w:rPr>
              <w:fldChar w:fldCharType="separate"/>
            </w:r>
            <w:r w:rsidR="000A1B82">
              <w:rPr>
                <w:noProof/>
                <w:webHidden/>
              </w:rPr>
              <w:t>8</w:t>
            </w:r>
            <w:r w:rsidR="000A1B82">
              <w:rPr>
                <w:noProof/>
                <w:webHidden/>
              </w:rPr>
              <w:fldChar w:fldCharType="end"/>
            </w:r>
          </w:hyperlink>
        </w:p>
        <w:p w14:paraId="478859CA" w14:textId="77777777" w:rsidR="000A1B82" w:rsidRDefault="005E1753">
          <w:pPr>
            <w:pStyle w:val="20"/>
            <w:tabs>
              <w:tab w:val="left" w:pos="800"/>
              <w:tab w:val="right" w:leader="dot" w:pos="9350"/>
            </w:tabs>
            <w:rPr>
              <w:noProof/>
              <w:kern w:val="2"/>
              <w:sz w:val="20"/>
              <w:lang w:eastAsia="ko-KR"/>
            </w:rPr>
          </w:pPr>
          <w:hyperlink w:anchor="_Toc406417788" w:history="1">
            <w:r w:rsidR="000A1B82" w:rsidRPr="00612320">
              <w:rPr>
                <w:rStyle w:val="af4"/>
                <w:noProof/>
                <w:lang w:eastAsia="ko-KR"/>
              </w:rPr>
              <w:t>6.1</w:t>
            </w:r>
            <w:r w:rsidR="000A1B82">
              <w:rPr>
                <w:noProof/>
                <w:kern w:val="2"/>
                <w:sz w:val="20"/>
                <w:lang w:eastAsia="ko-KR"/>
              </w:rPr>
              <w:tab/>
            </w:r>
            <w:r w:rsidR="000A1B82" w:rsidRPr="00612320">
              <w:rPr>
                <w:rStyle w:val="af4"/>
                <w:noProof/>
                <w:lang w:eastAsia="ko-KR"/>
              </w:rPr>
              <w:t>Context Diagram</w:t>
            </w:r>
            <w:r w:rsidR="000A1B82">
              <w:rPr>
                <w:noProof/>
                <w:webHidden/>
              </w:rPr>
              <w:tab/>
            </w:r>
            <w:r w:rsidR="000A1B82">
              <w:rPr>
                <w:noProof/>
                <w:webHidden/>
              </w:rPr>
              <w:fldChar w:fldCharType="begin"/>
            </w:r>
            <w:r w:rsidR="000A1B82">
              <w:rPr>
                <w:noProof/>
                <w:webHidden/>
              </w:rPr>
              <w:instrText xml:space="preserve"> PAGEREF _Toc406417788 \h </w:instrText>
            </w:r>
            <w:r w:rsidR="000A1B82">
              <w:rPr>
                <w:noProof/>
                <w:webHidden/>
              </w:rPr>
            </w:r>
            <w:r w:rsidR="000A1B82">
              <w:rPr>
                <w:noProof/>
                <w:webHidden/>
              </w:rPr>
              <w:fldChar w:fldCharType="separate"/>
            </w:r>
            <w:r w:rsidR="000A1B82">
              <w:rPr>
                <w:noProof/>
                <w:webHidden/>
              </w:rPr>
              <w:t>8</w:t>
            </w:r>
            <w:r w:rsidR="000A1B82">
              <w:rPr>
                <w:noProof/>
                <w:webHidden/>
              </w:rPr>
              <w:fldChar w:fldCharType="end"/>
            </w:r>
          </w:hyperlink>
        </w:p>
        <w:p w14:paraId="54E96D41" w14:textId="77777777" w:rsidR="000A1B82" w:rsidRDefault="005E1753">
          <w:pPr>
            <w:pStyle w:val="20"/>
            <w:tabs>
              <w:tab w:val="left" w:pos="800"/>
              <w:tab w:val="right" w:leader="dot" w:pos="9350"/>
            </w:tabs>
            <w:rPr>
              <w:noProof/>
              <w:kern w:val="2"/>
              <w:sz w:val="20"/>
              <w:lang w:eastAsia="ko-KR"/>
            </w:rPr>
          </w:pPr>
          <w:hyperlink w:anchor="_Toc406417789" w:history="1">
            <w:r w:rsidR="000A1B82" w:rsidRPr="00612320">
              <w:rPr>
                <w:rStyle w:val="af4"/>
                <w:noProof/>
                <w:lang w:eastAsia="ko-KR"/>
              </w:rPr>
              <w:t>6.2</w:t>
            </w:r>
            <w:r w:rsidR="000A1B82">
              <w:rPr>
                <w:noProof/>
                <w:kern w:val="2"/>
                <w:sz w:val="20"/>
                <w:lang w:eastAsia="ko-KR"/>
              </w:rPr>
              <w:tab/>
            </w:r>
            <w:r w:rsidR="000A1B82" w:rsidRPr="00612320">
              <w:rPr>
                <w:rStyle w:val="af4"/>
                <w:noProof/>
                <w:lang w:eastAsia="ko-KR"/>
              </w:rPr>
              <w:t>SSM Architecture</w:t>
            </w:r>
            <w:r w:rsidR="000A1B82">
              <w:rPr>
                <w:noProof/>
                <w:webHidden/>
              </w:rPr>
              <w:tab/>
            </w:r>
            <w:r w:rsidR="000A1B82">
              <w:rPr>
                <w:noProof/>
                <w:webHidden/>
              </w:rPr>
              <w:fldChar w:fldCharType="begin"/>
            </w:r>
            <w:r w:rsidR="000A1B82">
              <w:rPr>
                <w:noProof/>
                <w:webHidden/>
              </w:rPr>
              <w:instrText xml:space="preserve"> PAGEREF _Toc406417789 \h </w:instrText>
            </w:r>
            <w:r w:rsidR="000A1B82">
              <w:rPr>
                <w:noProof/>
                <w:webHidden/>
              </w:rPr>
            </w:r>
            <w:r w:rsidR="000A1B82">
              <w:rPr>
                <w:noProof/>
                <w:webHidden/>
              </w:rPr>
              <w:fldChar w:fldCharType="separate"/>
            </w:r>
            <w:r w:rsidR="000A1B82">
              <w:rPr>
                <w:noProof/>
                <w:webHidden/>
              </w:rPr>
              <w:t>9</w:t>
            </w:r>
            <w:r w:rsidR="000A1B82">
              <w:rPr>
                <w:noProof/>
                <w:webHidden/>
              </w:rPr>
              <w:fldChar w:fldCharType="end"/>
            </w:r>
          </w:hyperlink>
        </w:p>
        <w:p w14:paraId="1A112C69" w14:textId="77777777" w:rsidR="000A1B82" w:rsidRDefault="005E1753">
          <w:pPr>
            <w:pStyle w:val="10"/>
            <w:tabs>
              <w:tab w:val="left" w:pos="440"/>
              <w:tab w:val="right" w:leader="dot" w:pos="9350"/>
            </w:tabs>
            <w:rPr>
              <w:noProof/>
              <w:kern w:val="2"/>
              <w:sz w:val="20"/>
              <w:lang w:eastAsia="ko-KR"/>
            </w:rPr>
          </w:pPr>
          <w:hyperlink w:anchor="_Toc406417790" w:history="1">
            <w:r w:rsidR="000A1B82" w:rsidRPr="00612320">
              <w:rPr>
                <w:rStyle w:val="af4"/>
                <w:noProof/>
              </w:rPr>
              <w:t>7</w:t>
            </w:r>
            <w:r w:rsidR="000A1B82">
              <w:rPr>
                <w:noProof/>
                <w:kern w:val="2"/>
                <w:sz w:val="20"/>
                <w:lang w:eastAsia="ko-KR"/>
              </w:rPr>
              <w:tab/>
            </w:r>
            <w:r w:rsidR="000A1B82" w:rsidRPr="00612320">
              <w:rPr>
                <w:rStyle w:val="af4"/>
                <w:noProof/>
              </w:rPr>
              <w:t>SSM Query Statement</w:t>
            </w:r>
            <w:r w:rsidR="000A1B82">
              <w:rPr>
                <w:noProof/>
                <w:webHidden/>
              </w:rPr>
              <w:tab/>
            </w:r>
            <w:r w:rsidR="000A1B82">
              <w:rPr>
                <w:noProof/>
                <w:webHidden/>
              </w:rPr>
              <w:fldChar w:fldCharType="begin"/>
            </w:r>
            <w:r w:rsidR="000A1B82">
              <w:rPr>
                <w:noProof/>
                <w:webHidden/>
              </w:rPr>
              <w:instrText xml:space="preserve"> PAGEREF _Toc406417790 \h </w:instrText>
            </w:r>
            <w:r w:rsidR="000A1B82">
              <w:rPr>
                <w:noProof/>
                <w:webHidden/>
              </w:rPr>
            </w:r>
            <w:r w:rsidR="000A1B82">
              <w:rPr>
                <w:noProof/>
                <w:webHidden/>
              </w:rPr>
              <w:fldChar w:fldCharType="separate"/>
            </w:r>
            <w:r w:rsidR="000A1B82">
              <w:rPr>
                <w:noProof/>
                <w:webHidden/>
              </w:rPr>
              <w:t>11</w:t>
            </w:r>
            <w:r w:rsidR="000A1B82">
              <w:rPr>
                <w:noProof/>
                <w:webHidden/>
              </w:rPr>
              <w:fldChar w:fldCharType="end"/>
            </w:r>
          </w:hyperlink>
        </w:p>
        <w:p w14:paraId="1FE16ACC" w14:textId="77777777" w:rsidR="000A1B82" w:rsidRDefault="005E1753">
          <w:pPr>
            <w:pStyle w:val="20"/>
            <w:tabs>
              <w:tab w:val="left" w:pos="800"/>
              <w:tab w:val="right" w:leader="dot" w:pos="9350"/>
            </w:tabs>
            <w:rPr>
              <w:noProof/>
              <w:kern w:val="2"/>
              <w:sz w:val="20"/>
              <w:lang w:eastAsia="ko-KR"/>
            </w:rPr>
          </w:pPr>
          <w:hyperlink w:anchor="_Toc406417791" w:history="1">
            <w:r w:rsidR="000A1B82" w:rsidRPr="00612320">
              <w:rPr>
                <w:rStyle w:val="af4"/>
                <w:noProof/>
                <w:lang w:eastAsia="ko-KR"/>
              </w:rPr>
              <w:t>7.1</w:t>
            </w:r>
            <w:r w:rsidR="000A1B82">
              <w:rPr>
                <w:noProof/>
                <w:kern w:val="2"/>
                <w:sz w:val="20"/>
                <w:lang w:eastAsia="ko-KR"/>
              </w:rPr>
              <w:tab/>
            </w:r>
            <w:r w:rsidR="000A1B82" w:rsidRPr="00612320">
              <w:rPr>
                <w:rStyle w:val="af4"/>
                <w:noProof/>
              </w:rPr>
              <w:t>Context</w:t>
            </w:r>
            <w:r w:rsidR="000A1B82" w:rsidRPr="00612320">
              <w:rPr>
                <w:rStyle w:val="af4"/>
                <w:noProof/>
                <w:lang w:eastAsia="ko-KR"/>
              </w:rPr>
              <w:t xml:space="preserve"> </w:t>
            </w:r>
            <w:r w:rsidR="000A1B82" w:rsidRPr="00612320">
              <w:rPr>
                <w:rStyle w:val="af4"/>
                <w:noProof/>
              </w:rPr>
              <w:t>Query Language</w:t>
            </w:r>
            <w:r w:rsidR="000A1B82" w:rsidRPr="00612320">
              <w:rPr>
                <w:rStyle w:val="af4"/>
                <w:noProof/>
                <w:lang w:eastAsia="ko-KR"/>
              </w:rPr>
              <w:t xml:space="preserve"> (CQL)</w:t>
            </w:r>
            <w:r w:rsidR="000A1B82">
              <w:rPr>
                <w:noProof/>
                <w:webHidden/>
              </w:rPr>
              <w:tab/>
            </w:r>
            <w:r w:rsidR="000A1B82">
              <w:rPr>
                <w:noProof/>
                <w:webHidden/>
              </w:rPr>
              <w:fldChar w:fldCharType="begin"/>
            </w:r>
            <w:r w:rsidR="000A1B82">
              <w:rPr>
                <w:noProof/>
                <w:webHidden/>
              </w:rPr>
              <w:instrText xml:space="preserve"> PAGEREF _Toc406417791 \h </w:instrText>
            </w:r>
            <w:r w:rsidR="000A1B82">
              <w:rPr>
                <w:noProof/>
                <w:webHidden/>
              </w:rPr>
            </w:r>
            <w:r w:rsidR="000A1B82">
              <w:rPr>
                <w:noProof/>
                <w:webHidden/>
              </w:rPr>
              <w:fldChar w:fldCharType="separate"/>
            </w:r>
            <w:r w:rsidR="000A1B82">
              <w:rPr>
                <w:noProof/>
                <w:webHidden/>
              </w:rPr>
              <w:t>11</w:t>
            </w:r>
            <w:r w:rsidR="000A1B82">
              <w:rPr>
                <w:noProof/>
                <w:webHidden/>
              </w:rPr>
              <w:fldChar w:fldCharType="end"/>
            </w:r>
          </w:hyperlink>
        </w:p>
        <w:p w14:paraId="25CAE5DC" w14:textId="77777777" w:rsidR="000A1B82" w:rsidRDefault="005E1753">
          <w:pPr>
            <w:pStyle w:val="20"/>
            <w:tabs>
              <w:tab w:val="left" w:pos="800"/>
              <w:tab w:val="right" w:leader="dot" w:pos="9350"/>
            </w:tabs>
            <w:rPr>
              <w:noProof/>
              <w:kern w:val="2"/>
              <w:sz w:val="20"/>
              <w:lang w:eastAsia="ko-KR"/>
            </w:rPr>
          </w:pPr>
          <w:hyperlink w:anchor="_Toc406417792" w:history="1">
            <w:r w:rsidR="000A1B82" w:rsidRPr="00612320">
              <w:rPr>
                <w:rStyle w:val="af4"/>
                <w:noProof/>
                <w:lang w:eastAsia="ko-KR"/>
              </w:rPr>
              <w:t>7.2</w:t>
            </w:r>
            <w:r w:rsidR="000A1B82">
              <w:rPr>
                <w:noProof/>
                <w:kern w:val="2"/>
                <w:sz w:val="20"/>
                <w:lang w:eastAsia="ko-KR"/>
              </w:rPr>
              <w:tab/>
            </w:r>
            <w:r w:rsidR="000A1B82" w:rsidRPr="00612320">
              <w:rPr>
                <w:rStyle w:val="af4"/>
                <w:noProof/>
                <w:lang w:eastAsia="ko-KR"/>
              </w:rPr>
              <w:t xml:space="preserve">Examples of </w:t>
            </w:r>
            <w:r w:rsidR="000A1B82" w:rsidRPr="00612320">
              <w:rPr>
                <w:rStyle w:val="af4"/>
                <w:noProof/>
              </w:rPr>
              <w:t xml:space="preserve">CQL </w:t>
            </w:r>
            <w:r w:rsidR="000A1B82" w:rsidRPr="00612320">
              <w:rPr>
                <w:rStyle w:val="af4"/>
                <w:noProof/>
                <w:lang w:eastAsia="ko-KR"/>
              </w:rPr>
              <w:t>Statements</w:t>
            </w:r>
            <w:r w:rsidR="000A1B82">
              <w:rPr>
                <w:noProof/>
                <w:webHidden/>
              </w:rPr>
              <w:tab/>
            </w:r>
            <w:r w:rsidR="000A1B82">
              <w:rPr>
                <w:noProof/>
                <w:webHidden/>
              </w:rPr>
              <w:fldChar w:fldCharType="begin"/>
            </w:r>
            <w:r w:rsidR="000A1B82">
              <w:rPr>
                <w:noProof/>
                <w:webHidden/>
              </w:rPr>
              <w:instrText xml:space="preserve"> PAGEREF _Toc406417792 \h </w:instrText>
            </w:r>
            <w:r w:rsidR="000A1B82">
              <w:rPr>
                <w:noProof/>
                <w:webHidden/>
              </w:rPr>
            </w:r>
            <w:r w:rsidR="000A1B82">
              <w:rPr>
                <w:noProof/>
                <w:webHidden/>
              </w:rPr>
              <w:fldChar w:fldCharType="separate"/>
            </w:r>
            <w:r w:rsidR="000A1B82">
              <w:rPr>
                <w:noProof/>
                <w:webHidden/>
              </w:rPr>
              <w:t>12</w:t>
            </w:r>
            <w:r w:rsidR="000A1B82">
              <w:rPr>
                <w:noProof/>
                <w:webHidden/>
              </w:rPr>
              <w:fldChar w:fldCharType="end"/>
            </w:r>
          </w:hyperlink>
        </w:p>
        <w:p w14:paraId="73E0E2EA" w14:textId="77777777" w:rsidR="000A1B82" w:rsidRDefault="005E1753">
          <w:pPr>
            <w:pStyle w:val="10"/>
            <w:tabs>
              <w:tab w:val="left" w:pos="440"/>
              <w:tab w:val="right" w:leader="dot" w:pos="9350"/>
            </w:tabs>
            <w:rPr>
              <w:noProof/>
              <w:kern w:val="2"/>
              <w:sz w:val="20"/>
              <w:lang w:eastAsia="ko-KR"/>
            </w:rPr>
          </w:pPr>
          <w:hyperlink w:anchor="_Toc406417793" w:history="1">
            <w:r w:rsidR="000A1B82" w:rsidRPr="00612320">
              <w:rPr>
                <w:rStyle w:val="af4"/>
                <w:noProof/>
                <w:lang w:eastAsia="ko-KR"/>
              </w:rPr>
              <w:t>8</w:t>
            </w:r>
            <w:r w:rsidR="000A1B82">
              <w:rPr>
                <w:noProof/>
                <w:kern w:val="2"/>
                <w:sz w:val="20"/>
                <w:lang w:eastAsia="ko-KR"/>
              </w:rPr>
              <w:tab/>
            </w:r>
            <w:r w:rsidR="000A1B82" w:rsidRPr="00612320">
              <w:rPr>
                <w:rStyle w:val="af4"/>
                <w:noProof/>
                <w:lang w:eastAsia="ko-KR"/>
              </w:rPr>
              <w:t>Soft Sensor</w:t>
            </w:r>
            <w:r w:rsidR="000A1B82">
              <w:rPr>
                <w:noProof/>
                <w:webHidden/>
              </w:rPr>
              <w:tab/>
            </w:r>
            <w:r w:rsidR="000A1B82">
              <w:rPr>
                <w:noProof/>
                <w:webHidden/>
              </w:rPr>
              <w:fldChar w:fldCharType="begin"/>
            </w:r>
            <w:r w:rsidR="000A1B82">
              <w:rPr>
                <w:noProof/>
                <w:webHidden/>
              </w:rPr>
              <w:instrText xml:space="preserve"> PAGEREF _Toc406417793 \h </w:instrText>
            </w:r>
            <w:r w:rsidR="000A1B82">
              <w:rPr>
                <w:noProof/>
                <w:webHidden/>
              </w:rPr>
            </w:r>
            <w:r w:rsidR="000A1B82">
              <w:rPr>
                <w:noProof/>
                <w:webHidden/>
              </w:rPr>
              <w:fldChar w:fldCharType="separate"/>
            </w:r>
            <w:r w:rsidR="000A1B82">
              <w:rPr>
                <w:noProof/>
                <w:webHidden/>
              </w:rPr>
              <w:t>13</w:t>
            </w:r>
            <w:r w:rsidR="000A1B82">
              <w:rPr>
                <w:noProof/>
                <w:webHidden/>
              </w:rPr>
              <w:fldChar w:fldCharType="end"/>
            </w:r>
          </w:hyperlink>
        </w:p>
        <w:p w14:paraId="156E1B7A" w14:textId="77777777" w:rsidR="000A1B82" w:rsidRDefault="005E1753">
          <w:pPr>
            <w:pStyle w:val="20"/>
            <w:tabs>
              <w:tab w:val="left" w:pos="800"/>
              <w:tab w:val="right" w:leader="dot" w:pos="9350"/>
            </w:tabs>
            <w:rPr>
              <w:noProof/>
              <w:kern w:val="2"/>
              <w:sz w:val="20"/>
              <w:lang w:eastAsia="ko-KR"/>
            </w:rPr>
          </w:pPr>
          <w:hyperlink w:anchor="_Toc406417794" w:history="1">
            <w:r w:rsidR="000A1B82" w:rsidRPr="00612320">
              <w:rPr>
                <w:rStyle w:val="af4"/>
                <w:noProof/>
                <w:lang w:eastAsia="ko-KR"/>
              </w:rPr>
              <w:t>8.1</w:t>
            </w:r>
            <w:r w:rsidR="000A1B82">
              <w:rPr>
                <w:noProof/>
                <w:kern w:val="2"/>
                <w:sz w:val="20"/>
                <w:lang w:eastAsia="ko-KR"/>
              </w:rPr>
              <w:tab/>
            </w:r>
            <w:r w:rsidR="000A1B82" w:rsidRPr="00612320">
              <w:rPr>
                <w:rStyle w:val="af4"/>
                <w:noProof/>
              </w:rPr>
              <w:t>Development</w:t>
            </w:r>
            <w:r w:rsidR="000A1B82">
              <w:rPr>
                <w:noProof/>
                <w:webHidden/>
              </w:rPr>
              <w:tab/>
            </w:r>
            <w:r w:rsidR="000A1B82">
              <w:rPr>
                <w:noProof/>
                <w:webHidden/>
              </w:rPr>
              <w:fldChar w:fldCharType="begin"/>
            </w:r>
            <w:r w:rsidR="000A1B82">
              <w:rPr>
                <w:noProof/>
                <w:webHidden/>
              </w:rPr>
              <w:instrText xml:space="preserve"> PAGEREF _Toc406417794 \h </w:instrText>
            </w:r>
            <w:r w:rsidR="000A1B82">
              <w:rPr>
                <w:noProof/>
                <w:webHidden/>
              </w:rPr>
            </w:r>
            <w:r w:rsidR="000A1B82">
              <w:rPr>
                <w:noProof/>
                <w:webHidden/>
              </w:rPr>
              <w:fldChar w:fldCharType="separate"/>
            </w:r>
            <w:r w:rsidR="000A1B82">
              <w:rPr>
                <w:noProof/>
                <w:webHidden/>
              </w:rPr>
              <w:t>13</w:t>
            </w:r>
            <w:r w:rsidR="000A1B82">
              <w:rPr>
                <w:noProof/>
                <w:webHidden/>
              </w:rPr>
              <w:fldChar w:fldCharType="end"/>
            </w:r>
          </w:hyperlink>
        </w:p>
        <w:p w14:paraId="6D22903F" w14:textId="77777777" w:rsidR="00CB40E5" w:rsidRPr="004E1F9F" w:rsidRDefault="00CB40E5">
          <w:r w:rsidRPr="004E1F9F">
            <w:rPr>
              <w:b/>
              <w:bCs/>
              <w:noProof/>
            </w:rPr>
            <w:fldChar w:fldCharType="end"/>
          </w:r>
        </w:p>
      </w:sdtContent>
    </w:sdt>
    <w:p w14:paraId="6204A13E" w14:textId="77777777" w:rsidR="00CB40E5" w:rsidRPr="004E1F9F" w:rsidRDefault="00CB40E5">
      <w:r w:rsidRPr="004E1F9F">
        <w:br w:type="page"/>
      </w:r>
    </w:p>
    <w:p w14:paraId="100EFF5E" w14:textId="172EAE47" w:rsidR="00E7302A" w:rsidRPr="004E1F9F" w:rsidRDefault="00E7302A" w:rsidP="00CB40E5">
      <w:pPr>
        <w:pStyle w:val="1"/>
      </w:pPr>
      <w:bookmarkStart w:id="0" w:name="_Toc406417778"/>
      <w:r w:rsidRPr="004E1F9F">
        <w:lastRenderedPageBreak/>
        <w:t>Revision History</w:t>
      </w:r>
      <w:bookmarkEnd w:id="0"/>
    </w:p>
    <w:tbl>
      <w:tblPr>
        <w:tblStyle w:val="af1"/>
        <w:tblW w:w="0" w:type="auto"/>
        <w:tblLook w:val="04A0" w:firstRow="1" w:lastRow="0" w:firstColumn="1" w:lastColumn="0" w:noHBand="0" w:noVBand="1"/>
      </w:tblPr>
      <w:tblGrid>
        <w:gridCol w:w="963"/>
        <w:gridCol w:w="1167"/>
        <w:gridCol w:w="1388"/>
        <w:gridCol w:w="1458"/>
      </w:tblGrid>
      <w:tr w:rsidR="00E7302A" w:rsidRPr="004E1F9F" w14:paraId="6A2C8978" w14:textId="3E782B14" w:rsidTr="00E7302A">
        <w:tc>
          <w:tcPr>
            <w:tcW w:w="0" w:type="auto"/>
          </w:tcPr>
          <w:p w14:paraId="55DDF498" w14:textId="44E2FFAA" w:rsidR="00E7302A" w:rsidRPr="004E1F9F" w:rsidRDefault="00E7302A" w:rsidP="00E7302A">
            <w:pPr>
              <w:jc w:val="center"/>
            </w:pPr>
            <w:r w:rsidRPr="004E1F9F">
              <w:t>Revision</w:t>
            </w:r>
          </w:p>
        </w:tc>
        <w:tc>
          <w:tcPr>
            <w:tcW w:w="0" w:type="auto"/>
          </w:tcPr>
          <w:p w14:paraId="3EFD54F1" w14:textId="5376E61D" w:rsidR="00E7302A" w:rsidRPr="004E1F9F" w:rsidRDefault="00E7302A" w:rsidP="00E7302A">
            <w:pPr>
              <w:jc w:val="center"/>
            </w:pPr>
            <w:r w:rsidRPr="004E1F9F">
              <w:t>Date</w:t>
            </w:r>
          </w:p>
        </w:tc>
        <w:tc>
          <w:tcPr>
            <w:tcW w:w="0" w:type="auto"/>
          </w:tcPr>
          <w:p w14:paraId="17B086B5" w14:textId="1366B9B5" w:rsidR="00E7302A" w:rsidRPr="004E1F9F" w:rsidRDefault="00E7302A" w:rsidP="00E7302A">
            <w:pPr>
              <w:jc w:val="center"/>
            </w:pPr>
            <w:r w:rsidRPr="004E1F9F">
              <w:t>Author(s)</w:t>
            </w:r>
          </w:p>
        </w:tc>
        <w:tc>
          <w:tcPr>
            <w:tcW w:w="0" w:type="auto"/>
          </w:tcPr>
          <w:p w14:paraId="23196DC4" w14:textId="0D9E20D3" w:rsidR="00E7302A" w:rsidRPr="004E1F9F" w:rsidRDefault="00E7302A" w:rsidP="00E7302A">
            <w:r w:rsidRPr="004E1F9F">
              <w:t>Comments</w:t>
            </w:r>
          </w:p>
        </w:tc>
      </w:tr>
      <w:tr w:rsidR="00E7302A" w:rsidRPr="004E1F9F" w14:paraId="5CA51775" w14:textId="2194C754" w:rsidTr="00E7302A">
        <w:tc>
          <w:tcPr>
            <w:tcW w:w="0" w:type="auto"/>
          </w:tcPr>
          <w:p w14:paraId="49A2B7E1" w14:textId="6A713F86" w:rsidR="00E7302A" w:rsidRPr="004E1F9F" w:rsidRDefault="00E7302A" w:rsidP="00E7302A">
            <w:pPr>
              <w:jc w:val="center"/>
            </w:pPr>
            <w:r w:rsidRPr="004E1F9F">
              <w:t>v0.1</w:t>
            </w:r>
          </w:p>
        </w:tc>
        <w:tc>
          <w:tcPr>
            <w:tcW w:w="0" w:type="auto"/>
          </w:tcPr>
          <w:p w14:paraId="0275132D" w14:textId="2E933181" w:rsidR="00E7302A" w:rsidRPr="004E1F9F" w:rsidRDefault="00EF1DB2" w:rsidP="00EF1DB2">
            <w:pPr>
              <w:jc w:val="center"/>
            </w:pPr>
            <w:r w:rsidRPr="004E1F9F">
              <w:rPr>
                <w:rFonts w:eastAsia="맑은 고딕" w:hint="eastAsia"/>
                <w:lang w:eastAsia="ko-KR"/>
              </w:rPr>
              <w:t>9</w:t>
            </w:r>
            <w:r w:rsidR="00E7302A" w:rsidRPr="004E1F9F">
              <w:t>/</w:t>
            </w:r>
            <w:r w:rsidRPr="004E1F9F">
              <w:rPr>
                <w:rFonts w:eastAsia="맑은 고딕" w:hint="eastAsia"/>
                <w:lang w:eastAsia="ko-KR"/>
              </w:rPr>
              <w:t>29</w:t>
            </w:r>
            <w:r w:rsidR="00E7302A" w:rsidRPr="004E1F9F">
              <w:t>/2014</w:t>
            </w:r>
          </w:p>
        </w:tc>
        <w:tc>
          <w:tcPr>
            <w:tcW w:w="0" w:type="auto"/>
          </w:tcPr>
          <w:p w14:paraId="606D500E" w14:textId="49D86C72" w:rsidR="00E7302A" w:rsidRPr="004E1F9F" w:rsidRDefault="00EF1DB2" w:rsidP="00E7302A">
            <w:pPr>
              <w:rPr>
                <w:rFonts w:eastAsia="맑은 고딕"/>
                <w:lang w:eastAsia="ko-KR"/>
              </w:rPr>
            </w:pPr>
            <w:proofErr w:type="spellStart"/>
            <w:r w:rsidRPr="004E1F9F">
              <w:rPr>
                <w:rFonts w:eastAsia="맑은 고딕" w:hint="eastAsia"/>
                <w:lang w:eastAsia="ko-KR"/>
              </w:rPr>
              <w:t>Sooho</w:t>
            </w:r>
            <w:proofErr w:type="spellEnd"/>
            <w:r w:rsidRPr="004E1F9F">
              <w:rPr>
                <w:rFonts w:eastAsia="맑은 고딕" w:hint="eastAsia"/>
                <w:lang w:eastAsia="ko-KR"/>
              </w:rPr>
              <w:t xml:space="preserve"> Chang</w:t>
            </w:r>
          </w:p>
        </w:tc>
        <w:tc>
          <w:tcPr>
            <w:tcW w:w="0" w:type="auto"/>
          </w:tcPr>
          <w:p w14:paraId="63AFB429" w14:textId="5C4C1B82" w:rsidR="00E7302A" w:rsidRPr="004E1F9F" w:rsidRDefault="00E7302A" w:rsidP="00EF1DB2">
            <w:r w:rsidRPr="004E1F9F">
              <w:t>Initial Release</w:t>
            </w:r>
          </w:p>
        </w:tc>
      </w:tr>
      <w:tr w:rsidR="00920A94" w:rsidRPr="004E1F9F" w14:paraId="269A86E9" w14:textId="77777777" w:rsidTr="00E7302A">
        <w:tc>
          <w:tcPr>
            <w:tcW w:w="0" w:type="auto"/>
          </w:tcPr>
          <w:p w14:paraId="3E5725CA" w14:textId="36B1C129" w:rsidR="00920A94" w:rsidRPr="004E1F9F" w:rsidRDefault="00920A94" w:rsidP="00E7302A">
            <w:pPr>
              <w:jc w:val="center"/>
            </w:pPr>
          </w:p>
        </w:tc>
        <w:tc>
          <w:tcPr>
            <w:tcW w:w="0" w:type="auto"/>
          </w:tcPr>
          <w:p w14:paraId="30518535" w14:textId="44F2EE6E" w:rsidR="00920A94" w:rsidRPr="004E1F9F" w:rsidRDefault="00920A94" w:rsidP="00E7302A">
            <w:pPr>
              <w:jc w:val="center"/>
            </w:pPr>
          </w:p>
        </w:tc>
        <w:tc>
          <w:tcPr>
            <w:tcW w:w="0" w:type="auto"/>
          </w:tcPr>
          <w:p w14:paraId="42701F64" w14:textId="3E4700B5" w:rsidR="00920A94" w:rsidRPr="004E1F9F" w:rsidRDefault="00920A94" w:rsidP="00E7302A"/>
        </w:tc>
        <w:tc>
          <w:tcPr>
            <w:tcW w:w="0" w:type="auto"/>
          </w:tcPr>
          <w:p w14:paraId="627110B3" w14:textId="0EC53320" w:rsidR="00920A94" w:rsidRPr="004E1F9F" w:rsidRDefault="00920A94" w:rsidP="00E7302A"/>
        </w:tc>
      </w:tr>
    </w:tbl>
    <w:p w14:paraId="04C51120" w14:textId="51A2E26C" w:rsidR="003C70C4" w:rsidRPr="004E1F9F" w:rsidRDefault="003C70C4" w:rsidP="00E7302A"/>
    <w:p w14:paraId="70D51BBA" w14:textId="77777777" w:rsidR="003C70C4" w:rsidRPr="004E1F9F" w:rsidRDefault="003C70C4">
      <w:r w:rsidRPr="004E1F9F">
        <w:br w:type="page"/>
      </w:r>
    </w:p>
    <w:p w14:paraId="17CE7359" w14:textId="30388086" w:rsidR="003C70C4" w:rsidRPr="004E1F9F" w:rsidRDefault="003C70C4" w:rsidP="003C70C4">
      <w:pPr>
        <w:pStyle w:val="1"/>
      </w:pPr>
      <w:bookmarkStart w:id="1" w:name="_Toc406417779"/>
      <w:r w:rsidRPr="004E1F9F">
        <w:rPr>
          <w:rFonts w:hint="eastAsia"/>
          <w:lang w:eastAsia="ko-KR"/>
        </w:rPr>
        <w:lastRenderedPageBreak/>
        <w:t>Soft</w:t>
      </w:r>
      <w:r w:rsidR="004E1F9F">
        <w:rPr>
          <w:rFonts w:eastAsia="맑은 고딕" w:hint="eastAsia"/>
          <w:lang w:eastAsia="ko-KR"/>
        </w:rPr>
        <w:t xml:space="preserve"> </w:t>
      </w:r>
      <w:r w:rsidRPr="004E1F9F">
        <w:rPr>
          <w:rFonts w:hint="eastAsia"/>
          <w:lang w:eastAsia="ko-KR"/>
        </w:rPr>
        <w:t>Sensor</w:t>
      </w:r>
      <w:r w:rsidR="004E1F9F">
        <w:rPr>
          <w:rFonts w:eastAsia="맑은 고딕" w:hint="eastAsia"/>
          <w:lang w:eastAsia="ko-KR"/>
        </w:rPr>
        <w:t xml:space="preserve"> </w:t>
      </w:r>
      <w:r w:rsidRPr="004E1F9F">
        <w:rPr>
          <w:rFonts w:hint="eastAsia"/>
          <w:lang w:eastAsia="ko-KR"/>
        </w:rPr>
        <w:t>Manager</w:t>
      </w:r>
      <w:r w:rsidRPr="004E1F9F">
        <w:t xml:space="preserve"> (</w:t>
      </w:r>
      <w:r w:rsidRPr="004E1F9F">
        <w:rPr>
          <w:rFonts w:hint="eastAsia"/>
          <w:lang w:eastAsia="ko-KR"/>
        </w:rPr>
        <w:t>SSM</w:t>
      </w:r>
      <w:r w:rsidRPr="004E1F9F">
        <w:t>)</w:t>
      </w:r>
      <w:bookmarkEnd w:id="1"/>
    </w:p>
    <w:p w14:paraId="662BED6E" w14:textId="77777777" w:rsidR="003C70C4" w:rsidRPr="004E1F9F" w:rsidRDefault="003C70C4" w:rsidP="003C70C4">
      <w:pPr>
        <w:pStyle w:val="body"/>
      </w:pPr>
      <w:r w:rsidRPr="004E1F9F">
        <w:t xml:space="preserve">This document provides interaction details </w:t>
      </w:r>
      <w:r w:rsidRPr="004E1F9F">
        <w:rPr>
          <w:rFonts w:hint="eastAsia"/>
        </w:rPr>
        <w:t xml:space="preserve">of SoftSensorManager (SSM) and how it helps </w:t>
      </w:r>
      <w:r w:rsidRPr="004E1F9F">
        <w:t>in sensing</w:t>
      </w:r>
      <w:r w:rsidRPr="004E1F9F">
        <w:rPr>
          <w:rFonts w:hint="eastAsia"/>
        </w:rPr>
        <w:t xml:space="preserve"> data from various sensors to applications. </w:t>
      </w:r>
      <w:r w:rsidRPr="004E1F9F">
        <w:t xml:space="preserve">The purpose </w:t>
      </w:r>
      <w:r w:rsidRPr="004E1F9F">
        <w:rPr>
          <w:rFonts w:hint="eastAsia"/>
        </w:rPr>
        <w:t xml:space="preserve">of this document </w:t>
      </w:r>
      <w:r w:rsidRPr="004E1F9F">
        <w:t>is to provide detail</w:t>
      </w:r>
      <w:r w:rsidRPr="004E1F9F">
        <w:rPr>
          <w:rFonts w:hint="eastAsia"/>
        </w:rPr>
        <w:t>s</w:t>
      </w:r>
      <w:r w:rsidRPr="004E1F9F">
        <w:t xml:space="preserve"> </w:t>
      </w:r>
      <w:r w:rsidRPr="004E1F9F">
        <w:rPr>
          <w:rFonts w:hint="eastAsia"/>
        </w:rPr>
        <w:t xml:space="preserve">for developers </w:t>
      </w:r>
      <w:r w:rsidRPr="004E1F9F">
        <w:t xml:space="preserve">to </w:t>
      </w:r>
      <w:r w:rsidRPr="004E1F9F">
        <w:rPr>
          <w:rFonts w:hint="eastAsia"/>
        </w:rPr>
        <w:t>understand how to use SDK APIs and how the SSM works to support the APIs.</w:t>
      </w:r>
    </w:p>
    <w:p w14:paraId="3E407578" w14:textId="77777777" w:rsidR="003C70C4" w:rsidRPr="004E1F9F" w:rsidRDefault="003C70C4" w:rsidP="003C70C4">
      <w:pPr>
        <w:pStyle w:val="body"/>
      </w:pPr>
      <w:r w:rsidRPr="004E1F9F">
        <w:rPr>
          <w:rFonts w:hint="eastAsia"/>
        </w:rPr>
        <w:t xml:space="preserve">The first part, SDK API, </w:t>
      </w:r>
      <w:r w:rsidRPr="004E1F9F">
        <w:t>describe</w:t>
      </w:r>
      <w:r w:rsidRPr="004E1F9F">
        <w:rPr>
          <w:rFonts w:hint="eastAsia"/>
        </w:rPr>
        <w:t>s</w:t>
      </w:r>
      <w:r w:rsidRPr="004E1F9F">
        <w:t xml:space="preserve"> how a</w:t>
      </w:r>
      <w:r w:rsidRPr="004E1F9F">
        <w:rPr>
          <w:rFonts w:hint="eastAsia"/>
        </w:rPr>
        <w:t xml:space="preserve">n application can use the SSM for their purpose. We provide an Ubuntu based sample application which includes the functionality of registering and unregistering query statements to get </w:t>
      </w:r>
      <w:r w:rsidRPr="004E1F9F">
        <w:t>sensing data.</w:t>
      </w:r>
    </w:p>
    <w:p w14:paraId="49E754A2" w14:textId="77777777" w:rsidR="003C70C4" w:rsidRPr="004E1F9F" w:rsidRDefault="003C70C4" w:rsidP="003C70C4">
      <w:pPr>
        <w:pStyle w:val="body"/>
      </w:pPr>
      <w:r w:rsidRPr="004E1F9F">
        <w:rPr>
          <w:rFonts w:hint="eastAsia"/>
        </w:rPr>
        <w:t xml:space="preserve">The next part, SSM Architecture and Components, </w:t>
      </w:r>
      <w:r w:rsidRPr="004E1F9F">
        <w:t>describe</w:t>
      </w:r>
      <w:r w:rsidRPr="004E1F9F">
        <w:rPr>
          <w:rFonts w:hint="eastAsia"/>
        </w:rPr>
        <w:t>s</w:t>
      </w:r>
      <w:r w:rsidRPr="004E1F9F">
        <w:t xml:space="preserve"> how the </w:t>
      </w:r>
      <w:r w:rsidRPr="004E1F9F">
        <w:rPr>
          <w:rFonts w:hint="eastAsia"/>
        </w:rPr>
        <w:t xml:space="preserve">main operations of the SDK API are operated in the SSM. </w:t>
      </w:r>
      <w:r w:rsidRPr="004E1F9F">
        <w:t>I</w:t>
      </w:r>
      <w:r w:rsidRPr="004E1F9F">
        <w:rPr>
          <w:rFonts w:hint="eastAsia"/>
        </w:rPr>
        <w:t xml:space="preserve">n this part, the architecture of SSM will be presented and the components in the architecture will be described in details. </w:t>
      </w:r>
    </w:p>
    <w:p w14:paraId="4AA6B519" w14:textId="77777777" w:rsidR="003C70C4" w:rsidRPr="004E1F9F" w:rsidRDefault="003C70C4" w:rsidP="003C70C4">
      <w:pPr>
        <w:pStyle w:val="body"/>
      </w:pPr>
      <w:r w:rsidRPr="004E1F9F">
        <w:rPr>
          <w:rFonts w:hint="eastAsia"/>
        </w:rPr>
        <w:t xml:space="preserve">In </w:t>
      </w:r>
      <w:r w:rsidRPr="004E1F9F">
        <w:t>the</w:t>
      </w:r>
      <w:r w:rsidRPr="004E1F9F">
        <w:rPr>
          <w:rFonts w:hint="eastAsia"/>
        </w:rPr>
        <w:t xml:space="preserve"> third part, SSM Query Statement, a query language </w:t>
      </w:r>
      <w:r w:rsidRPr="004E1F9F">
        <w:t>called</w:t>
      </w:r>
      <w:r w:rsidRPr="004E1F9F">
        <w:rPr>
          <w:rFonts w:hint="eastAsia"/>
        </w:rPr>
        <w:t xml:space="preserve"> CQL is explained with several examples. </w:t>
      </w:r>
      <w:r w:rsidRPr="004E1F9F">
        <w:t>T</w:t>
      </w:r>
      <w:r w:rsidRPr="004E1F9F">
        <w:rPr>
          <w:rFonts w:hint="eastAsia"/>
        </w:rPr>
        <w:t xml:space="preserve">he query language is the language used in SSM for applications to get sensing data. </w:t>
      </w:r>
    </w:p>
    <w:p w14:paraId="787E6FA6" w14:textId="77777777" w:rsidR="003C70C4" w:rsidRPr="004E1F9F" w:rsidRDefault="003C70C4" w:rsidP="003C70C4">
      <w:pPr>
        <w:pStyle w:val="body"/>
      </w:pPr>
      <w:r w:rsidRPr="004E1F9F">
        <w:t>Lastly</w:t>
      </w:r>
      <w:r w:rsidRPr="004E1F9F">
        <w:rPr>
          <w:rFonts w:hint="eastAsia"/>
        </w:rPr>
        <w:t xml:space="preserve"> in the Soft Sensor part, it explains how developers can</w:t>
      </w:r>
      <w:ins w:id="2" w:author="Samsung Electronic" w:date="2014-09-01T13:49:00Z">
        <w:r w:rsidRPr="004E1F9F">
          <w:rPr>
            <w:rFonts w:hint="eastAsia"/>
          </w:rPr>
          <w:t xml:space="preserve"> </w:t>
        </w:r>
      </w:ins>
      <w:r w:rsidRPr="004E1F9F">
        <w:rPr>
          <w:rFonts w:hint="eastAsia"/>
        </w:rPr>
        <w:t xml:space="preserve">implement a soft sensor and deploys it in the SSM. </w:t>
      </w:r>
      <w:r w:rsidRPr="004E1F9F">
        <w:t>A</w:t>
      </w:r>
      <w:r w:rsidRPr="004E1F9F">
        <w:rPr>
          <w:rFonts w:hint="eastAsia"/>
        </w:rPr>
        <w:t xml:space="preserve">n example of SoftSensor, DiscomfortIndexSensor (DISoftSensor), will be presented to </w:t>
      </w:r>
      <w:r w:rsidRPr="004E1F9F">
        <w:t>help</w:t>
      </w:r>
      <w:r w:rsidRPr="004E1F9F">
        <w:rPr>
          <w:rFonts w:hint="eastAsia"/>
        </w:rPr>
        <w:t xml:space="preserve"> understanding. </w:t>
      </w:r>
    </w:p>
    <w:p w14:paraId="258E1EE7" w14:textId="77777777" w:rsidR="003C70C4" w:rsidRPr="004E1F9F" w:rsidRDefault="003C70C4" w:rsidP="003C70C4">
      <w:pPr>
        <w:pStyle w:val="1"/>
      </w:pPr>
      <w:bookmarkStart w:id="3" w:name="_Toc406417780"/>
      <w:r w:rsidRPr="004E1F9F">
        <w:t>Terminology</w:t>
      </w:r>
      <w:bookmarkEnd w:id="3"/>
    </w:p>
    <w:p w14:paraId="58445776" w14:textId="77777777" w:rsidR="003C70C4" w:rsidRPr="004E1F9F" w:rsidRDefault="003C70C4" w:rsidP="003C70C4">
      <w:pPr>
        <w:pStyle w:val="2"/>
        <w:rPr>
          <w:lang w:eastAsia="ko-KR"/>
        </w:rPr>
      </w:pPr>
      <w:bookmarkStart w:id="4" w:name="_Toc406417781"/>
      <w:r w:rsidRPr="004E1F9F">
        <w:rPr>
          <w:rFonts w:hint="eastAsia"/>
        </w:rPr>
        <w:t>Physical Sensor</w:t>
      </w:r>
      <w:r w:rsidRPr="004E1F9F">
        <w:rPr>
          <w:rFonts w:hint="eastAsia"/>
          <w:lang w:eastAsia="ko-KR"/>
        </w:rPr>
        <w:t xml:space="preserve"> App</w:t>
      </w:r>
      <w:bookmarkEnd w:id="4"/>
    </w:p>
    <w:p w14:paraId="50DC3803" w14:textId="77777777" w:rsidR="003C70C4" w:rsidRPr="004E1F9F" w:rsidRDefault="003C70C4" w:rsidP="003C70C4">
      <w:pPr>
        <w:pStyle w:val="body"/>
      </w:pPr>
      <w:r w:rsidRPr="004E1F9F">
        <w:rPr>
          <w:rFonts w:hint="eastAsia"/>
        </w:rPr>
        <w:t>A software application deployed in an open hardware device, such as Arduino board where the device composes hardware sensors such as temperature, humidity, or gyro sensors</w:t>
      </w:r>
    </w:p>
    <w:p w14:paraId="2B5DA561" w14:textId="77777777" w:rsidR="003C70C4" w:rsidRPr="004E1F9F" w:rsidRDefault="003C70C4" w:rsidP="003C70C4">
      <w:pPr>
        <w:pStyle w:val="body"/>
      </w:pPr>
      <w:r w:rsidRPr="004E1F9F">
        <w:rPr>
          <w:rFonts w:hint="eastAsia"/>
        </w:rPr>
        <w:t>This application gets physical sensor data from the hardware board and sends the sensor data to other devices using the Iotivity Base framework.</w:t>
      </w:r>
    </w:p>
    <w:p w14:paraId="429E4F5B" w14:textId="77777777" w:rsidR="003C70C4" w:rsidRPr="004E1F9F" w:rsidRDefault="003C70C4" w:rsidP="003C70C4">
      <w:pPr>
        <w:pStyle w:val="2"/>
        <w:rPr>
          <w:lang w:eastAsia="ko-KR"/>
        </w:rPr>
      </w:pPr>
      <w:bookmarkStart w:id="5" w:name="_Toc406417782"/>
      <w:r w:rsidRPr="004E1F9F">
        <w:rPr>
          <w:rFonts w:hint="eastAsia"/>
          <w:lang w:eastAsia="ko-KR"/>
        </w:rPr>
        <w:t xml:space="preserve">Soft Sensor (= </w:t>
      </w:r>
      <w:r w:rsidRPr="004E1F9F">
        <w:rPr>
          <w:rFonts w:hint="eastAsia"/>
        </w:rPr>
        <w:t>Logical Sensor</w:t>
      </w:r>
      <w:r w:rsidRPr="004E1F9F">
        <w:rPr>
          <w:rFonts w:hint="eastAsia"/>
          <w:lang w:eastAsia="ko-KR"/>
        </w:rPr>
        <w:t>, Virtual Sensor)</w:t>
      </w:r>
      <w:bookmarkEnd w:id="5"/>
    </w:p>
    <w:p w14:paraId="4E573D16" w14:textId="77777777" w:rsidR="003C70C4" w:rsidRPr="004E1F9F" w:rsidRDefault="003C70C4" w:rsidP="003C70C4">
      <w:pPr>
        <w:pStyle w:val="body"/>
      </w:pPr>
      <w:r w:rsidRPr="004E1F9F">
        <w:rPr>
          <w:rFonts w:hint="eastAsia"/>
        </w:rPr>
        <w:t>A software module which presents user-defined sensing data</w:t>
      </w:r>
    </w:p>
    <w:p w14:paraId="03CF4578" w14:textId="77777777" w:rsidR="003C70C4" w:rsidRPr="004E1F9F" w:rsidRDefault="003C70C4" w:rsidP="003C70C4">
      <w:pPr>
        <w:pStyle w:val="body"/>
        <w:rPr>
          <w:ins w:id="6" w:author="Samsung Electronic" w:date="2014-09-01T14:12:00Z"/>
        </w:rPr>
      </w:pPr>
      <w:r w:rsidRPr="004E1F9F">
        <w:rPr>
          <w:rFonts w:hint="eastAsia"/>
        </w:rPr>
        <w:t>The soft sensor;</w:t>
      </w:r>
    </w:p>
    <w:p w14:paraId="41A8C337" w14:textId="77777777" w:rsidR="003C70C4" w:rsidRPr="004E1F9F" w:rsidRDefault="003C70C4" w:rsidP="003C70C4">
      <w:pPr>
        <w:pStyle w:val="body"/>
        <w:rPr>
          <w:ins w:id="7" w:author="Samsung Electronic" w:date="2014-09-01T14:12:00Z"/>
        </w:rPr>
      </w:pPr>
      <w:r w:rsidRPr="004E1F9F">
        <w:rPr>
          <w:rFonts w:hint="eastAsia"/>
        </w:rPr>
        <w:t xml:space="preserve">1) </w:t>
      </w:r>
      <w:proofErr w:type="gramStart"/>
      <w:r w:rsidRPr="004E1F9F">
        <w:rPr>
          <w:rFonts w:hint="eastAsia"/>
        </w:rPr>
        <w:t>Collects</w:t>
      </w:r>
      <w:proofErr w:type="gramEnd"/>
      <w:r w:rsidRPr="004E1F9F">
        <w:rPr>
          <w:rFonts w:hint="eastAsia"/>
        </w:rPr>
        <w:t xml:space="preserve"> sensing data from physical and/or other soft sensors, </w:t>
      </w:r>
    </w:p>
    <w:p w14:paraId="0255FEC9" w14:textId="77777777" w:rsidR="003C70C4" w:rsidRPr="004E1F9F" w:rsidRDefault="003C70C4" w:rsidP="003C70C4">
      <w:pPr>
        <w:pStyle w:val="body"/>
        <w:rPr>
          <w:ins w:id="8" w:author="Samsung Electronic" w:date="2014-09-01T14:13:00Z"/>
        </w:rPr>
      </w:pPr>
      <w:r w:rsidRPr="004E1F9F">
        <w:rPr>
          <w:rFonts w:hint="eastAsia"/>
        </w:rPr>
        <w:t xml:space="preserve">2) </w:t>
      </w:r>
      <w:r w:rsidRPr="004E1F9F">
        <w:t>Manipulates</w:t>
      </w:r>
      <w:r w:rsidRPr="004E1F9F">
        <w:rPr>
          <w:rFonts w:hint="eastAsia"/>
        </w:rPr>
        <w:t xml:space="preserve"> the collected sensing data by aggregating and fusing them based on its own composition algorithms, and </w:t>
      </w:r>
    </w:p>
    <w:p w14:paraId="381C046A" w14:textId="77777777" w:rsidR="003C70C4" w:rsidRPr="004E1F9F" w:rsidRDefault="003C70C4" w:rsidP="003C70C4">
      <w:pPr>
        <w:pStyle w:val="body"/>
      </w:pPr>
      <w:r w:rsidRPr="004E1F9F">
        <w:rPr>
          <w:rFonts w:hint="eastAsia"/>
        </w:rPr>
        <w:t>3) Provides the manipulated data to applications.</w:t>
      </w:r>
    </w:p>
    <w:p w14:paraId="25E23479" w14:textId="77777777" w:rsidR="003C70C4" w:rsidRPr="004E1F9F" w:rsidRDefault="003C70C4" w:rsidP="003C70C4">
      <w:pPr>
        <w:pStyle w:val="2"/>
        <w:rPr>
          <w:lang w:eastAsia="ko-KR"/>
        </w:rPr>
      </w:pPr>
      <w:bookmarkStart w:id="9" w:name="_Toc406417783"/>
      <w:r w:rsidRPr="004E1F9F">
        <w:rPr>
          <w:rFonts w:hint="eastAsia"/>
        </w:rPr>
        <w:t>Soft Sensor Manager</w:t>
      </w:r>
      <w:r w:rsidRPr="004E1F9F">
        <w:rPr>
          <w:rFonts w:hint="eastAsia"/>
          <w:lang w:eastAsia="ko-KR"/>
        </w:rPr>
        <w:t xml:space="preserve"> (SSM)</w:t>
      </w:r>
      <w:bookmarkEnd w:id="9"/>
    </w:p>
    <w:p w14:paraId="7203C7E4" w14:textId="77777777" w:rsidR="003C70C4" w:rsidRPr="004E1F9F" w:rsidRDefault="003C70C4" w:rsidP="003C70C4">
      <w:pPr>
        <w:pStyle w:val="body"/>
        <w:rPr>
          <w:szCs w:val="40"/>
        </w:rPr>
      </w:pPr>
      <w:r w:rsidRPr="004E1F9F">
        <w:rPr>
          <w:rFonts w:hint="eastAsia"/>
        </w:rPr>
        <w:t>A software service which receives query statements about physical and logical sensors from applications, executes the queries, and returns results to the application through the Iotivity Base.</w:t>
      </w:r>
    </w:p>
    <w:p w14:paraId="1618700A" w14:textId="77777777" w:rsidR="003C70C4" w:rsidRPr="004E1F9F" w:rsidRDefault="003C70C4" w:rsidP="003C70C4">
      <w:pPr>
        <w:pStyle w:val="body"/>
      </w:pPr>
      <w:r w:rsidRPr="004E1F9F">
        <w:lastRenderedPageBreak/>
        <w:t xml:space="preserve">A more detailed description of </w:t>
      </w:r>
      <w:r w:rsidRPr="004E1F9F">
        <w:rPr>
          <w:rFonts w:hint="eastAsia"/>
        </w:rPr>
        <w:t xml:space="preserve">Soft Sensor Manager and its </w:t>
      </w:r>
      <w:r w:rsidRPr="004E1F9F">
        <w:t>relevant</w:t>
      </w:r>
      <w:r w:rsidRPr="004E1F9F">
        <w:rPr>
          <w:rFonts w:hint="eastAsia"/>
        </w:rPr>
        <w:t xml:space="preserve"> components will be </w:t>
      </w:r>
      <w:r w:rsidRPr="004E1F9F">
        <w:t>provided later in this document.</w:t>
      </w:r>
    </w:p>
    <w:p w14:paraId="428EED00" w14:textId="77777777" w:rsidR="003C70C4" w:rsidRPr="004E1F9F" w:rsidRDefault="003C70C4" w:rsidP="003C70C4">
      <w:pPr>
        <w:pStyle w:val="1"/>
        <w:rPr>
          <w:lang w:eastAsia="ko-KR"/>
        </w:rPr>
      </w:pPr>
      <w:bookmarkStart w:id="10" w:name="_Toc406417784"/>
      <w:r w:rsidRPr="004E1F9F">
        <w:rPr>
          <w:rFonts w:hint="eastAsia"/>
          <w:lang w:eastAsia="ko-KR"/>
        </w:rPr>
        <w:t>SDK API</w:t>
      </w:r>
      <w:bookmarkEnd w:id="10"/>
    </w:p>
    <w:p w14:paraId="0026E9C7" w14:textId="20B5F4A7" w:rsidR="003C70C4" w:rsidRPr="004E1F9F" w:rsidRDefault="003C70C4" w:rsidP="003C70C4">
      <w:pPr>
        <w:pStyle w:val="body"/>
      </w:pPr>
      <w:r w:rsidRPr="004E1F9F">
        <w:rPr>
          <w:rFonts w:hint="eastAsia"/>
        </w:rPr>
        <w:t xml:space="preserve">SDK API is the facet of SSM to applications and it includes SSMClient and ISSMClientListener as shown in the </w:t>
      </w:r>
      <w:r w:rsidRPr="004E1F9F">
        <w:fldChar w:fldCharType="begin"/>
      </w:r>
      <w:r w:rsidRPr="004E1F9F">
        <w:instrText xml:space="preserve"> </w:instrText>
      </w:r>
      <w:r w:rsidRPr="004E1F9F">
        <w:rPr>
          <w:rFonts w:hint="eastAsia"/>
        </w:rPr>
        <w:instrText>REF _Ref396750897 \h</w:instrText>
      </w:r>
      <w:r w:rsidRPr="004E1F9F">
        <w:instrText xml:space="preserve"> </w:instrText>
      </w:r>
      <w:r w:rsidR="004E1F9F" w:rsidRPr="004E1F9F">
        <w:instrText xml:space="preserve"> \* MERGEFORMAT </w:instrText>
      </w:r>
      <w:r w:rsidRPr="004E1F9F">
        <w:fldChar w:fldCharType="separate"/>
      </w:r>
      <w:r w:rsidR="000A1B82" w:rsidRPr="004E1F9F">
        <w:t xml:space="preserve">Figure </w:t>
      </w:r>
      <w:r w:rsidR="000A1B82">
        <w:rPr>
          <w:noProof/>
        </w:rPr>
        <w:t>1</w:t>
      </w:r>
      <w:r w:rsidRPr="004E1F9F">
        <w:fldChar w:fldCharType="end"/>
      </w:r>
      <w:r w:rsidRPr="004E1F9F">
        <w:rPr>
          <w:rFonts w:hint="eastAsia"/>
        </w:rPr>
        <w:t>.</w:t>
      </w:r>
    </w:p>
    <w:p w14:paraId="6FE3236C" w14:textId="51C93875" w:rsidR="003C70C4" w:rsidRPr="004E1F9F" w:rsidRDefault="00150881" w:rsidP="003C70C4">
      <w:pPr>
        <w:pStyle w:val="bodyfigure"/>
      </w:pPr>
      <w:r w:rsidRPr="004E1F9F">
        <w:object w:dxaOrig="7172" w:dyaOrig="5355" w14:anchorId="5B3341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6pt;height:249.3pt" o:ole="">
            <v:imagedata r:id="rId12" o:title="" croptop="8437f" cropbottom="7917f" cropleft="1725f" cropright="194f"/>
          </v:shape>
          <o:OLEObject Type="Embed" ProgID="PowerPoint.Show.8" ShapeID="_x0000_i1025" DrawAspect="Content" ObjectID="_1480326902" r:id="rId13"/>
        </w:object>
      </w:r>
    </w:p>
    <w:p w14:paraId="77D2E5E9" w14:textId="77777777" w:rsidR="003C70C4" w:rsidRPr="004E1F9F" w:rsidRDefault="003C70C4" w:rsidP="003C70C4">
      <w:pPr>
        <w:pStyle w:val="12"/>
      </w:pPr>
      <w:bookmarkStart w:id="11" w:name="_Ref396750897"/>
      <w:proofErr w:type="gramStart"/>
      <w:r w:rsidRPr="004E1F9F">
        <w:t xml:space="preserve">Figure </w:t>
      </w:r>
      <w:fldSimple w:instr=" SEQ Figure \* ARABIC ">
        <w:r w:rsidR="000A1B82">
          <w:rPr>
            <w:noProof/>
          </w:rPr>
          <w:t>1</w:t>
        </w:r>
      </w:fldSimple>
      <w:bookmarkEnd w:id="11"/>
      <w:r w:rsidRPr="004E1F9F">
        <w:rPr>
          <w:rFonts w:hint="eastAsia"/>
        </w:rPr>
        <w:t>.</w:t>
      </w:r>
      <w:proofErr w:type="gramEnd"/>
      <w:r w:rsidRPr="004E1F9F">
        <w:rPr>
          <w:rFonts w:hint="eastAsia"/>
        </w:rPr>
        <w:t xml:space="preserve"> </w:t>
      </w:r>
      <w:r w:rsidRPr="004E1F9F">
        <w:rPr>
          <w:rFonts w:ascii="Neo Sans Intel" w:hAnsi="Neo Sans Intel" w:hint="eastAsia"/>
          <w:lang w:eastAsia="ko-KR"/>
        </w:rPr>
        <w:t>SoftSensorManager</w:t>
      </w:r>
      <w:r w:rsidRPr="004E1F9F">
        <w:rPr>
          <w:rFonts w:hint="eastAsia"/>
        </w:rPr>
        <w:t xml:space="preserve"> SDK APIs and Application</w:t>
      </w:r>
    </w:p>
    <w:p w14:paraId="70CB17A6" w14:textId="1CF49507" w:rsidR="003C70C4" w:rsidRPr="004E1F9F" w:rsidRDefault="003C70C4" w:rsidP="00BE3085">
      <w:pPr>
        <w:pStyle w:val="2"/>
        <w:rPr>
          <w:lang w:eastAsia="ko-KR"/>
        </w:rPr>
      </w:pPr>
      <w:bookmarkStart w:id="12" w:name="_Toc406417785"/>
      <w:proofErr w:type="spellStart"/>
      <w:r w:rsidRPr="004E1F9F">
        <w:rPr>
          <w:rFonts w:hint="eastAsia"/>
          <w:lang w:eastAsia="ko-KR"/>
        </w:rPr>
        <w:t>SSM</w:t>
      </w:r>
      <w:r w:rsidR="00BE3085" w:rsidRPr="00BE3085">
        <w:rPr>
          <w:rFonts w:hint="eastAsia"/>
          <w:lang w:eastAsia="ko-KR"/>
        </w:rPr>
        <w:t>Int</w:t>
      </w:r>
      <w:r w:rsidR="00BE3085">
        <w:rPr>
          <w:rFonts w:eastAsia="맑은 고딕" w:hint="eastAsia"/>
          <w:lang w:eastAsia="ko-KR"/>
        </w:rPr>
        <w:t>erface</w:t>
      </w:r>
      <w:bookmarkEnd w:id="12"/>
      <w:proofErr w:type="spellEnd"/>
    </w:p>
    <w:p w14:paraId="3A572CD2" w14:textId="77777777" w:rsidR="003C70C4" w:rsidRPr="004E1F9F" w:rsidRDefault="003C70C4" w:rsidP="003C70C4">
      <w:pPr>
        <w:pStyle w:val="body"/>
      </w:pPr>
      <w:r w:rsidRPr="004E1F9F">
        <w:rPr>
          <w:rFonts w:hint="eastAsia"/>
        </w:rPr>
        <w:t xml:space="preserve">This class provides APIs for application to send sensing data requests to SSM, and how to </w:t>
      </w:r>
      <w:r w:rsidRPr="004E1F9F">
        <w:t>receive</w:t>
      </w:r>
      <w:r w:rsidRPr="004E1F9F">
        <w:rPr>
          <w:rFonts w:hint="eastAsia"/>
        </w:rPr>
        <w:t xml:space="preserve"> the </w:t>
      </w:r>
      <w:r w:rsidRPr="004E1F9F">
        <w:t>requested</w:t>
      </w:r>
      <w:r w:rsidRPr="004E1F9F">
        <w:rPr>
          <w:rFonts w:hint="eastAsia"/>
        </w:rPr>
        <w:t xml:space="preserve"> sensing data from it. Requests are basically in a query statement.</w:t>
      </w:r>
    </w:p>
    <w:p w14:paraId="3D5F5552" w14:textId="77777777" w:rsidR="003C70C4" w:rsidRPr="004E1F9F" w:rsidRDefault="003C70C4" w:rsidP="003C70C4">
      <w:pPr>
        <w:pStyle w:val="body"/>
      </w:pPr>
      <w:r w:rsidRPr="004E1F9F">
        <w:t>F</w:t>
      </w:r>
      <w:r w:rsidRPr="004E1F9F">
        <w:rPr>
          <w:rFonts w:hint="eastAsia"/>
        </w:rPr>
        <w:t xml:space="preserve">or an example, if we have a soft sensor providing an indoor discomfort index, called DiscomfortIndexSensor (DISoftSensor). The DISoftSensor provides </w:t>
      </w:r>
      <w:r w:rsidRPr="004E1F9F">
        <w:t>different</w:t>
      </w:r>
      <w:r w:rsidRPr="004E1F9F">
        <w:rPr>
          <w:rFonts w:hint="eastAsia"/>
        </w:rPr>
        <w:t xml:space="preserve"> index levels as follows; </w:t>
      </w:r>
    </w:p>
    <w:p w14:paraId="0D590D40" w14:textId="77777777" w:rsidR="003C70C4" w:rsidRPr="004E1F9F" w:rsidRDefault="003C70C4" w:rsidP="003C70C4">
      <w:pPr>
        <w:pStyle w:val="bodyitem"/>
      </w:pPr>
      <w:r w:rsidRPr="004E1F9F">
        <w:rPr>
          <w:rFonts w:hint="eastAsia"/>
        </w:rPr>
        <w:t>ALL_FEEL_COMFORT</w:t>
      </w:r>
    </w:p>
    <w:p w14:paraId="2C5DF74A" w14:textId="77777777" w:rsidR="003C70C4" w:rsidRPr="004E1F9F" w:rsidRDefault="003C70C4" w:rsidP="003C70C4">
      <w:pPr>
        <w:pStyle w:val="bodyitem"/>
      </w:pPr>
      <w:r w:rsidRPr="004E1F9F">
        <w:rPr>
          <w:rFonts w:hint="eastAsia"/>
        </w:rPr>
        <w:t>BEGIN_TO_FEEL_UNCOMFORTABLE</w:t>
      </w:r>
    </w:p>
    <w:p w14:paraId="2BE49DB6" w14:textId="77777777" w:rsidR="003C70C4" w:rsidRPr="004E1F9F" w:rsidRDefault="003C70C4" w:rsidP="003C70C4">
      <w:pPr>
        <w:pStyle w:val="bodyitem"/>
      </w:pPr>
      <w:r w:rsidRPr="004E1F9F">
        <w:rPr>
          <w:rFonts w:hint="eastAsia"/>
        </w:rPr>
        <w:t>HALF_OF_YOU_FEEL_UNCOMFORTABLE</w:t>
      </w:r>
    </w:p>
    <w:p w14:paraId="7C83220F" w14:textId="77777777" w:rsidR="003C70C4" w:rsidRPr="004E1F9F" w:rsidRDefault="003C70C4" w:rsidP="003C70C4">
      <w:pPr>
        <w:pStyle w:val="bodyitem"/>
      </w:pPr>
      <w:r w:rsidRPr="004E1F9F">
        <w:rPr>
          <w:rFonts w:hint="eastAsia"/>
        </w:rPr>
        <w:t>ALL_FEEL_UNCOMFORT</w:t>
      </w:r>
    </w:p>
    <w:p w14:paraId="4DBE9C93" w14:textId="77777777" w:rsidR="003C70C4" w:rsidRPr="004E1F9F" w:rsidRDefault="003C70C4" w:rsidP="003C70C4">
      <w:pPr>
        <w:pStyle w:val="body"/>
      </w:pPr>
      <w:r w:rsidRPr="004E1F9F">
        <w:rPr>
          <w:rFonts w:hint="eastAsia"/>
        </w:rPr>
        <w:t>So, we can make a query statement for a request to SSM;</w:t>
      </w:r>
    </w:p>
    <w:p w14:paraId="2489884C" w14:textId="77777777" w:rsidR="003C70C4" w:rsidRPr="004E1F9F" w:rsidRDefault="003C70C4" w:rsidP="004E1F9F">
      <w:pPr>
        <w:pStyle w:val="bodycode"/>
        <w:rPr>
          <w:lang w:eastAsia="ko-KR"/>
        </w:rPr>
      </w:pPr>
      <w:proofErr w:type="gramStart"/>
      <w:r w:rsidRPr="004E1F9F">
        <w:t>subscribe</w:t>
      </w:r>
      <w:proofErr w:type="gramEnd"/>
      <w:r w:rsidRPr="004E1F9F">
        <w:t xml:space="preserve"> </w:t>
      </w:r>
      <w:r w:rsidRPr="004E1F9F">
        <w:rPr>
          <w:rFonts w:hint="eastAsia"/>
        </w:rPr>
        <w:t xml:space="preserve">DISoftSensor </w:t>
      </w:r>
      <w:r w:rsidRPr="004E1F9F">
        <w:t xml:space="preserve">if </w:t>
      </w:r>
      <w:proofErr w:type="spellStart"/>
      <w:r w:rsidRPr="004E1F9F">
        <w:t>D</w:t>
      </w:r>
      <w:r w:rsidRPr="004E1F9F">
        <w:rPr>
          <w:rFonts w:hint="eastAsia"/>
        </w:rPr>
        <w:t>ISoftSensor.level</w:t>
      </w:r>
      <w:proofErr w:type="spellEnd"/>
      <w:r w:rsidRPr="004E1F9F">
        <w:t xml:space="preserve"> = </w:t>
      </w:r>
      <w:r w:rsidRPr="004E1F9F">
        <w:rPr>
          <w:rFonts w:hint="eastAsia"/>
        </w:rPr>
        <w:t>BEGIN_TO_FEEL_UNCOMFORTABLE</w:t>
      </w:r>
    </w:p>
    <w:p w14:paraId="4B3E9DBB" w14:textId="77777777" w:rsidR="003C70C4" w:rsidRPr="004E1F9F" w:rsidRDefault="003C70C4" w:rsidP="003C70C4">
      <w:pPr>
        <w:pStyle w:val="body"/>
      </w:pPr>
      <w:r w:rsidRPr="004E1F9F">
        <w:rPr>
          <w:rFonts w:hint="eastAsia"/>
        </w:rPr>
        <w:t>Which means, the application wants SSM to send DISoftSensor data when the condition,</w:t>
      </w:r>
      <w:r w:rsidRPr="004E1F9F">
        <w:t xml:space="preserve"> </w:t>
      </w:r>
      <w:proofErr w:type="spellStart"/>
      <w:r w:rsidRPr="004E1F9F">
        <w:rPr>
          <w:sz w:val="16"/>
        </w:rPr>
        <w:t>D</w:t>
      </w:r>
      <w:r w:rsidRPr="004E1F9F">
        <w:rPr>
          <w:rFonts w:hint="eastAsia"/>
          <w:sz w:val="16"/>
        </w:rPr>
        <w:t>ISoftSensor.level</w:t>
      </w:r>
      <w:proofErr w:type="spellEnd"/>
      <w:r w:rsidRPr="004E1F9F">
        <w:rPr>
          <w:sz w:val="16"/>
        </w:rPr>
        <w:t xml:space="preserve"> = </w:t>
      </w:r>
      <w:r w:rsidRPr="004E1F9F">
        <w:rPr>
          <w:rFonts w:hint="eastAsia"/>
          <w:sz w:val="16"/>
        </w:rPr>
        <w:t>BEGIN_TO_FEEL_UNCOMFORTABLE</w:t>
      </w:r>
      <w:r w:rsidRPr="004E1F9F">
        <w:rPr>
          <w:rFonts w:hint="eastAsia"/>
        </w:rPr>
        <w:t xml:space="preserve">, is satisfied. </w:t>
      </w:r>
      <w:r w:rsidRPr="004E1F9F">
        <w:t>T</w:t>
      </w:r>
      <w:r w:rsidRPr="004E1F9F">
        <w:rPr>
          <w:rFonts w:hint="eastAsia"/>
        </w:rPr>
        <w:t xml:space="preserve">herefore, there can be a time difference between the time the application sends the request and the time the application receives the return </w:t>
      </w:r>
      <w:r w:rsidRPr="004E1F9F">
        <w:t>because</w:t>
      </w:r>
      <w:r w:rsidRPr="004E1F9F">
        <w:rPr>
          <w:rFonts w:hint="eastAsia"/>
        </w:rPr>
        <w:t xml:space="preserve"> the SSM sends back the return to </w:t>
      </w:r>
      <w:r w:rsidRPr="004E1F9F">
        <w:t>application</w:t>
      </w:r>
      <w:r w:rsidRPr="004E1F9F">
        <w:rPr>
          <w:rFonts w:hint="eastAsia"/>
        </w:rPr>
        <w:t xml:space="preserve"> only if the condition is satisfied. </w:t>
      </w:r>
    </w:p>
    <w:p w14:paraId="3C35EBC5" w14:textId="77777777" w:rsidR="003C70C4" w:rsidRPr="004E1F9F" w:rsidRDefault="003C70C4" w:rsidP="003C70C4">
      <w:pPr>
        <w:pStyle w:val="body"/>
      </w:pPr>
      <w:r w:rsidRPr="004E1F9F">
        <w:lastRenderedPageBreak/>
        <w:t>I</w:t>
      </w:r>
      <w:r w:rsidRPr="004E1F9F">
        <w:rPr>
          <w:rFonts w:hint="eastAsia"/>
        </w:rPr>
        <w:t xml:space="preserve">n the client, there are two main </w:t>
      </w:r>
      <w:r w:rsidRPr="004E1F9F">
        <w:t>operatio</w:t>
      </w:r>
      <w:r w:rsidRPr="004E1F9F">
        <w:rPr>
          <w:rFonts w:hint="eastAsia"/>
        </w:rPr>
        <w:t>ns;</w:t>
      </w:r>
    </w:p>
    <w:p w14:paraId="7BA2C06D" w14:textId="77777777" w:rsidR="003C70C4" w:rsidRPr="004E1F9F" w:rsidRDefault="003C70C4" w:rsidP="003C70C4">
      <w:pPr>
        <w:pStyle w:val="bodyitem"/>
      </w:pPr>
      <w:proofErr w:type="spellStart"/>
      <w:r w:rsidRPr="004E1F9F">
        <w:rPr>
          <w:rFonts w:hint="eastAsia"/>
        </w:rPr>
        <w:t>registerQuery</w:t>
      </w:r>
      <w:proofErr w:type="spellEnd"/>
      <w:r w:rsidRPr="004E1F9F">
        <w:rPr>
          <w:rFonts w:hint="eastAsia"/>
        </w:rPr>
        <w:t>()</w:t>
      </w:r>
    </w:p>
    <w:p w14:paraId="2DBD09F6" w14:textId="77777777" w:rsidR="003C70C4" w:rsidRPr="004E1F9F" w:rsidRDefault="003C70C4" w:rsidP="003C70C4">
      <w:pPr>
        <w:pStyle w:val="bodyitem"/>
      </w:pPr>
      <w:proofErr w:type="spellStart"/>
      <w:r w:rsidRPr="004E1F9F">
        <w:rPr>
          <w:rFonts w:hint="eastAsia"/>
        </w:rPr>
        <w:t>unregisterQuery</w:t>
      </w:r>
      <w:proofErr w:type="spellEnd"/>
      <w:r w:rsidRPr="004E1F9F">
        <w:rPr>
          <w:rFonts w:hint="eastAsia"/>
        </w:rPr>
        <w:t>()</w:t>
      </w:r>
    </w:p>
    <w:p w14:paraId="4833FFA7" w14:textId="77777777" w:rsidR="003C70C4" w:rsidRPr="004E1F9F" w:rsidRDefault="003C70C4" w:rsidP="003C70C4">
      <w:pPr>
        <w:pStyle w:val="body"/>
      </w:pPr>
      <w:r w:rsidRPr="004E1F9F">
        <w:rPr>
          <w:rFonts w:hint="eastAsia"/>
        </w:rPr>
        <w:t xml:space="preserve">The first operation, </w:t>
      </w:r>
      <w:proofErr w:type="spellStart"/>
      <w:proofErr w:type="gramStart"/>
      <w:r w:rsidRPr="004E1F9F">
        <w:rPr>
          <w:rFonts w:hint="eastAsia"/>
        </w:rPr>
        <w:t>registerQuery</w:t>
      </w:r>
      <w:proofErr w:type="spellEnd"/>
      <w:r w:rsidRPr="004E1F9F">
        <w:rPr>
          <w:rFonts w:hint="eastAsia"/>
        </w:rPr>
        <w:t>(</w:t>
      </w:r>
      <w:proofErr w:type="gramEnd"/>
      <w:r w:rsidRPr="004E1F9F">
        <w:rPr>
          <w:rFonts w:hint="eastAsia"/>
        </w:rPr>
        <w:t xml:space="preserve">), is to register the query statement to the SSM. After successful response </w:t>
      </w:r>
      <w:r w:rsidRPr="004E1F9F">
        <w:t>message</w:t>
      </w:r>
      <w:r w:rsidRPr="004E1F9F">
        <w:rPr>
          <w:rFonts w:hint="eastAsia"/>
        </w:rPr>
        <w:t xml:space="preserve"> for the registration</w:t>
      </w:r>
      <w:r w:rsidRPr="004E1F9F">
        <w:t>,</w:t>
      </w:r>
      <w:r w:rsidRPr="004E1F9F">
        <w:rPr>
          <w:rFonts w:hint="eastAsia"/>
        </w:rPr>
        <w:t xml:space="preserve"> SSM will send the event to the client when query is satisfied as </w:t>
      </w:r>
      <w:r w:rsidRPr="004E1F9F">
        <w:t>explained</w:t>
      </w:r>
      <w:r w:rsidRPr="004E1F9F">
        <w:rPr>
          <w:rFonts w:hint="eastAsia"/>
        </w:rPr>
        <w:t xml:space="preserve"> above.</w:t>
      </w:r>
    </w:p>
    <w:p w14:paraId="0DE388FB" w14:textId="4C36C85B" w:rsidR="003C70C4" w:rsidRPr="004E1F9F" w:rsidRDefault="003C70C4" w:rsidP="003C70C4">
      <w:pPr>
        <w:pStyle w:val="body"/>
      </w:pPr>
      <w:r w:rsidRPr="004E1F9F">
        <w:rPr>
          <w:rFonts w:hint="eastAsia"/>
        </w:rPr>
        <w:t xml:space="preserve">The second operation, </w:t>
      </w:r>
      <w:proofErr w:type="spellStart"/>
      <w:r w:rsidRPr="004E1F9F">
        <w:rPr>
          <w:rFonts w:hint="eastAsia"/>
        </w:rPr>
        <w:t>unregisterQuery</w:t>
      </w:r>
      <w:proofErr w:type="spellEnd"/>
      <w:r w:rsidRPr="004E1F9F">
        <w:rPr>
          <w:rFonts w:hint="eastAsia"/>
        </w:rPr>
        <w:t xml:space="preserve"> (), is to un-register the previously registered query to SSM. </w:t>
      </w:r>
      <w:r w:rsidR="00641357">
        <w:rPr>
          <w:rFonts w:eastAsia="맑은 고딕"/>
          <w:lang w:eastAsia="ko-KR"/>
        </w:rPr>
        <w:t>T</w:t>
      </w:r>
      <w:r w:rsidR="00641357">
        <w:rPr>
          <w:rFonts w:eastAsia="맑은 고딕" w:hint="eastAsia"/>
          <w:lang w:eastAsia="ko-KR"/>
        </w:rPr>
        <w:t xml:space="preserve">he </w:t>
      </w:r>
      <w:r w:rsidRPr="004E1F9F">
        <w:rPr>
          <w:rFonts w:hint="eastAsia"/>
        </w:rPr>
        <w:t>SSM will not send any further message after successful un-registration.</w:t>
      </w:r>
    </w:p>
    <w:p w14:paraId="6D0ABA75" w14:textId="77777777" w:rsidR="003C70C4" w:rsidRPr="004E1F9F" w:rsidRDefault="003C70C4" w:rsidP="003C70C4">
      <w:pPr>
        <w:pStyle w:val="body"/>
      </w:pPr>
    </w:p>
    <w:p w14:paraId="4F9FF9F6" w14:textId="77777777" w:rsidR="003C70C4" w:rsidRPr="004E1F9F" w:rsidRDefault="003C70C4" w:rsidP="003C70C4">
      <w:pPr>
        <w:pStyle w:val="body"/>
      </w:pPr>
      <w:r w:rsidRPr="004E1F9F">
        <w:rPr>
          <w:rFonts w:hint="eastAsia"/>
        </w:rPr>
        <w:t xml:space="preserve">For the query statement, it will be described further in details. </w:t>
      </w:r>
    </w:p>
    <w:p w14:paraId="47453BF1" w14:textId="4A48BD8F" w:rsidR="003C70C4" w:rsidRPr="004E1F9F" w:rsidRDefault="00641357" w:rsidP="00641357">
      <w:pPr>
        <w:pStyle w:val="2"/>
        <w:rPr>
          <w:lang w:eastAsia="ko-KR"/>
        </w:rPr>
      </w:pPr>
      <w:bookmarkStart w:id="13" w:name="_Toc406417786"/>
      <w:proofErr w:type="spellStart"/>
      <w:r w:rsidRPr="00641357">
        <w:rPr>
          <w:lang w:eastAsia="ko-KR"/>
        </w:rPr>
        <w:t>IQueryEngineEvent</w:t>
      </w:r>
      <w:proofErr w:type="spellEnd"/>
      <w:r>
        <w:rPr>
          <w:rFonts w:eastAsia="맑은 고딕" w:hint="eastAsia"/>
          <w:lang w:eastAsia="ko-KR"/>
        </w:rPr>
        <w:t xml:space="preserve"> </w:t>
      </w:r>
      <w:r w:rsidR="003C70C4" w:rsidRPr="004E1F9F">
        <w:rPr>
          <w:rFonts w:hint="eastAsia"/>
          <w:lang w:eastAsia="ko-KR"/>
        </w:rPr>
        <w:t>and Application</w:t>
      </w:r>
      <w:bookmarkEnd w:id="13"/>
    </w:p>
    <w:p w14:paraId="461963C4" w14:textId="77777777" w:rsidR="003C70C4" w:rsidRPr="004E1F9F" w:rsidRDefault="003C70C4" w:rsidP="003C70C4">
      <w:pPr>
        <w:pStyle w:val="body"/>
      </w:pPr>
      <w:r w:rsidRPr="004E1F9F">
        <w:rPr>
          <w:rFonts w:hint="eastAsia"/>
        </w:rPr>
        <w:t xml:space="preserve">This class is an interface class for the application which has sent a query statement to get the return from SSM </w:t>
      </w:r>
      <w:r w:rsidRPr="004E1F9F">
        <w:t>asynchronously</w:t>
      </w:r>
      <w:r w:rsidRPr="004E1F9F">
        <w:rPr>
          <w:rFonts w:hint="eastAsia"/>
        </w:rPr>
        <w:t xml:space="preserve">. </w:t>
      </w:r>
    </w:p>
    <w:p w14:paraId="57154086" w14:textId="77777777" w:rsidR="003C70C4" w:rsidRPr="004E1F9F" w:rsidRDefault="003C70C4" w:rsidP="003C70C4">
      <w:pPr>
        <w:pStyle w:val="body"/>
      </w:pPr>
      <w:r w:rsidRPr="004E1F9F">
        <w:t>F</w:t>
      </w:r>
      <w:r w:rsidRPr="004E1F9F">
        <w:rPr>
          <w:rFonts w:hint="eastAsia"/>
        </w:rPr>
        <w:t>or the callback listening, precondition is as followings;</w:t>
      </w:r>
    </w:p>
    <w:p w14:paraId="65594B37" w14:textId="77777777" w:rsidR="003C70C4" w:rsidRPr="004E1F9F" w:rsidRDefault="003C70C4" w:rsidP="003C70C4">
      <w:pPr>
        <w:pStyle w:val="bodyitem"/>
      </w:pPr>
      <w:r w:rsidRPr="004E1F9F">
        <w:rPr>
          <w:rFonts w:hint="eastAsia"/>
          <w:lang w:eastAsia="ko-KR"/>
        </w:rPr>
        <w:t>T</w:t>
      </w:r>
      <w:r w:rsidRPr="004E1F9F">
        <w:rPr>
          <w:rFonts w:hint="eastAsia"/>
        </w:rPr>
        <w:t>he Application should implement the pure virtual function</w:t>
      </w:r>
      <w:r w:rsidRPr="004E1F9F">
        <w:rPr>
          <w:rFonts w:hint="eastAsia"/>
          <w:lang w:eastAsia="ko-KR"/>
        </w:rPr>
        <w:t>.</w:t>
      </w:r>
    </w:p>
    <w:p w14:paraId="61145C55" w14:textId="77777777" w:rsidR="00DB7396" w:rsidRPr="004E1F9F" w:rsidRDefault="00DB7396" w:rsidP="00DB7396">
      <w:pPr>
        <w:pStyle w:val="bodyitem"/>
        <w:numPr>
          <w:ilvl w:val="0"/>
          <w:numId w:val="0"/>
        </w:numPr>
        <w:ind w:left="567" w:hanging="360"/>
        <w:rPr>
          <w:rFonts w:eastAsia="맑은 고딕"/>
          <w:lang w:eastAsia="ko-KR"/>
        </w:rPr>
      </w:pPr>
    </w:p>
    <w:p w14:paraId="26EA8423" w14:textId="5DDC040B" w:rsidR="00DB7396" w:rsidRPr="004E1F9F" w:rsidRDefault="00DB7396" w:rsidP="00DB7396">
      <w:pPr>
        <w:pStyle w:val="codesnippet"/>
      </w:pPr>
      <w:proofErr w:type="gramStart"/>
      <w:r w:rsidRPr="004E1F9F">
        <w:t>class</w:t>
      </w:r>
      <w:proofErr w:type="gramEnd"/>
      <w:r w:rsidRPr="004E1F9F">
        <w:t xml:space="preserve"> </w:t>
      </w:r>
      <w:proofErr w:type="spellStart"/>
      <w:r w:rsidRPr="004E1F9F">
        <w:t>SSMTestApp</w:t>
      </w:r>
      <w:proofErr w:type="spellEnd"/>
      <w:r w:rsidRPr="004E1F9F">
        <w:t xml:space="preserve">: public </w:t>
      </w:r>
      <w:proofErr w:type="spellStart"/>
      <w:r w:rsidR="00641357" w:rsidRPr="00641357">
        <w:rPr>
          <w:b/>
        </w:rPr>
        <w:t>IQueryEngineEvent</w:t>
      </w:r>
      <w:proofErr w:type="spellEnd"/>
    </w:p>
    <w:p w14:paraId="0DDBE90B" w14:textId="77777777" w:rsidR="00DB7396" w:rsidRPr="004E1F9F" w:rsidRDefault="00DB7396" w:rsidP="00DB7396">
      <w:pPr>
        <w:pStyle w:val="codesnippet"/>
        <w:rPr>
          <w:rFonts w:eastAsia="맑은 고딕"/>
          <w:lang w:eastAsia="ko-KR"/>
        </w:rPr>
      </w:pPr>
      <w:r w:rsidRPr="004E1F9F">
        <w:t>{</w:t>
      </w:r>
    </w:p>
    <w:p w14:paraId="4887F28F" w14:textId="77777777" w:rsidR="00DB7396" w:rsidRPr="004E1F9F" w:rsidRDefault="00DB7396" w:rsidP="00DB7396">
      <w:pPr>
        <w:pStyle w:val="codesnippet"/>
      </w:pPr>
      <w:proofErr w:type="gramStart"/>
      <w:r w:rsidRPr="004E1F9F">
        <w:rPr>
          <w:rFonts w:eastAsia="맑은 고딕" w:hint="eastAsia"/>
          <w:lang w:eastAsia="ko-KR"/>
        </w:rPr>
        <w:t>p</w:t>
      </w:r>
      <w:r w:rsidRPr="004E1F9F">
        <w:t>rivate</w:t>
      </w:r>
      <w:proofErr w:type="gramEnd"/>
      <w:r w:rsidRPr="004E1F9F">
        <w:t>:</w:t>
      </w:r>
    </w:p>
    <w:p w14:paraId="22712E32" w14:textId="5328F6F7" w:rsidR="00DB7396" w:rsidRPr="004E1F9F" w:rsidRDefault="00641357" w:rsidP="00DB7396">
      <w:pPr>
        <w:pStyle w:val="codesnippet"/>
        <w:ind w:firstLineChars="200" w:firstLine="380"/>
      </w:pPr>
      <w:proofErr w:type="spellStart"/>
      <w:r w:rsidRPr="004E1F9F">
        <w:rPr>
          <w:rFonts w:hint="eastAsia"/>
          <w:lang w:eastAsia="ko-KR"/>
        </w:rPr>
        <w:t>SSM</w:t>
      </w:r>
      <w:r w:rsidRPr="00BE3085">
        <w:rPr>
          <w:rFonts w:asciiTheme="majorHAnsi" w:eastAsiaTheme="majorEastAsia" w:hAnsiTheme="majorHAnsi" w:cstheme="majorBidi" w:hint="eastAsia"/>
          <w:lang w:eastAsia="ko-KR"/>
        </w:rPr>
        <w:t>Int</w:t>
      </w:r>
      <w:r>
        <w:rPr>
          <w:rFonts w:eastAsia="맑은 고딕" w:hint="eastAsia"/>
          <w:lang w:eastAsia="ko-KR"/>
        </w:rPr>
        <w:t>erface</w:t>
      </w:r>
      <w:proofErr w:type="spellEnd"/>
      <w:r w:rsidR="00DB7396" w:rsidRPr="004E1F9F">
        <w:t xml:space="preserve"> </w:t>
      </w:r>
      <w:proofErr w:type="spellStart"/>
      <w:r w:rsidR="00DB7396" w:rsidRPr="004E1F9F">
        <w:t>m_SSMClient</w:t>
      </w:r>
      <w:proofErr w:type="spellEnd"/>
      <w:r w:rsidR="00DB7396" w:rsidRPr="004E1F9F">
        <w:t>;</w:t>
      </w:r>
    </w:p>
    <w:p w14:paraId="6B05EA43" w14:textId="77777777" w:rsidR="00DB7396" w:rsidRPr="004E1F9F" w:rsidRDefault="00DB7396" w:rsidP="00DB7396">
      <w:pPr>
        <w:pStyle w:val="codesnippet"/>
        <w:rPr>
          <w:lang w:eastAsia="ko-KR"/>
        </w:rPr>
      </w:pPr>
    </w:p>
    <w:p w14:paraId="5CF8EBB9" w14:textId="77777777" w:rsidR="00DB7396" w:rsidRPr="004E1F9F" w:rsidRDefault="00DB7396" w:rsidP="00DB7396">
      <w:pPr>
        <w:pStyle w:val="codesnippet"/>
        <w:rPr>
          <w:lang w:eastAsia="ko-KR"/>
        </w:rPr>
      </w:pPr>
      <w:proofErr w:type="gramStart"/>
      <w:r w:rsidRPr="004E1F9F">
        <w:rPr>
          <w:rFonts w:hint="eastAsia"/>
          <w:lang w:eastAsia="ko-KR"/>
        </w:rPr>
        <w:t>public</w:t>
      </w:r>
      <w:proofErr w:type="gramEnd"/>
      <w:r w:rsidRPr="004E1F9F">
        <w:rPr>
          <w:rFonts w:hint="eastAsia"/>
          <w:lang w:eastAsia="ko-KR"/>
        </w:rPr>
        <w:t>:</w:t>
      </w:r>
    </w:p>
    <w:p w14:paraId="5477FAE3" w14:textId="77777777" w:rsidR="00DB7396" w:rsidRPr="004E1F9F" w:rsidRDefault="00DB7396" w:rsidP="00DB7396">
      <w:pPr>
        <w:pStyle w:val="codesnippet"/>
      </w:pPr>
    </w:p>
    <w:p w14:paraId="19E0B8C6" w14:textId="77777777" w:rsidR="00DB7396" w:rsidRPr="004E1F9F" w:rsidRDefault="00DB7396" w:rsidP="00DB7396">
      <w:pPr>
        <w:pStyle w:val="codesnippet"/>
        <w:ind w:firstLineChars="200" w:firstLine="380"/>
      </w:pPr>
      <w:proofErr w:type="spellStart"/>
      <w:proofErr w:type="gramStart"/>
      <w:r w:rsidRPr="004E1F9F">
        <w:t>SSMTestApp</w:t>
      </w:r>
      <w:proofErr w:type="spellEnd"/>
      <w:r w:rsidRPr="004E1F9F">
        <w:t>(</w:t>
      </w:r>
      <w:proofErr w:type="gramEnd"/>
      <w:r w:rsidRPr="004E1F9F">
        <w:t>);</w:t>
      </w:r>
    </w:p>
    <w:p w14:paraId="5D1D4364" w14:textId="77777777" w:rsidR="00DB7396" w:rsidRPr="004E1F9F" w:rsidRDefault="00DB7396" w:rsidP="00DB7396">
      <w:pPr>
        <w:pStyle w:val="codesnippet"/>
        <w:rPr>
          <w:lang w:eastAsia="ko-KR"/>
        </w:rPr>
      </w:pPr>
    </w:p>
    <w:p w14:paraId="4E470409" w14:textId="6F5634FD" w:rsidR="00DB7396" w:rsidRPr="004E1F9F" w:rsidRDefault="00DB7396" w:rsidP="00DB7396">
      <w:pPr>
        <w:pStyle w:val="codesnippet"/>
        <w:ind w:firstLineChars="200" w:firstLine="380"/>
      </w:pPr>
      <w:proofErr w:type="gramStart"/>
      <w:r w:rsidRPr="004E1F9F">
        <w:t>void</w:t>
      </w:r>
      <w:proofErr w:type="gramEnd"/>
      <w:r w:rsidRPr="004E1F9F">
        <w:t xml:space="preserve"> </w:t>
      </w:r>
      <w:proofErr w:type="spellStart"/>
      <w:r w:rsidR="00641357" w:rsidRPr="00641357">
        <w:rPr>
          <w:b/>
        </w:rPr>
        <w:t>onQueryEngineEvent</w:t>
      </w:r>
      <w:proofErr w:type="spellEnd"/>
      <w:r w:rsidRPr="004E1F9F">
        <w:t>(</w:t>
      </w:r>
      <w:proofErr w:type="spellStart"/>
      <w:r w:rsidR="00641357" w:rsidRPr="00641357">
        <w:t>int</w:t>
      </w:r>
      <w:proofErr w:type="spellEnd"/>
      <w:r w:rsidR="00641357" w:rsidRPr="00641357">
        <w:t xml:space="preserve"> </w:t>
      </w:r>
      <w:proofErr w:type="spellStart"/>
      <w:r w:rsidR="00641357" w:rsidRPr="00641357">
        <w:t>cqid</w:t>
      </w:r>
      <w:proofErr w:type="spellEnd"/>
      <w:r w:rsidR="00641357">
        <w:rPr>
          <w:rFonts w:eastAsia="맑은 고딕" w:hint="eastAsia"/>
          <w:lang w:eastAsia="ko-KR"/>
        </w:rPr>
        <w:t xml:space="preserve">, </w:t>
      </w:r>
      <w:proofErr w:type="spellStart"/>
      <w:r w:rsidR="00641357" w:rsidRPr="00641357">
        <w:rPr>
          <w:rFonts w:eastAsia="맑은 고딕"/>
          <w:lang w:eastAsia="ko-KR"/>
        </w:rPr>
        <w:t>IDataReader</w:t>
      </w:r>
      <w:proofErr w:type="spellEnd"/>
      <w:r w:rsidR="00641357" w:rsidRPr="00641357">
        <w:rPr>
          <w:rFonts w:eastAsia="맑은 고딕"/>
          <w:lang w:eastAsia="ko-KR"/>
        </w:rPr>
        <w:t xml:space="preserve"> *</w:t>
      </w:r>
      <w:proofErr w:type="spellStart"/>
      <w:r w:rsidR="00641357" w:rsidRPr="00641357">
        <w:rPr>
          <w:rFonts w:eastAsia="맑은 고딕"/>
          <w:lang w:eastAsia="ko-KR"/>
        </w:rPr>
        <w:t>pResult</w:t>
      </w:r>
      <w:proofErr w:type="spellEnd"/>
      <w:r w:rsidRPr="004E1F9F">
        <w:t>);</w:t>
      </w:r>
    </w:p>
    <w:p w14:paraId="1572B114" w14:textId="77777777" w:rsidR="00DB7396" w:rsidRPr="004E1F9F" w:rsidRDefault="00DB7396" w:rsidP="00DB7396">
      <w:pPr>
        <w:pStyle w:val="codesnippet"/>
        <w:rPr>
          <w:lang w:eastAsia="ko-KR"/>
        </w:rPr>
      </w:pPr>
    </w:p>
    <w:p w14:paraId="6BFFFDA4" w14:textId="77777777" w:rsidR="00DB7396" w:rsidRPr="004E1F9F" w:rsidRDefault="00DB7396" w:rsidP="00DB7396">
      <w:pPr>
        <w:pStyle w:val="codesnippet"/>
        <w:rPr>
          <w:lang w:eastAsia="ko-KR"/>
        </w:rPr>
      </w:pPr>
      <w:r w:rsidRPr="004E1F9F">
        <w:rPr>
          <w:rFonts w:hint="eastAsia"/>
          <w:lang w:eastAsia="ko-KR"/>
        </w:rPr>
        <w:t xml:space="preserve">    . . .</w:t>
      </w:r>
    </w:p>
    <w:p w14:paraId="56B27151" w14:textId="77777777" w:rsidR="00DB7396" w:rsidRPr="004E1F9F" w:rsidRDefault="00DB7396" w:rsidP="00DB7396">
      <w:pPr>
        <w:pStyle w:val="codesnippet"/>
        <w:rPr>
          <w:lang w:eastAsia="ko-KR"/>
        </w:rPr>
      </w:pPr>
      <w:r w:rsidRPr="004E1F9F">
        <w:rPr>
          <w:rFonts w:hint="eastAsia"/>
          <w:lang w:eastAsia="ko-KR"/>
        </w:rPr>
        <w:t>}</w:t>
      </w:r>
    </w:p>
    <w:p w14:paraId="33ADE9B5" w14:textId="77777777" w:rsidR="00396CA8" w:rsidRPr="004E1F9F" w:rsidRDefault="00396CA8" w:rsidP="00396CA8">
      <w:pPr>
        <w:pStyle w:val="bodyitem"/>
        <w:numPr>
          <w:ilvl w:val="0"/>
          <w:numId w:val="0"/>
        </w:numPr>
        <w:ind w:left="567"/>
      </w:pPr>
    </w:p>
    <w:p w14:paraId="09C5B06D" w14:textId="4B707EF2" w:rsidR="003C70C4" w:rsidRPr="004E1F9F" w:rsidRDefault="003C70C4" w:rsidP="003C70C4">
      <w:pPr>
        <w:pStyle w:val="bodyitem"/>
      </w:pPr>
      <w:r w:rsidRPr="004E1F9F">
        <w:rPr>
          <w:rFonts w:hint="eastAsia"/>
          <w:lang w:eastAsia="ko-KR"/>
        </w:rPr>
        <w:t xml:space="preserve">The Application should send the Application </w:t>
      </w:r>
      <w:r w:rsidR="00D31C7F" w:rsidRPr="004E1F9F">
        <w:rPr>
          <w:rFonts w:hint="eastAsia"/>
          <w:lang w:eastAsia="ko-KR"/>
        </w:rPr>
        <w:t xml:space="preserve">pointer </w:t>
      </w:r>
      <w:r w:rsidRPr="004E1F9F">
        <w:rPr>
          <w:rFonts w:hint="eastAsia"/>
          <w:lang w:eastAsia="ko-KR"/>
        </w:rPr>
        <w:t xml:space="preserve">when </w:t>
      </w:r>
      <w:r w:rsidR="00D31C7F">
        <w:rPr>
          <w:rFonts w:eastAsia="맑은 고딕" w:hint="eastAsia"/>
          <w:lang w:eastAsia="ko-KR"/>
        </w:rPr>
        <w:t xml:space="preserve">it </w:t>
      </w:r>
      <w:r w:rsidRPr="004E1F9F">
        <w:rPr>
          <w:rFonts w:hint="eastAsia"/>
          <w:lang w:eastAsia="ko-KR"/>
        </w:rPr>
        <w:t xml:space="preserve">calls </w:t>
      </w:r>
      <w:proofErr w:type="spellStart"/>
      <w:proofErr w:type="gramStart"/>
      <w:r w:rsidRPr="004E1F9F">
        <w:rPr>
          <w:rFonts w:hint="eastAsia"/>
          <w:lang w:eastAsia="ko-KR"/>
        </w:rPr>
        <w:t>registerQuery</w:t>
      </w:r>
      <w:proofErr w:type="spellEnd"/>
      <w:r w:rsidRPr="004E1F9F">
        <w:rPr>
          <w:rFonts w:hint="eastAsia"/>
          <w:lang w:eastAsia="ko-KR"/>
        </w:rPr>
        <w:t>(</w:t>
      </w:r>
      <w:proofErr w:type="gramEnd"/>
      <w:r w:rsidRPr="004E1F9F">
        <w:rPr>
          <w:rFonts w:hint="eastAsia"/>
          <w:lang w:eastAsia="ko-KR"/>
        </w:rPr>
        <w:t xml:space="preserve">), so that the </w:t>
      </w:r>
      <w:proofErr w:type="spellStart"/>
      <w:r w:rsidRPr="004E1F9F">
        <w:rPr>
          <w:rFonts w:hint="eastAsia"/>
          <w:lang w:eastAsia="ko-KR"/>
        </w:rPr>
        <w:t>SSM</w:t>
      </w:r>
      <w:r w:rsidR="00D31C7F">
        <w:rPr>
          <w:rFonts w:eastAsia="맑은 고딕" w:hint="eastAsia"/>
          <w:lang w:eastAsia="ko-KR"/>
        </w:rPr>
        <w:t>Interface</w:t>
      </w:r>
      <w:proofErr w:type="spellEnd"/>
      <w:r w:rsidR="00D31C7F">
        <w:rPr>
          <w:rFonts w:eastAsia="맑은 고딕" w:hint="eastAsia"/>
          <w:lang w:eastAsia="ko-KR"/>
        </w:rPr>
        <w:t xml:space="preserve"> </w:t>
      </w:r>
      <w:r w:rsidRPr="004E1F9F">
        <w:rPr>
          <w:rFonts w:hint="eastAsia"/>
          <w:lang w:eastAsia="ko-KR"/>
        </w:rPr>
        <w:t>can get the callback pointer.</w:t>
      </w:r>
    </w:p>
    <w:p w14:paraId="7BBFB2F2" w14:textId="77777777" w:rsidR="00396CA8" w:rsidRPr="004E1F9F" w:rsidRDefault="00396CA8" w:rsidP="00396CA8">
      <w:pPr>
        <w:pStyle w:val="bodyitem"/>
        <w:numPr>
          <w:ilvl w:val="0"/>
          <w:numId w:val="0"/>
        </w:numPr>
        <w:ind w:left="567" w:hanging="360"/>
        <w:rPr>
          <w:rFonts w:eastAsia="맑은 고딕"/>
          <w:lang w:eastAsia="ko-KR"/>
        </w:rPr>
      </w:pPr>
    </w:p>
    <w:p w14:paraId="0440D7A4" w14:textId="77777777" w:rsidR="00396CA8" w:rsidRPr="00D31C7F" w:rsidRDefault="00396CA8" w:rsidP="00396CA8">
      <w:pPr>
        <w:pStyle w:val="bodyitem"/>
        <w:numPr>
          <w:ilvl w:val="0"/>
          <w:numId w:val="0"/>
        </w:numPr>
        <w:ind w:left="567" w:hanging="360"/>
        <w:rPr>
          <w:rFonts w:eastAsia="맑은 고딕"/>
          <w:lang w:eastAsia="ko-KR"/>
        </w:rPr>
      </w:pPr>
    </w:p>
    <w:p w14:paraId="610BBF3F" w14:textId="77777777" w:rsidR="00396CA8" w:rsidRPr="004E1F9F" w:rsidRDefault="00396CA8" w:rsidP="00396CA8">
      <w:pPr>
        <w:pStyle w:val="codesnippet"/>
        <w:rPr>
          <w:lang w:eastAsia="ko-KR"/>
        </w:rPr>
      </w:pPr>
      <w:proofErr w:type="gramStart"/>
      <w:r w:rsidRPr="004E1F9F">
        <w:t>void</w:t>
      </w:r>
      <w:proofErr w:type="gramEnd"/>
      <w:r w:rsidRPr="004E1F9F">
        <w:t xml:space="preserve"> </w:t>
      </w:r>
      <w:proofErr w:type="spellStart"/>
      <w:r w:rsidRPr="004E1F9F">
        <w:t>SSMTestApp</w:t>
      </w:r>
      <w:proofErr w:type="spellEnd"/>
      <w:r w:rsidRPr="004E1F9F">
        <w:t>::</w:t>
      </w:r>
      <w:proofErr w:type="spellStart"/>
      <w:r w:rsidRPr="004E1F9F">
        <w:t>registerQuery</w:t>
      </w:r>
      <w:proofErr w:type="spellEnd"/>
      <w:r w:rsidRPr="004E1F9F">
        <w:t>()</w:t>
      </w:r>
    </w:p>
    <w:p w14:paraId="1AB4B4B2" w14:textId="77777777" w:rsidR="00396CA8" w:rsidRPr="004E1F9F" w:rsidRDefault="00396CA8" w:rsidP="00396CA8">
      <w:pPr>
        <w:pStyle w:val="codesnippet"/>
        <w:rPr>
          <w:lang w:eastAsia="ko-KR"/>
        </w:rPr>
      </w:pPr>
      <w:r w:rsidRPr="004E1F9F">
        <w:rPr>
          <w:rFonts w:hint="eastAsia"/>
          <w:lang w:eastAsia="ko-KR"/>
        </w:rPr>
        <w:t>{</w:t>
      </w:r>
    </w:p>
    <w:p w14:paraId="2184DE38" w14:textId="77777777" w:rsidR="00396CA8" w:rsidRPr="004E1F9F" w:rsidRDefault="00396CA8" w:rsidP="00396CA8">
      <w:pPr>
        <w:pStyle w:val="codesnippet"/>
        <w:ind w:firstLineChars="150" w:firstLine="285"/>
        <w:rPr>
          <w:lang w:eastAsia="ko-KR"/>
        </w:rPr>
      </w:pPr>
      <w:r w:rsidRPr="004E1F9F">
        <w:rPr>
          <w:rFonts w:hint="eastAsia"/>
          <w:lang w:eastAsia="ko-KR"/>
        </w:rPr>
        <w:t>.</w:t>
      </w:r>
    </w:p>
    <w:p w14:paraId="468429EC" w14:textId="424A741D" w:rsidR="00396CA8" w:rsidRPr="004E1F9F" w:rsidRDefault="00396CA8" w:rsidP="00396CA8">
      <w:pPr>
        <w:pStyle w:val="codesnippet"/>
        <w:ind w:firstLineChars="150" w:firstLine="285"/>
        <w:rPr>
          <w:lang w:eastAsia="ko-KR"/>
        </w:rPr>
      </w:pPr>
      <w:proofErr w:type="spellStart"/>
      <w:proofErr w:type="gramStart"/>
      <w:r w:rsidRPr="004E1F9F">
        <w:rPr>
          <w:lang w:eastAsia="ko-KR"/>
        </w:rPr>
        <w:t>rtn</w:t>
      </w:r>
      <w:proofErr w:type="spellEnd"/>
      <w:proofErr w:type="gramEnd"/>
      <w:r w:rsidRPr="004E1F9F">
        <w:rPr>
          <w:lang w:eastAsia="ko-KR"/>
        </w:rPr>
        <w:t xml:space="preserve"> = </w:t>
      </w:r>
      <w:proofErr w:type="spellStart"/>
      <w:r w:rsidRPr="004E1F9F">
        <w:rPr>
          <w:lang w:eastAsia="ko-KR"/>
        </w:rPr>
        <w:t>m_SSMClient.registerQuery</w:t>
      </w:r>
      <w:proofErr w:type="spellEnd"/>
      <w:r w:rsidRPr="004E1F9F">
        <w:rPr>
          <w:lang w:eastAsia="ko-KR"/>
        </w:rPr>
        <w:t>(</w:t>
      </w:r>
      <w:proofErr w:type="spellStart"/>
      <w:r w:rsidRPr="004E1F9F">
        <w:rPr>
          <w:lang w:eastAsia="ko-KR"/>
        </w:rPr>
        <w:t>std</w:t>
      </w:r>
      <w:proofErr w:type="spellEnd"/>
      <w:r w:rsidRPr="004E1F9F">
        <w:rPr>
          <w:lang w:eastAsia="ko-KR"/>
        </w:rPr>
        <w:t>::string(</w:t>
      </w:r>
      <w:proofErr w:type="spellStart"/>
      <w:r w:rsidRPr="004E1F9F">
        <w:rPr>
          <w:lang w:eastAsia="ko-KR"/>
        </w:rPr>
        <w:t>l_queryString</w:t>
      </w:r>
      <w:proofErr w:type="spellEnd"/>
      <w:r w:rsidRPr="004E1F9F">
        <w:rPr>
          <w:lang w:eastAsia="ko-KR"/>
        </w:rPr>
        <w:t xml:space="preserve">), </w:t>
      </w:r>
      <w:r w:rsidRPr="004E1F9F">
        <w:rPr>
          <w:rFonts w:hint="eastAsia"/>
          <w:lang w:eastAsia="ko-KR"/>
        </w:rPr>
        <w:t>t</w:t>
      </w:r>
      <w:r w:rsidRPr="004E1F9F">
        <w:rPr>
          <w:lang w:eastAsia="ko-KR"/>
        </w:rPr>
        <w:t xml:space="preserve">his, </w:t>
      </w:r>
      <w:proofErr w:type="spellStart"/>
      <w:r w:rsidRPr="004E1F9F">
        <w:rPr>
          <w:lang w:eastAsia="ko-KR"/>
        </w:rPr>
        <w:t>l_qid</w:t>
      </w:r>
      <w:proofErr w:type="spellEnd"/>
      <w:r w:rsidRPr="004E1F9F">
        <w:rPr>
          <w:lang w:eastAsia="ko-KR"/>
        </w:rPr>
        <w:t>);</w:t>
      </w:r>
    </w:p>
    <w:p w14:paraId="574923C4" w14:textId="77777777" w:rsidR="00396CA8" w:rsidRPr="004E1F9F" w:rsidRDefault="00396CA8" w:rsidP="00396CA8">
      <w:pPr>
        <w:pStyle w:val="codesnippet"/>
        <w:ind w:firstLineChars="150" w:firstLine="285"/>
        <w:rPr>
          <w:lang w:eastAsia="ko-KR"/>
        </w:rPr>
      </w:pPr>
      <w:r w:rsidRPr="004E1F9F">
        <w:rPr>
          <w:rFonts w:hint="eastAsia"/>
          <w:lang w:eastAsia="ko-KR"/>
        </w:rPr>
        <w:t>.</w:t>
      </w:r>
    </w:p>
    <w:p w14:paraId="56B4B5F0" w14:textId="77777777" w:rsidR="00396CA8" w:rsidRPr="004E1F9F" w:rsidRDefault="00396CA8" w:rsidP="00396CA8">
      <w:pPr>
        <w:pStyle w:val="codesnippet"/>
        <w:rPr>
          <w:lang w:eastAsia="ko-KR"/>
        </w:rPr>
      </w:pPr>
      <w:r w:rsidRPr="004E1F9F">
        <w:rPr>
          <w:rFonts w:hint="eastAsia"/>
          <w:lang w:eastAsia="ko-KR"/>
        </w:rPr>
        <w:t>}</w:t>
      </w:r>
    </w:p>
    <w:p w14:paraId="469D6D71" w14:textId="77777777" w:rsidR="00396CA8" w:rsidRPr="004E1F9F" w:rsidRDefault="00396CA8" w:rsidP="00396CA8">
      <w:pPr>
        <w:pStyle w:val="bodyitem"/>
        <w:numPr>
          <w:ilvl w:val="0"/>
          <w:numId w:val="0"/>
        </w:numPr>
        <w:ind w:left="567" w:hanging="360"/>
        <w:rPr>
          <w:rFonts w:eastAsia="맑은 고딕"/>
          <w:lang w:eastAsia="ko-KR"/>
        </w:rPr>
      </w:pPr>
    </w:p>
    <w:p w14:paraId="68C28EA6" w14:textId="6C989962" w:rsidR="002F1AEE" w:rsidRPr="004E1F9F" w:rsidRDefault="002F1AEE" w:rsidP="002F1AEE">
      <w:pPr>
        <w:pStyle w:val="codesnippet"/>
      </w:pPr>
      <w:proofErr w:type="spellStart"/>
      <w:r w:rsidRPr="004E1F9F">
        <w:t>SSMReturn</w:t>
      </w:r>
      <w:proofErr w:type="spellEnd"/>
      <w:r w:rsidRPr="004E1F9F">
        <w:t>::</w:t>
      </w:r>
      <w:proofErr w:type="spellStart"/>
      <w:r w:rsidRPr="004E1F9F">
        <w:t>SSMReturn</w:t>
      </w:r>
      <w:proofErr w:type="spellEnd"/>
      <w:r w:rsidRPr="004E1F9F">
        <w:t xml:space="preserve"> </w:t>
      </w:r>
      <w:proofErr w:type="spellStart"/>
      <w:r w:rsidR="00C94AAD" w:rsidRPr="00C94AAD">
        <w:rPr>
          <w:rFonts w:hint="eastAsia"/>
          <w:b/>
          <w:lang w:eastAsia="ko-KR"/>
        </w:rPr>
        <w:t>SSM</w:t>
      </w:r>
      <w:r w:rsidR="00C94AAD" w:rsidRPr="00C94AAD">
        <w:rPr>
          <w:rFonts w:asciiTheme="majorHAnsi" w:eastAsiaTheme="majorEastAsia" w:hAnsiTheme="majorHAnsi" w:cstheme="majorBidi" w:hint="eastAsia"/>
          <w:b/>
          <w:lang w:eastAsia="ko-KR"/>
        </w:rPr>
        <w:t>Int</w:t>
      </w:r>
      <w:r w:rsidR="00C94AAD" w:rsidRPr="00C94AAD">
        <w:rPr>
          <w:rFonts w:eastAsia="맑은 고딕" w:hint="eastAsia"/>
          <w:b/>
          <w:lang w:eastAsia="ko-KR"/>
        </w:rPr>
        <w:t>erface</w:t>
      </w:r>
      <w:proofErr w:type="spellEnd"/>
      <w:r w:rsidRPr="004E1F9F">
        <w:t>::</w:t>
      </w:r>
      <w:proofErr w:type="spellStart"/>
      <w:proofErr w:type="gramStart"/>
      <w:r w:rsidRPr="004E1F9F">
        <w:rPr>
          <w:b/>
        </w:rPr>
        <w:t>registerQuery</w:t>
      </w:r>
      <w:proofErr w:type="spellEnd"/>
      <w:r w:rsidRPr="004E1F9F">
        <w:t>(</w:t>
      </w:r>
      <w:proofErr w:type="spellStart"/>
      <w:proofErr w:type="gramEnd"/>
      <w:r w:rsidRPr="004E1F9F">
        <w:t>std</w:t>
      </w:r>
      <w:proofErr w:type="spellEnd"/>
      <w:r w:rsidRPr="004E1F9F">
        <w:t xml:space="preserve">::string </w:t>
      </w:r>
      <w:proofErr w:type="spellStart"/>
      <w:r w:rsidRPr="004E1F9F">
        <w:t>queryString</w:t>
      </w:r>
      <w:proofErr w:type="spellEnd"/>
      <w:r w:rsidRPr="004E1F9F">
        <w:t xml:space="preserve">, </w:t>
      </w:r>
      <w:proofErr w:type="spellStart"/>
      <w:r w:rsidR="00C94AAD" w:rsidRPr="00C94AAD">
        <w:rPr>
          <w:b/>
        </w:rPr>
        <w:t>IQueryEngineEvent</w:t>
      </w:r>
      <w:proofErr w:type="spellEnd"/>
      <w:r w:rsidR="00C94AAD" w:rsidRPr="00C94AAD">
        <w:rPr>
          <w:b/>
        </w:rPr>
        <w:t xml:space="preserve"> *listener</w:t>
      </w:r>
      <w:r w:rsidRPr="004E1F9F">
        <w:rPr>
          <w:rFonts w:hint="eastAsia"/>
          <w:lang w:eastAsia="ko-KR"/>
        </w:rPr>
        <w:t>,</w:t>
      </w:r>
      <w:r w:rsidRPr="004E1F9F">
        <w:rPr>
          <w:rFonts w:hint="eastAsia"/>
        </w:rPr>
        <w:t xml:space="preserve"> </w:t>
      </w:r>
      <w:proofErr w:type="spellStart"/>
      <w:r w:rsidRPr="004E1F9F">
        <w:t>std</w:t>
      </w:r>
      <w:proofErr w:type="spellEnd"/>
      <w:r w:rsidRPr="004E1F9F">
        <w:t>::string &amp;</w:t>
      </w:r>
      <w:proofErr w:type="spellStart"/>
      <w:r w:rsidRPr="004E1F9F">
        <w:t>cqid</w:t>
      </w:r>
      <w:proofErr w:type="spellEnd"/>
      <w:r w:rsidRPr="004E1F9F">
        <w:t>)</w:t>
      </w:r>
    </w:p>
    <w:p w14:paraId="0AE774DD" w14:textId="77777777" w:rsidR="002F1AEE" w:rsidRPr="004E1F9F" w:rsidRDefault="002F1AEE" w:rsidP="002F1AEE">
      <w:pPr>
        <w:pStyle w:val="codesnippet"/>
        <w:rPr>
          <w:lang w:eastAsia="ko-KR"/>
        </w:rPr>
      </w:pPr>
      <w:r w:rsidRPr="004E1F9F">
        <w:rPr>
          <w:rFonts w:hint="eastAsia"/>
          <w:lang w:eastAsia="ko-KR"/>
        </w:rPr>
        <w:t>{</w:t>
      </w:r>
    </w:p>
    <w:p w14:paraId="42FF795A" w14:textId="77777777" w:rsidR="002F1AEE" w:rsidRPr="004E1F9F" w:rsidRDefault="002F1AEE" w:rsidP="002F1AEE">
      <w:pPr>
        <w:pStyle w:val="codesnippet"/>
        <w:ind w:firstLineChars="100" w:firstLine="190"/>
        <w:rPr>
          <w:lang w:eastAsia="ko-KR"/>
        </w:rPr>
      </w:pPr>
      <w:r w:rsidRPr="004E1F9F">
        <w:rPr>
          <w:rFonts w:hint="eastAsia"/>
          <w:lang w:eastAsia="ko-KR"/>
        </w:rPr>
        <w:t>.</w:t>
      </w:r>
    </w:p>
    <w:p w14:paraId="5DDF37C0" w14:textId="77777777" w:rsidR="002F1AEE" w:rsidRPr="004E1F9F" w:rsidRDefault="002F1AEE" w:rsidP="002F1AEE">
      <w:pPr>
        <w:pStyle w:val="codesnippet"/>
        <w:ind w:firstLineChars="100" w:firstLine="190"/>
        <w:rPr>
          <w:lang w:eastAsia="ko-KR"/>
        </w:rPr>
      </w:pPr>
      <w:r w:rsidRPr="004E1F9F">
        <w:rPr>
          <w:rFonts w:hint="eastAsia"/>
          <w:lang w:eastAsia="ko-KR"/>
        </w:rPr>
        <w:t>.</w:t>
      </w:r>
    </w:p>
    <w:p w14:paraId="576ABA95" w14:textId="77777777" w:rsidR="002F1AEE" w:rsidRPr="004E1F9F" w:rsidRDefault="002F1AEE" w:rsidP="002F1AEE">
      <w:pPr>
        <w:pStyle w:val="codesnippet"/>
        <w:ind w:firstLineChars="150" w:firstLine="285"/>
        <w:rPr>
          <w:lang w:eastAsia="ko-KR"/>
        </w:rPr>
      </w:pPr>
      <w:proofErr w:type="spellStart"/>
      <w:r w:rsidRPr="004E1F9F">
        <w:rPr>
          <w:lang w:eastAsia="ko-KR"/>
        </w:rPr>
        <w:t>m_appListener</w:t>
      </w:r>
      <w:proofErr w:type="spellEnd"/>
      <w:r w:rsidRPr="004E1F9F">
        <w:rPr>
          <w:lang w:eastAsia="ko-KR"/>
        </w:rPr>
        <w:t xml:space="preserve"> = </w:t>
      </w:r>
      <w:r w:rsidRPr="004E1F9F">
        <w:rPr>
          <w:b/>
          <w:lang w:eastAsia="ko-KR"/>
        </w:rPr>
        <w:t>listener</w:t>
      </w:r>
      <w:r w:rsidRPr="004E1F9F">
        <w:rPr>
          <w:lang w:eastAsia="ko-KR"/>
        </w:rPr>
        <w:t xml:space="preserve">; </w:t>
      </w:r>
    </w:p>
    <w:p w14:paraId="3484CD4E" w14:textId="77777777" w:rsidR="002F1AEE" w:rsidRPr="004E1F9F" w:rsidRDefault="002F1AEE" w:rsidP="002F1AEE">
      <w:pPr>
        <w:pStyle w:val="codesnippet"/>
        <w:ind w:firstLineChars="100" w:firstLine="190"/>
        <w:rPr>
          <w:lang w:eastAsia="ko-KR"/>
        </w:rPr>
      </w:pPr>
      <w:r w:rsidRPr="004E1F9F">
        <w:rPr>
          <w:rFonts w:hint="eastAsia"/>
          <w:lang w:eastAsia="ko-KR"/>
        </w:rPr>
        <w:lastRenderedPageBreak/>
        <w:t>.</w:t>
      </w:r>
    </w:p>
    <w:p w14:paraId="65C507BE" w14:textId="77777777" w:rsidR="002F1AEE" w:rsidRPr="004E1F9F" w:rsidRDefault="002F1AEE" w:rsidP="002F1AEE">
      <w:pPr>
        <w:pStyle w:val="codesnippet"/>
        <w:ind w:firstLineChars="100" w:firstLine="190"/>
        <w:rPr>
          <w:lang w:eastAsia="ko-KR"/>
        </w:rPr>
      </w:pPr>
      <w:r w:rsidRPr="004E1F9F">
        <w:rPr>
          <w:rFonts w:hint="eastAsia"/>
          <w:lang w:eastAsia="ko-KR"/>
        </w:rPr>
        <w:t>.</w:t>
      </w:r>
    </w:p>
    <w:p w14:paraId="37367F8A" w14:textId="77777777" w:rsidR="002F1AEE" w:rsidRPr="004E1F9F" w:rsidRDefault="002F1AEE" w:rsidP="002F1AEE">
      <w:pPr>
        <w:pStyle w:val="codesnippet"/>
        <w:rPr>
          <w:lang w:eastAsia="ko-KR"/>
        </w:rPr>
      </w:pPr>
      <w:r w:rsidRPr="004E1F9F">
        <w:rPr>
          <w:rFonts w:hint="eastAsia"/>
          <w:lang w:eastAsia="ko-KR"/>
        </w:rPr>
        <w:t>}</w:t>
      </w:r>
    </w:p>
    <w:p w14:paraId="000E09DD" w14:textId="45F36DFB" w:rsidR="003C70C4" w:rsidRPr="004E1F9F" w:rsidRDefault="003C70C4" w:rsidP="003C70C4">
      <w:pPr>
        <w:pStyle w:val="body"/>
      </w:pPr>
    </w:p>
    <w:p w14:paraId="52792C07" w14:textId="324D0F9C" w:rsidR="003C70C4" w:rsidRDefault="003C70C4" w:rsidP="003C70C4">
      <w:pPr>
        <w:pStyle w:val="body"/>
        <w:rPr>
          <w:rFonts w:eastAsia="맑은 고딕"/>
          <w:lang w:eastAsia="ko-KR"/>
        </w:rPr>
      </w:pPr>
      <w:r w:rsidRPr="004E1F9F">
        <w:t>O</w:t>
      </w:r>
      <w:r w:rsidRPr="004E1F9F">
        <w:rPr>
          <w:rFonts w:hint="eastAsia"/>
        </w:rPr>
        <w:t xml:space="preserve">nce the </w:t>
      </w:r>
      <w:proofErr w:type="spellStart"/>
      <w:r w:rsidRPr="004E1F9F">
        <w:rPr>
          <w:rFonts w:hint="eastAsia"/>
        </w:rPr>
        <w:t>SSM</w:t>
      </w:r>
      <w:r w:rsidR="003B6070">
        <w:rPr>
          <w:rFonts w:eastAsia="맑은 고딕" w:hint="eastAsia"/>
          <w:lang w:eastAsia="ko-KR"/>
        </w:rPr>
        <w:t>Interface</w:t>
      </w:r>
      <w:proofErr w:type="spellEnd"/>
      <w:r w:rsidR="003B6070">
        <w:rPr>
          <w:rFonts w:eastAsia="맑은 고딕" w:hint="eastAsia"/>
          <w:lang w:eastAsia="ko-KR"/>
        </w:rPr>
        <w:t xml:space="preserve"> </w:t>
      </w:r>
      <w:r w:rsidRPr="004E1F9F">
        <w:rPr>
          <w:rFonts w:hint="eastAsia"/>
        </w:rPr>
        <w:t xml:space="preserve">receives the return from SSM, it calls </w:t>
      </w:r>
      <w:proofErr w:type="spellStart"/>
      <w:r w:rsidRPr="004E1F9F">
        <w:rPr>
          <w:rFonts w:hint="eastAsia"/>
        </w:rPr>
        <w:t>m_appListener</w:t>
      </w:r>
      <w:proofErr w:type="spellEnd"/>
      <w:r w:rsidRPr="004E1F9F">
        <w:rPr>
          <w:rFonts w:hint="eastAsia"/>
        </w:rPr>
        <w:t>-&gt;</w:t>
      </w:r>
      <w:r w:rsidR="003B6070" w:rsidRPr="003B6070">
        <w:t xml:space="preserve"> </w:t>
      </w:r>
      <w:proofErr w:type="spellStart"/>
      <w:r w:rsidR="003B6070" w:rsidRPr="003B6070">
        <w:t>onQueryEngineEvent</w:t>
      </w:r>
      <w:proofErr w:type="spellEnd"/>
      <w:r w:rsidR="003B6070" w:rsidRPr="003B6070">
        <w:rPr>
          <w:rFonts w:hint="eastAsia"/>
        </w:rPr>
        <w:t xml:space="preserve"> </w:t>
      </w:r>
      <w:r w:rsidRPr="004E1F9F">
        <w:rPr>
          <w:rFonts w:hint="eastAsia"/>
        </w:rPr>
        <w:t xml:space="preserve">() so that the Application can get the callback from </w:t>
      </w:r>
      <w:r w:rsidR="00884CD9">
        <w:rPr>
          <w:rFonts w:eastAsia="맑은 고딕" w:hint="eastAsia"/>
          <w:lang w:eastAsia="ko-KR"/>
        </w:rPr>
        <w:t xml:space="preserve">the </w:t>
      </w:r>
      <w:proofErr w:type="spellStart"/>
      <w:r w:rsidR="00884CD9" w:rsidRPr="004E1F9F">
        <w:rPr>
          <w:rFonts w:hint="eastAsia"/>
        </w:rPr>
        <w:t>SSM</w:t>
      </w:r>
      <w:r w:rsidR="00884CD9">
        <w:rPr>
          <w:rFonts w:eastAsia="맑은 고딕" w:hint="eastAsia"/>
          <w:lang w:eastAsia="ko-KR"/>
        </w:rPr>
        <w:t>Interface</w:t>
      </w:r>
      <w:proofErr w:type="spellEnd"/>
      <w:r w:rsidRPr="004E1F9F">
        <w:rPr>
          <w:rFonts w:hint="eastAsia"/>
        </w:rPr>
        <w:t>.</w:t>
      </w:r>
      <w:r w:rsidR="00884CD9">
        <w:rPr>
          <w:rFonts w:eastAsia="맑은 고딕" w:hint="eastAsia"/>
          <w:lang w:eastAsia="ko-KR"/>
        </w:rPr>
        <w:t xml:space="preserve"> </w:t>
      </w:r>
    </w:p>
    <w:p w14:paraId="0CC31018" w14:textId="72A0D2D4" w:rsidR="00884CD9" w:rsidRPr="000A1B82" w:rsidRDefault="002476E4" w:rsidP="000A1B82">
      <w:pPr>
        <w:pStyle w:val="body"/>
        <w:rPr>
          <w:rFonts w:eastAsia="맑은 고딕"/>
          <w:lang w:eastAsia="ko-KR"/>
        </w:rPr>
      </w:pPr>
      <w:r>
        <w:rPr>
          <w:rFonts w:eastAsia="맑은 고딕" w:hint="eastAsia"/>
          <w:lang w:eastAsia="ko-KR"/>
        </w:rPr>
        <w:t xml:space="preserve">The </w:t>
      </w:r>
      <w:proofErr w:type="spellStart"/>
      <w:proofErr w:type="gramStart"/>
      <w:r w:rsidRPr="003B6070">
        <w:t>onQueryEngineEvent</w:t>
      </w:r>
      <w:proofErr w:type="spellEnd"/>
      <w:r>
        <w:rPr>
          <w:rFonts w:eastAsia="맑은 고딕" w:hint="eastAsia"/>
          <w:lang w:eastAsia="ko-KR"/>
        </w:rPr>
        <w:t>(</w:t>
      </w:r>
      <w:proofErr w:type="gramEnd"/>
      <w:r>
        <w:rPr>
          <w:rFonts w:eastAsia="맑은 고딕" w:hint="eastAsia"/>
          <w:lang w:eastAsia="ko-KR"/>
        </w:rPr>
        <w:t xml:space="preserve">) has two parameters, </w:t>
      </w:r>
      <w:proofErr w:type="spellStart"/>
      <w:r w:rsidRPr="002476E4">
        <w:rPr>
          <w:rFonts w:eastAsia="맑은 고딕"/>
          <w:i/>
          <w:lang w:eastAsia="ko-KR"/>
        </w:rPr>
        <w:t>std</w:t>
      </w:r>
      <w:proofErr w:type="spellEnd"/>
      <w:r w:rsidRPr="002476E4">
        <w:rPr>
          <w:rFonts w:eastAsia="맑은 고딕"/>
          <w:i/>
          <w:lang w:eastAsia="ko-KR"/>
        </w:rPr>
        <w:t xml:space="preserve">::string </w:t>
      </w:r>
      <w:proofErr w:type="spellStart"/>
      <w:r w:rsidRPr="002476E4">
        <w:rPr>
          <w:rFonts w:eastAsia="맑은 고딕"/>
          <w:i/>
          <w:lang w:eastAsia="ko-KR"/>
        </w:rPr>
        <w:t>modelName</w:t>
      </w:r>
      <w:proofErr w:type="spellEnd"/>
      <w:r w:rsidRPr="002476E4">
        <w:rPr>
          <w:rFonts w:eastAsia="맑은 고딕" w:hint="eastAsia"/>
          <w:i/>
          <w:lang w:eastAsia="ko-KR"/>
        </w:rPr>
        <w:t xml:space="preserve"> </w:t>
      </w:r>
      <w:r w:rsidRPr="002476E4">
        <w:rPr>
          <w:rFonts w:eastAsia="맑은 고딕" w:hint="eastAsia"/>
          <w:lang w:eastAsia="ko-KR"/>
        </w:rPr>
        <w:t>and</w:t>
      </w:r>
      <w:r w:rsidRPr="002476E4">
        <w:rPr>
          <w:rFonts w:eastAsia="맑은 고딕" w:hint="eastAsia"/>
          <w:i/>
          <w:lang w:eastAsia="ko-KR"/>
        </w:rPr>
        <w:t xml:space="preserve"> </w:t>
      </w:r>
      <w:proofErr w:type="spellStart"/>
      <w:r w:rsidRPr="002476E4">
        <w:rPr>
          <w:rFonts w:eastAsia="맑은 고딕"/>
          <w:i/>
          <w:lang w:eastAsia="ko-KR"/>
        </w:rPr>
        <w:t>IModelData</w:t>
      </w:r>
      <w:proofErr w:type="spellEnd"/>
      <w:r w:rsidRPr="002476E4">
        <w:rPr>
          <w:rFonts w:eastAsia="맑은 고딕"/>
          <w:i/>
          <w:lang w:eastAsia="ko-KR"/>
        </w:rPr>
        <w:t xml:space="preserve"> *</w:t>
      </w:r>
      <w:proofErr w:type="spellStart"/>
      <w:r w:rsidRPr="002476E4">
        <w:rPr>
          <w:rFonts w:eastAsia="맑은 고딕"/>
          <w:i/>
          <w:lang w:eastAsia="ko-KR"/>
        </w:rPr>
        <w:t>ppModelData</w:t>
      </w:r>
      <w:proofErr w:type="spellEnd"/>
      <w:r w:rsidRPr="002476E4">
        <w:rPr>
          <w:rFonts w:eastAsia="맑은 고딕" w:hint="eastAsia"/>
          <w:lang w:eastAsia="ko-KR"/>
        </w:rPr>
        <w:t>.</w:t>
      </w:r>
      <w:r>
        <w:rPr>
          <w:rFonts w:eastAsia="맑은 고딕" w:hint="eastAsia"/>
          <w:i/>
          <w:lang w:eastAsia="ko-KR"/>
        </w:rPr>
        <w:t xml:space="preserve"> </w:t>
      </w:r>
      <w:r w:rsidR="00E60C5B">
        <w:rPr>
          <w:rFonts w:eastAsia="맑은 고딕"/>
          <w:lang w:eastAsia="ko-KR"/>
        </w:rPr>
        <w:t>T</w:t>
      </w:r>
      <w:r w:rsidR="00E60C5B">
        <w:rPr>
          <w:rFonts w:eastAsia="맑은 고딕" w:hint="eastAsia"/>
          <w:lang w:eastAsia="ko-KR"/>
        </w:rPr>
        <w:t xml:space="preserve">he model in this context means the soft sensor, so the model data means the output data of the soft sensor which was requested. Since the </w:t>
      </w:r>
      <w:proofErr w:type="spellStart"/>
      <w:r w:rsidR="00E60C5B">
        <w:rPr>
          <w:rFonts w:eastAsia="맑은 고딕" w:hint="eastAsia"/>
          <w:lang w:eastAsia="ko-KR"/>
        </w:rPr>
        <w:t>ouput</w:t>
      </w:r>
      <w:proofErr w:type="spellEnd"/>
      <w:r w:rsidR="00E60C5B">
        <w:rPr>
          <w:rFonts w:eastAsia="맑은 고딕" w:hint="eastAsia"/>
          <w:lang w:eastAsia="ko-KR"/>
        </w:rPr>
        <w:t xml:space="preserve"> data of the </w:t>
      </w:r>
      <w:proofErr w:type="spellStart"/>
      <w:r w:rsidR="00E60C5B">
        <w:rPr>
          <w:rFonts w:eastAsia="맑은 고딕" w:hint="eastAsia"/>
          <w:lang w:eastAsia="ko-KR"/>
        </w:rPr>
        <w:t>softe</w:t>
      </w:r>
      <w:proofErr w:type="spellEnd"/>
      <w:r w:rsidR="00E60C5B">
        <w:rPr>
          <w:rFonts w:eastAsia="맑은 고딕" w:hint="eastAsia"/>
          <w:lang w:eastAsia="ko-KR"/>
        </w:rPr>
        <w:t xml:space="preserve"> sensor can be more than one, it is encapsulated with classes called </w:t>
      </w:r>
      <w:proofErr w:type="spellStart"/>
      <w:r w:rsidR="00E60C5B" w:rsidRPr="00E60C5B">
        <w:rPr>
          <w:rFonts w:eastAsia="맑은 고딕"/>
          <w:i/>
          <w:lang w:eastAsia="ko-KR"/>
        </w:rPr>
        <w:t>IDataReader</w:t>
      </w:r>
      <w:proofErr w:type="spellEnd"/>
      <w:r w:rsidR="00E60C5B" w:rsidRPr="00E60C5B">
        <w:rPr>
          <w:rFonts w:eastAsia="맑은 고딕" w:hint="eastAsia"/>
          <w:i/>
          <w:lang w:eastAsia="ko-KR"/>
        </w:rPr>
        <w:t xml:space="preserve"> </w:t>
      </w:r>
      <w:r w:rsidR="00E60C5B" w:rsidRPr="00E60C5B">
        <w:rPr>
          <w:rFonts w:eastAsia="맑은 고딕" w:hint="eastAsia"/>
          <w:lang w:eastAsia="ko-KR"/>
        </w:rPr>
        <w:t>and</w:t>
      </w:r>
      <w:r w:rsidR="00E60C5B" w:rsidRPr="00E60C5B">
        <w:rPr>
          <w:rFonts w:eastAsia="맑은 고딕" w:hint="eastAsia"/>
          <w:i/>
          <w:lang w:eastAsia="ko-KR"/>
        </w:rPr>
        <w:t xml:space="preserve"> </w:t>
      </w:r>
      <w:proofErr w:type="spellStart"/>
      <w:r w:rsidR="00E60C5B" w:rsidRPr="00E60C5B">
        <w:rPr>
          <w:rFonts w:eastAsia="맑은 고딕"/>
          <w:i/>
          <w:lang w:eastAsia="ko-KR"/>
        </w:rPr>
        <w:t>IModelData</w:t>
      </w:r>
      <w:proofErr w:type="spellEnd"/>
      <w:r w:rsidR="00E60C5B">
        <w:rPr>
          <w:rFonts w:eastAsia="맑은 고딕" w:hint="eastAsia"/>
          <w:i/>
          <w:lang w:eastAsia="ko-KR"/>
        </w:rPr>
        <w:t xml:space="preserve">. </w:t>
      </w:r>
      <w:r w:rsidR="000A1B82">
        <w:rPr>
          <w:rFonts w:eastAsia="맑은 고딕" w:hint="eastAsia"/>
          <w:lang w:eastAsia="ko-KR"/>
        </w:rPr>
        <w:t xml:space="preserve">That is, the </w:t>
      </w:r>
      <w:proofErr w:type="spellStart"/>
      <w:proofErr w:type="gramStart"/>
      <w:r w:rsidR="000A1B82" w:rsidRPr="003B6070">
        <w:t>onQueryEngineEvent</w:t>
      </w:r>
      <w:proofErr w:type="spellEnd"/>
      <w:r w:rsidR="000A1B82">
        <w:rPr>
          <w:rFonts w:eastAsia="맑은 고딕" w:hint="eastAsia"/>
          <w:lang w:eastAsia="ko-KR"/>
        </w:rPr>
        <w:t>(</w:t>
      </w:r>
      <w:proofErr w:type="gramEnd"/>
      <w:r w:rsidR="000A1B82">
        <w:rPr>
          <w:rFonts w:eastAsia="맑은 고딕" w:hint="eastAsia"/>
          <w:lang w:eastAsia="ko-KR"/>
        </w:rPr>
        <w:t xml:space="preserve">) provides a reference of </w:t>
      </w:r>
      <w:proofErr w:type="spellStart"/>
      <w:r w:rsidR="000A1B82" w:rsidRPr="002476E4">
        <w:rPr>
          <w:rFonts w:eastAsia="맑은 고딕"/>
          <w:i/>
          <w:lang w:eastAsia="ko-KR"/>
        </w:rPr>
        <w:t>IModelData</w:t>
      </w:r>
      <w:proofErr w:type="spellEnd"/>
      <w:r w:rsidR="000A1B82">
        <w:rPr>
          <w:rFonts w:eastAsia="맑은 고딕" w:hint="eastAsia"/>
          <w:i/>
          <w:lang w:eastAsia="ko-KR"/>
        </w:rPr>
        <w:t xml:space="preserve">, </w:t>
      </w:r>
      <w:r w:rsidR="000A1B82">
        <w:rPr>
          <w:rFonts w:eastAsia="맑은 고딕" w:hint="eastAsia"/>
          <w:lang w:eastAsia="ko-KR"/>
        </w:rPr>
        <w:t xml:space="preserve">which provides </w:t>
      </w:r>
      <w:proofErr w:type="spellStart"/>
      <w:r w:rsidR="000A1B82" w:rsidRPr="008259B0">
        <w:rPr>
          <w:rFonts w:eastAsia="맑은 고딕" w:cs="굴림"/>
          <w:color w:val="000000"/>
          <w:lang w:eastAsia="ko-KR"/>
        </w:rPr>
        <w:t>getModelData</w:t>
      </w:r>
      <w:proofErr w:type="spellEnd"/>
      <w:r w:rsidR="000A1B82">
        <w:rPr>
          <w:rFonts w:eastAsia="맑은 고딕" w:cs="굴림" w:hint="eastAsia"/>
          <w:color w:val="000000"/>
          <w:lang w:eastAsia="ko-KR"/>
        </w:rPr>
        <w:t xml:space="preserve">() with which soft sensor output data (i.e. </w:t>
      </w:r>
      <w:proofErr w:type="spellStart"/>
      <w:r w:rsidR="000A1B82">
        <w:rPr>
          <w:rFonts w:eastAsia="맑은 고딕" w:cs="굴림" w:hint="eastAsia"/>
          <w:color w:val="000000"/>
          <w:lang w:eastAsia="ko-KR"/>
        </w:rPr>
        <w:t>ModelData</w:t>
      </w:r>
      <w:proofErr w:type="spellEnd"/>
      <w:r w:rsidR="000A1B82">
        <w:rPr>
          <w:rFonts w:eastAsia="맑은 고딕" w:cs="굴림" w:hint="eastAsia"/>
          <w:color w:val="000000"/>
          <w:lang w:eastAsia="ko-KR"/>
        </w:rPr>
        <w:t xml:space="preserve">)  can be accessed as property name and property value. </w:t>
      </w:r>
    </w:p>
    <w:p w14:paraId="1BF5EEEA" w14:textId="77777777" w:rsidR="000A1B82" w:rsidRPr="008259B0" w:rsidRDefault="000A1B82" w:rsidP="000A1B82">
      <w:pPr>
        <w:pStyle w:val="bodyitem"/>
        <w:rPr>
          <w:lang w:eastAsia="ko-KR"/>
        </w:rPr>
      </w:pPr>
      <w:proofErr w:type="spellStart"/>
      <w:r w:rsidRPr="008259B0">
        <w:rPr>
          <w:rFonts w:hint="eastAsia"/>
          <w:lang w:eastAsia="ko-KR"/>
        </w:rPr>
        <w:t>IDataReader</w:t>
      </w:r>
      <w:proofErr w:type="spellEnd"/>
    </w:p>
    <w:tbl>
      <w:tblPr>
        <w:tblW w:w="9938"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2521"/>
        <w:gridCol w:w="471"/>
        <w:gridCol w:w="3260"/>
        <w:gridCol w:w="3686"/>
      </w:tblGrid>
      <w:tr w:rsidR="000A1B82" w:rsidRPr="00333B3C" w14:paraId="5E6CBDA5" w14:textId="77777777" w:rsidTr="00C35386">
        <w:trPr>
          <w:trHeight w:val="409"/>
        </w:trPr>
        <w:tc>
          <w:tcPr>
            <w:tcW w:w="2521" w:type="dxa"/>
            <w:shd w:val="clear" w:color="auto" w:fill="C5E0B3" w:themeFill="accent6" w:themeFillTint="66"/>
            <w:noWrap/>
            <w:vAlign w:val="center"/>
          </w:tcPr>
          <w:p w14:paraId="44DB4B58" w14:textId="77777777" w:rsidR="000A1B82" w:rsidRPr="00333B3C" w:rsidRDefault="000A1B82" w:rsidP="00C35386">
            <w:pPr>
              <w:spacing w:after="0" w:line="240" w:lineRule="auto"/>
              <w:jc w:val="center"/>
              <w:rPr>
                <w:rFonts w:eastAsia="맑은 고딕" w:cs="굴림"/>
                <w:color w:val="006100"/>
                <w:lang w:eastAsia="ko-KR"/>
              </w:rPr>
            </w:pPr>
            <w:r w:rsidRPr="008259B0">
              <w:rPr>
                <w:rFonts w:eastAsia="맑은 고딕" w:cs="굴림"/>
                <w:color w:val="006100"/>
                <w:lang w:eastAsia="ko-KR"/>
              </w:rPr>
              <w:t>Operation Name</w:t>
            </w:r>
          </w:p>
        </w:tc>
        <w:tc>
          <w:tcPr>
            <w:tcW w:w="3731" w:type="dxa"/>
            <w:gridSpan w:val="2"/>
            <w:shd w:val="clear" w:color="auto" w:fill="C5E0B3" w:themeFill="accent6" w:themeFillTint="66"/>
            <w:vAlign w:val="center"/>
          </w:tcPr>
          <w:p w14:paraId="2BE63B9F" w14:textId="77777777" w:rsidR="000A1B82" w:rsidRPr="00333B3C" w:rsidRDefault="000A1B82" w:rsidP="00C35386">
            <w:pPr>
              <w:spacing w:after="0" w:line="240" w:lineRule="auto"/>
              <w:jc w:val="center"/>
              <w:rPr>
                <w:rFonts w:eastAsia="맑은 고딕" w:cs="굴림"/>
                <w:color w:val="006100"/>
                <w:lang w:eastAsia="ko-KR"/>
              </w:rPr>
            </w:pPr>
            <w:r w:rsidRPr="00333B3C">
              <w:rPr>
                <w:rFonts w:eastAsia="맑은 고딕" w:cs="굴림"/>
                <w:b/>
                <w:color w:val="006100"/>
                <w:lang w:eastAsia="ko-KR"/>
              </w:rPr>
              <w:t>P</w:t>
            </w:r>
            <w:r w:rsidRPr="00333B3C">
              <w:rPr>
                <w:rFonts w:eastAsia="맑은 고딕" w:cs="굴림"/>
                <w:color w:val="006100"/>
                <w:lang w:eastAsia="ko-KR"/>
              </w:rPr>
              <w:t>arameter</w:t>
            </w:r>
            <w:r>
              <w:rPr>
                <w:rFonts w:eastAsia="맑은 고딕" w:cs="굴림" w:hint="eastAsia"/>
                <w:color w:val="006100"/>
                <w:lang w:eastAsia="ko-KR"/>
              </w:rPr>
              <w:t>/</w:t>
            </w:r>
            <w:r w:rsidRPr="00915389">
              <w:rPr>
                <w:rFonts w:eastAsia="맑은 고딕" w:cs="굴림" w:hint="eastAsia"/>
                <w:b/>
                <w:color w:val="006100"/>
                <w:lang w:eastAsia="ko-KR"/>
              </w:rPr>
              <w:t>R</w:t>
            </w:r>
            <w:r>
              <w:rPr>
                <w:rFonts w:eastAsia="맑은 고딕" w:cs="굴림" w:hint="eastAsia"/>
                <w:color w:val="006100"/>
                <w:lang w:eastAsia="ko-KR"/>
              </w:rPr>
              <w:t>eturn</w:t>
            </w:r>
          </w:p>
        </w:tc>
        <w:tc>
          <w:tcPr>
            <w:tcW w:w="3686" w:type="dxa"/>
            <w:shd w:val="clear" w:color="auto" w:fill="C5E0B3" w:themeFill="accent6" w:themeFillTint="66"/>
            <w:vAlign w:val="center"/>
          </w:tcPr>
          <w:p w14:paraId="3A8A15A2" w14:textId="77777777" w:rsidR="000A1B82" w:rsidRPr="00333B3C" w:rsidRDefault="000A1B82" w:rsidP="00C35386">
            <w:pPr>
              <w:spacing w:after="0" w:line="240" w:lineRule="auto"/>
              <w:jc w:val="center"/>
              <w:rPr>
                <w:rFonts w:eastAsia="맑은 고딕" w:cs="굴림"/>
                <w:color w:val="006100"/>
                <w:lang w:eastAsia="ko-KR"/>
              </w:rPr>
            </w:pPr>
            <w:r w:rsidRPr="008259B0">
              <w:rPr>
                <w:rFonts w:eastAsia="맑은 고딕" w:cs="굴림"/>
                <w:color w:val="006100"/>
                <w:lang w:eastAsia="ko-KR"/>
              </w:rPr>
              <w:t>Function</w:t>
            </w:r>
          </w:p>
        </w:tc>
      </w:tr>
      <w:tr w:rsidR="000A1B82" w:rsidRPr="00333B3C" w14:paraId="780524EB" w14:textId="77777777" w:rsidTr="00C35386">
        <w:trPr>
          <w:trHeight w:val="830"/>
        </w:trPr>
        <w:tc>
          <w:tcPr>
            <w:tcW w:w="2521" w:type="dxa"/>
            <w:vMerge w:val="restart"/>
            <w:shd w:val="clear" w:color="auto" w:fill="auto"/>
            <w:noWrap/>
            <w:vAlign w:val="center"/>
          </w:tcPr>
          <w:p w14:paraId="0CB43BF6" w14:textId="77777777" w:rsidR="000A1B82" w:rsidRPr="00333B3C" w:rsidRDefault="000A1B82" w:rsidP="00C35386">
            <w:pPr>
              <w:spacing w:after="0" w:line="240" w:lineRule="auto"/>
              <w:rPr>
                <w:rFonts w:eastAsia="맑은 고딕" w:cs="굴림"/>
                <w:color w:val="000000"/>
                <w:lang w:eastAsia="ko-KR"/>
              </w:rPr>
            </w:pPr>
            <w:proofErr w:type="spellStart"/>
            <w:r w:rsidRPr="008259B0">
              <w:rPr>
                <w:rFonts w:eastAsia="맑은 고딕" w:cs="굴림"/>
                <w:color w:val="000000"/>
                <w:lang w:eastAsia="ko-KR"/>
              </w:rPr>
              <w:t>getAffectedModels</w:t>
            </w:r>
            <w:proofErr w:type="spellEnd"/>
          </w:p>
        </w:tc>
        <w:tc>
          <w:tcPr>
            <w:tcW w:w="471" w:type="dxa"/>
            <w:shd w:val="clear" w:color="auto" w:fill="auto"/>
            <w:vAlign w:val="center"/>
          </w:tcPr>
          <w:p w14:paraId="796CF7BF" w14:textId="77777777" w:rsidR="000A1B82" w:rsidRPr="00333B3C" w:rsidRDefault="000A1B82" w:rsidP="00C35386">
            <w:pPr>
              <w:spacing w:after="0" w:line="240" w:lineRule="auto"/>
              <w:jc w:val="center"/>
              <w:rPr>
                <w:rFonts w:eastAsia="맑은 고딕" w:cs="굴림"/>
                <w:color w:val="000000"/>
                <w:lang w:eastAsia="ko-KR"/>
              </w:rPr>
            </w:pPr>
            <w:r>
              <w:rPr>
                <w:rFonts w:eastAsia="맑은 고딕" w:cs="굴림" w:hint="eastAsia"/>
                <w:color w:val="000000"/>
                <w:lang w:eastAsia="ko-KR"/>
              </w:rPr>
              <w:t>P</w:t>
            </w:r>
          </w:p>
        </w:tc>
        <w:tc>
          <w:tcPr>
            <w:tcW w:w="3260" w:type="dxa"/>
            <w:shd w:val="clear" w:color="auto" w:fill="auto"/>
            <w:vAlign w:val="center"/>
          </w:tcPr>
          <w:p w14:paraId="6469611B" w14:textId="77777777" w:rsidR="000A1B82" w:rsidRPr="00333B3C" w:rsidRDefault="000A1B82" w:rsidP="00C35386">
            <w:pPr>
              <w:spacing w:after="0" w:line="240" w:lineRule="auto"/>
              <w:rPr>
                <w:rFonts w:eastAsia="맑은 고딕" w:cs="굴림"/>
                <w:color w:val="000000"/>
                <w:lang w:eastAsia="ko-KR"/>
              </w:rPr>
            </w:pPr>
            <w:proofErr w:type="spellStart"/>
            <w:r w:rsidRPr="008259B0">
              <w:rPr>
                <w:rFonts w:eastAsia="맑은 고딕" w:cs="굴림"/>
                <w:color w:val="000000"/>
                <w:lang w:eastAsia="ko-KR"/>
              </w:rPr>
              <w:t>std</w:t>
            </w:r>
            <w:proofErr w:type="spellEnd"/>
            <w:r w:rsidRPr="008259B0">
              <w:rPr>
                <w:rFonts w:eastAsia="맑은 고딕" w:cs="굴림"/>
                <w:color w:val="000000"/>
                <w:lang w:eastAsia="ko-KR"/>
              </w:rPr>
              <w:t>::vector&lt;</w:t>
            </w:r>
            <w:proofErr w:type="spellStart"/>
            <w:r w:rsidRPr="008259B0">
              <w:rPr>
                <w:rFonts w:eastAsia="맑은 고딕" w:cs="굴림"/>
                <w:color w:val="000000"/>
                <w:lang w:eastAsia="ko-KR"/>
              </w:rPr>
              <w:t>std</w:t>
            </w:r>
            <w:proofErr w:type="spellEnd"/>
            <w:r w:rsidRPr="008259B0">
              <w:rPr>
                <w:rFonts w:eastAsia="맑은 고딕" w:cs="굴림"/>
                <w:color w:val="000000"/>
                <w:lang w:eastAsia="ko-KR"/>
              </w:rPr>
              <w:t>::string&gt; *</w:t>
            </w:r>
            <w:proofErr w:type="spellStart"/>
            <w:r w:rsidRPr="008259B0">
              <w:rPr>
                <w:rFonts w:eastAsia="맑은 고딕" w:cs="굴림"/>
                <w:color w:val="000000"/>
                <w:lang w:eastAsia="ko-KR"/>
              </w:rPr>
              <w:t>pAffectedModels</w:t>
            </w:r>
            <w:proofErr w:type="spellEnd"/>
            <w:r w:rsidRPr="008259B0">
              <w:rPr>
                <w:rFonts w:eastAsia="맑은 고딕" w:cs="굴림"/>
                <w:color w:val="000000"/>
                <w:lang w:eastAsia="ko-KR"/>
              </w:rPr>
              <w:br/>
              <w:t xml:space="preserve">- [OUT] affected </w:t>
            </w:r>
            <w:proofErr w:type="spellStart"/>
            <w:r w:rsidRPr="008259B0">
              <w:rPr>
                <w:rFonts w:eastAsia="맑은 고딕" w:cs="굴림"/>
                <w:color w:val="000000"/>
                <w:lang w:eastAsia="ko-KR"/>
              </w:rPr>
              <w:t>ContextModel</w:t>
            </w:r>
            <w:proofErr w:type="spellEnd"/>
            <w:r w:rsidRPr="008259B0">
              <w:rPr>
                <w:rFonts w:eastAsia="맑은 고딕" w:cs="굴림"/>
                <w:color w:val="000000"/>
                <w:lang w:eastAsia="ko-KR"/>
              </w:rPr>
              <w:t xml:space="preserve"> list</w:t>
            </w:r>
          </w:p>
        </w:tc>
        <w:tc>
          <w:tcPr>
            <w:tcW w:w="3686" w:type="dxa"/>
            <w:shd w:val="clear" w:color="auto" w:fill="auto"/>
            <w:vAlign w:val="center"/>
          </w:tcPr>
          <w:p w14:paraId="39BF3947" w14:textId="77777777" w:rsidR="000A1B82" w:rsidRPr="00333B3C" w:rsidRDefault="000A1B82" w:rsidP="00C35386">
            <w:pPr>
              <w:spacing w:after="0" w:line="240" w:lineRule="auto"/>
              <w:rPr>
                <w:rFonts w:eastAsia="맑은 고딕" w:cs="굴림"/>
                <w:color w:val="000000"/>
                <w:lang w:eastAsia="ko-KR"/>
              </w:rPr>
            </w:pPr>
            <w:r w:rsidRPr="008259B0">
              <w:rPr>
                <w:rFonts w:eastAsia="맑은 고딕" w:cs="굴림"/>
                <w:color w:val="000000"/>
                <w:lang w:eastAsia="ko-KR"/>
              </w:rPr>
              <w:t xml:space="preserve">Get affected </w:t>
            </w:r>
            <w:proofErr w:type="spellStart"/>
            <w:r w:rsidRPr="008259B0">
              <w:rPr>
                <w:rFonts w:eastAsia="맑은 고딕" w:cs="굴림"/>
                <w:color w:val="000000"/>
                <w:lang w:eastAsia="ko-KR"/>
              </w:rPr>
              <w:t>ContextModels</w:t>
            </w:r>
            <w:proofErr w:type="spellEnd"/>
            <w:r w:rsidRPr="008259B0">
              <w:rPr>
                <w:rFonts w:eastAsia="맑은 고딕" w:cs="굴림"/>
                <w:color w:val="000000"/>
                <w:lang w:eastAsia="ko-KR"/>
              </w:rPr>
              <w:t xml:space="preserve">. The CQL can specify multiple </w:t>
            </w:r>
            <w:proofErr w:type="spellStart"/>
            <w:r w:rsidRPr="008259B0">
              <w:rPr>
                <w:rFonts w:eastAsia="맑은 고딕" w:cs="굴림"/>
                <w:color w:val="000000"/>
                <w:lang w:eastAsia="ko-KR"/>
              </w:rPr>
              <w:t>ContextModels</w:t>
            </w:r>
            <w:proofErr w:type="spellEnd"/>
            <w:r w:rsidRPr="008259B0">
              <w:rPr>
                <w:rFonts w:eastAsia="맑은 고딕" w:cs="굴림"/>
                <w:color w:val="000000"/>
                <w:lang w:eastAsia="ko-KR"/>
              </w:rPr>
              <w:t xml:space="preserve"> for retrieving data.</w:t>
            </w:r>
          </w:p>
        </w:tc>
      </w:tr>
      <w:tr w:rsidR="000A1B82" w:rsidRPr="00333B3C" w14:paraId="07EFB333" w14:textId="77777777" w:rsidTr="00C35386">
        <w:trPr>
          <w:trHeight w:val="212"/>
        </w:trPr>
        <w:tc>
          <w:tcPr>
            <w:tcW w:w="2521" w:type="dxa"/>
            <w:vMerge/>
            <w:shd w:val="clear" w:color="auto" w:fill="auto"/>
            <w:noWrap/>
            <w:vAlign w:val="center"/>
          </w:tcPr>
          <w:p w14:paraId="78663A30" w14:textId="77777777" w:rsidR="000A1B82" w:rsidRPr="008259B0" w:rsidRDefault="000A1B82" w:rsidP="00C35386">
            <w:pPr>
              <w:spacing w:after="0" w:line="240" w:lineRule="auto"/>
              <w:rPr>
                <w:rFonts w:eastAsia="맑은 고딕" w:cs="굴림"/>
                <w:color w:val="000000"/>
                <w:lang w:eastAsia="ko-KR"/>
              </w:rPr>
            </w:pPr>
          </w:p>
        </w:tc>
        <w:tc>
          <w:tcPr>
            <w:tcW w:w="471" w:type="dxa"/>
            <w:shd w:val="clear" w:color="auto" w:fill="auto"/>
            <w:vAlign w:val="center"/>
          </w:tcPr>
          <w:p w14:paraId="04D33628" w14:textId="77777777" w:rsidR="000A1B82" w:rsidRPr="008259B0" w:rsidRDefault="000A1B82" w:rsidP="00C35386">
            <w:pPr>
              <w:spacing w:after="0" w:line="240" w:lineRule="auto"/>
              <w:jc w:val="center"/>
              <w:rPr>
                <w:rFonts w:eastAsia="맑은 고딕" w:cs="굴림"/>
                <w:color w:val="000000"/>
                <w:lang w:eastAsia="ko-KR"/>
              </w:rPr>
            </w:pPr>
            <w:r>
              <w:rPr>
                <w:rFonts w:eastAsia="맑은 고딕" w:cs="굴림" w:hint="eastAsia"/>
                <w:color w:val="000000"/>
                <w:lang w:eastAsia="ko-KR"/>
              </w:rPr>
              <w:t>R</w:t>
            </w:r>
          </w:p>
        </w:tc>
        <w:tc>
          <w:tcPr>
            <w:tcW w:w="3260" w:type="dxa"/>
            <w:shd w:val="clear" w:color="auto" w:fill="auto"/>
            <w:vAlign w:val="center"/>
          </w:tcPr>
          <w:p w14:paraId="35D1539B" w14:textId="77777777" w:rsidR="000A1B82" w:rsidRDefault="000A1B82" w:rsidP="00C35386">
            <w:pPr>
              <w:spacing w:after="0" w:line="240" w:lineRule="auto"/>
              <w:rPr>
                <w:rFonts w:eastAsia="맑은 고딕" w:cs="굴림"/>
                <w:color w:val="000000"/>
                <w:lang w:eastAsia="ko-KR"/>
              </w:rPr>
            </w:pPr>
            <w:r w:rsidRPr="008259B0">
              <w:rPr>
                <w:rFonts w:eastAsia="맑은 고딕" w:cs="굴림"/>
                <w:color w:val="000000"/>
                <w:lang w:eastAsia="ko-KR"/>
              </w:rPr>
              <w:t>SSMRESULT</w:t>
            </w:r>
          </w:p>
        </w:tc>
        <w:tc>
          <w:tcPr>
            <w:tcW w:w="3686" w:type="dxa"/>
            <w:shd w:val="clear" w:color="auto" w:fill="auto"/>
            <w:vAlign w:val="center"/>
          </w:tcPr>
          <w:p w14:paraId="3A812831" w14:textId="77777777" w:rsidR="000A1B82" w:rsidRPr="008259B0" w:rsidRDefault="000A1B82" w:rsidP="00C35386">
            <w:pPr>
              <w:spacing w:after="0" w:line="240" w:lineRule="auto"/>
              <w:rPr>
                <w:rFonts w:eastAsia="맑은 고딕" w:cs="굴림"/>
                <w:color w:val="000000"/>
                <w:lang w:eastAsia="ko-KR"/>
              </w:rPr>
            </w:pPr>
          </w:p>
        </w:tc>
      </w:tr>
      <w:tr w:rsidR="000A1B82" w:rsidRPr="00333B3C" w14:paraId="41BCC7E1" w14:textId="77777777" w:rsidTr="00C35386">
        <w:trPr>
          <w:trHeight w:val="720"/>
        </w:trPr>
        <w:tc>
          <w:tcPr>
            <w:tcW w:w="2521" w:type="dxa"/>
            <w:vMerge w:val="restart"/>
            <w:shd w:val="clear" w:color="auto" w:fill="auto"/>
            <w:noWrap/>
            <w:vAlign w:val="center"/>
            <w:hideMark/>
          </w:tcPr>
          <w:p w14:paraId="11BA6560" w14:textId="77777777" w:rsidR="000A1B82" w:rsidRPr="008259B0" w:rsidRDefault="000A1B82" w:rsidP="00C35386">
            <w:pPr>
              <w:spacing w:after="0" w:line="240" w:lineRule="auto"/>
              <w:rPr>
                <w:rFonts w:eastAsia="맑은 고딕" w:cs="굴림"/>
                <w:color w:val="000000"/>
                <w:lang w:eastAsia="ko-KR"/>
              </w:rPr>
            </w:pPr>
            <w:proofErr w:type="spellStart"/>
            <w:r w:rsidRPr="008259B0">
              <w:rPr>
                <w:rFonts w:eastAsia="맑은 고딕" w:cs="굴림"/>
                <w:color w:val="000000"/>
                <w:lang w:eastAsia="ko-KR"/>
              </w:rPr>
              <w:t>getModelDataCount</w:t>
            </w:r>
            <w:proofErr w:type="spellEnd"/>
          </w:p>
        </w:tc>
        <w:tc>
          <w:tcPr>
            <w:tcW w:w="471" w:type="dxa"/>
            <w:shd w:val="clear" w:color="auto" w:fill="auto"/>
            <w:vAlign w:val="center"/>
          </w:tcPr>
          <w:p w14:paraId="36CFD00B" w14:textId="77777777" w:rsidR="000A1B82" w:rsidRPr="008259B0" w:rsidRDefault="000A1B82" w:rsidP="00C35386">
            <w:pPr>
              <w:spacing w:after="0" w:line="240" w:lineRule="auto"/>
              <w:jc w:val="center"/>
              <w:rPr>
                <w:rFonts w:eastAsia="맑은 고딕" w:cs="굴림"/>
                <w:color w:val="000000"/>
                <w:lang w:eastAsia="ko-KR"/>
              </w:rPr>
            </w:pPr>
            <w:r>
              <w:rPr>
                <w:rFonts w:eastAsia="맑은 고딕" w:cs="굴림" w:hint="eastAsia"/>
                <w:color w:val="000000"/>
                <w:lang w:eastAsia="ko-KR"/>
              </w:rPr>
              <w:t>P1</w:t>
            </w:r>
          </w:p>
        </w:tc>
        <w:tc>
          <w:tcPr>
            <w:tcW w:w="3260" w:type="dxa"/>
            <w:shd w:val="clear" w:color="auto" w:fill="auto"/>
            <w:vAlign w:val="center"/>
          </w:tcPr>
          <w:p w14:paraId="5D6D0A5D" w14:textId="77777777" w:rsidR="000A1B82" w:rsidRPr="008259B0" w:rsidRDefault="000A1B82" w:rsidP="00C35386">
            <w:pPr>
              <w:spacing w:after="0" w:line="240" w:lineRule="auto"/>
              <w:rPr>
                <w:rFonts w:eastAsia="맑은 고딕" w:cs="굴림"/>
                <w:color w:val="000000"/>
                <w:lang w:eastAsia="ko-KR"/>
              </w:rPr>
            </w:pPr>
            <w:proofErr w:type="spellStart"/>
            <w:r w:rsidRPr="008259B0">
              <w:rPr>
                <w:rFonts w:eastAsia="맑은 고딕" w:cs="굴림"/>
                <w:color w:val="000000"/>
                <w:lang w:eastAsia="ko-KR"/>
              </w:rPr>
              <w:t>std</w:t>
            </w:r>
            <w:proofErr w:type="spellEnd"/>
            <w:r w:rsidRPr="008259B0">
              <w:rPr>
                <w:rFonts w:eastAsia="맑은 고딕" w:cs="굴림"/>
                <w:color w:val="000000"/>
                <w:lang w:eastAsia="ko-KR"/>
              </w:rPr>
              <w:t xml:space="preserve">::string </w:t>
            </w:r>
            <w:proofErr w:type="spellStart"/>
            <w:r w:rsidRPr="008259B0">
              <w:rPr>
                <w:rFonts w:eastAsia="맑은 고딕" w:cs="굴림"/>
                <w:color w:val="000000"/>
                <w:lang w:eastAsia="ko-KR"/>
              </w:rPr>
              <w:t>modelName</w:t>
            </w:r>
            <w:proofErr w:type="spellEnd"/>
            <w:r w:rsidRPr="008259B0">
              <w:rPr>
                <w:rFonts w:eastAsia="맑은 고딕" w:cs="굴림"/>
                <w:color w:val="000000"/>
                <w:lang w:eastAsia="ko-KR"/>
              </w:rPr>
              <w:br/>
              <w:t xml:space="preserve">- affected </w:t>
            </w:r>
            <w:proofErr w:type="spellStart"/>
            <w:r w:rsidRPr="008259B0">
              <w:rPr>
                <w:rFonts w:eastAsia="맑은 고딕" w:cs="굴림"/>
                <w:color w:val="000000"/>
                <w:lang w:eastAsia="ko-KR"/>
              </w:rPr>
              <w:t>ContextModel</w:t>
            </w:r>
            <w:proofErr w:type="spellEnd"/>
            <w:r w:rsidRPr="008259B0">
              <w:rPr>
                <w:rFonts w:eastAsia="맑은 고딕" w:cs="굴림"/>
                <w:color w:val="000000"/>
                <w:lang w:eastAsia="ko-KR"/>
              </w:rPr>
              <w:t xml:space="preserve"> name</w:t>
            </w:r>
          </w:p>
        </w:tc>
        <w:tc>
          <w:tcPr>
            <w:tcW w:w="3686" w:type="dxa"/>
            <w:vMerge w:val="restart"/>
            <w:shd w:val="clear" w:color="auto" w:fill="auto"/>
            <w:vAlign w:val="center"/>
            <w:hideMark/>
          </w:tcPr>
          <w:p w14:paraId="3B337FDB" w14:textId="77777777" w:rsidR="000A1B82" w:rsidRPr="008259B0" w:rsidRDefault="000A1B82" w:rsidP="00C35386">
            <w:pPr>
              <w:spacing w:after="0" w:line="240" w:lineRule="auto"/>
              <w:rPr>
                <w:rFonts w:eastAsia="맑은 고딕" w:cs="굴림"/>
                <w:color w:val="000000"/>
                <w:lang w:eastAsia="ko-KR"/>
              </w:rPr>
            </w:pPr>
            <w:r w:rsidRPr="008259B0">
              <w:rPr>
                <w:rFonts w:eastAsia="맑은 고딕" w:cs="굴림"/>
                <w:color w:val="000000"/>
                <w:lang w:eastAsia="ko-KR"/>
              </w:rPr>
              <w:t>Get affected data count. There are multiple data can exist from given condition.</w:t>
            </w:r>
          </w:p>
        </w:tc>
      </w:tr>
      <w:tr w:rsidR="000A1B82" w:rsidRPr="00333B3C" w14:paraId="78BFACDE" w14:textId="77777777" w:rsidTr="00C35386">
        <w:trPr>
          <w:trHeight w:val="665"/>
        </w:trPr>
        <w:tc>
          <w:tcPr>
            <w:tcW w:w="2521" w:type="dxa"/>
            <w:vMerge/>
            <w:vAlign w:val="center"/>
            <w:hideMark/>
          </w:tcPr>
          <w:p w14:paraId="024CDBFB" w14:textId="77777777" w:rsidR="000A1B82" w:rsidRPr="008259B0" w:rsidRDefault="000A1B82" w:rsidP="00C35386">
            <w:pPr>
              <w:spacing w:after="0" w:line="240" w:lineRule="auto"/>
              <w:rPr>
                <w:rFonts w:eastAsia="맑은 고딕" w:cs="굴림"/>
                <w:color w:val="000000"/>
                <w:lang w:eastAsia="ko-KR"/>
              </w:rPr>
            </w:pPr>
          </w:p>
        </w:tc>
        <w:tc>
          <w:tcPr>
            <w:tcW w:w="471" w:type="dxa"/>
            <w:shd w:val="clear" w:color="auto" w:fill="auto"/>
            <w:vAlign w:val="center"/>
          </w:tcPr>
          <w:p w14:paraId="599FEC79" w14:textId="77777777" w:rsidR="000A1B82" w:rsidRPr="008259B0" w:rsidRDefault="000A1B82" w:rsidP="00C35386">
            <w:pPr>
              <w:spacing w:after="0" w:line="240" w:lineRule="auto"/>
              <w:jc w:val="center"/>
              <w:rPr>
                <w:rFonts w:eastAsia="맑은 고딕" w:cs="굴림"/>
                <w:color w:val="000000"/>
                <w:lang w:eastAsia="ko-KR"/>
              </w:rPr>
            </w:pPr>
            <w:r>
              <w:rPr>
                <w:rFonts w:eastAsia="맑은 고딕" w:cs="굴림" w:hint="eastAsia"/>
                <w:color w:val="000000"/>
                <w:lang w:eastAsia="ko-KR"/>
              </w:rPr>
              <w:t>P2</w:t>
            </w:r>
          </w:p>
        </w:tc>
        <w:tc>
          <w:tcPr>
            <w:tcW w:w="3260" w:type="dxa"/>
            <w:shd w:val="clear" w:color="auto" w:fill="auto"/>
            <w:vAlign w:val="center"/>
          </w:tcPr>
          <w:p w14:paraId="673FB1F4" w14:textId="77777777" w:rsidR="000A1B82" w:rsidRPr="008259B0" w:rsidRDefault="000A1B82" w:rsidP="00C35386">
            <w:pPr>
              <w:spacing w:after="0" w:line="240" w:lineRule="auto"/>
              <w:rPr>
                <w:rFonts w:eastAsia="맑은 고딕" w:cs="굴림"/>
                <w:color w:val="000000"/>
                <w:lang w:eastAsia="ko-KR"/>
              </w:rPr>
            </w:pPr>
            <w:proofErr w:type="spellStart"/>
            <w:r w:rsidRPr="008259B0">
              <w:rPr>
                <w:rFonts w:eastAsia="맑은 고딕" w:cs="굴림"/>
                <w:color w:val="000000"/>
                <w:lang w:eastAsia="ko-KR"/>
              </w:rPr>
              <w:t>int</w:t>
            </w:r>
            <w:proofErr w:type="spellEnd"/>
            <w:r w:rsidRPr="008259B0">
              <w:rPr>
                <w:rFonts w:eastAsia="맑은 고딕" w:cs="굴림"/>
                <w:color w:val="000000"/>
                <w:lang w:eastAsia="ko-KR"/>
              </w:rPr>
              <w:t xml:space="preserve"> *</w:t>
            </w:r>
            <w:proofErr w:type="spellStart"/>
            <w:r w:rsidRPr="008259B0">
              <w:rPr>
                <w:rFonts w:eastAsia="맑은 고딕" w:cs="굴림"/>
                <w:color w:val="000000"/>
                <w:lang w:eastAsia="ko-KR"/>
              </w:rPr>
              <w:t>pDataCount</w:t>
            </w:r>
            <w:proofErr w:type="spellEnd"/>
            <w:r w:rsidRPr="008259B0">
              <w:rPr>
                <w:rFonts w:eastAsia="맑은 고딕" w:cs="굴림"/>
                <w:color w:val="000000"/>
                <w:lang w:eastAsia="ko-KR"/>
              </w:rPr>
              <w:br/>
              <w:t xml:space="preserve">- [OUT] affected </w:t>
            </w:r>
            <w:proofErr w:type="spellStart"/>
            <w:r w:rsidRPr="008259B0">
              <w:rPr>
                <w:rFonts w:eastAsia="맑은 고딕" w:cs="굴림"/>
                <w:color w:val="000000"/>
                <w:lang w:eastAsia="ko-KR"/>
              </w:rPr>
              <w:t>dataId</w:t>
            </w:r>
            <w:proofErr w:type="spellEnd"/>
            <w:r w:rsidRPr="008259B0">
              <w:rPr>
                <w:rFonts w:eastAsia="맑은 고딕" w:cs="굴림"/>
                <w:color w:val="000000"/>
                <w:lang w:eastAsia="ko-KR"/>
              </w:rPr>
              <w:t xml:space="preserve"> count</w:t>
            </w:r>
          </w:p>
        </w:tc>
        <w:tc>
          <w:tcPr>
            <w:tcW w:w="3686" w:type="dxa"/>
            <w:vMerge/>
            <w:vAlign w:val="center"/>
            <w:hideMark/>
          </w:tcPr>
          <w:p w14:paraId="119ABFE0" w14:textId="77777777" w:rsidR="000A1B82" w:rsidRPr="008259B0" w:rsidRDefault="000A1B82" w:rsidP="00C35386">
            <w:pPr>
              <w:spacing w:after="0" w:line="240" w:lineRule="auto"/>
              <w:rPr>
                <w:rFonts w:eastAsia="맑은 고딕" w:cs="굴림"/>
                <w:color w:val="000000"/>
                <w:lang w:eastAsia="ko-KR"/>
              </w:rPr>
            </w:pPr>
          </w:p>
        </w:tc>
      </w:tr>
      <w:tr w:rsidR="000A1B82" w:rsidRPr="00333B3C" w14:paraId="3A938E85" w14:textId="77777777" w:rsidTr="00C35386">
        <w:trPr>
          <w:trHeight w:val="489"/>
        </w:trPr>
        <w:tc>
          <w:tcPr>
            <w:tcW w:w="2521" w:type="dxa"/>
            <w:vMerge/>
            <w:vAlign w:val="center"/>
          </w:tcPr>
          <w:p w14:paraId="6C57BF33" w14:textId="77777777" w:rsidR="000A1B82" w:rsidRPr="008259B0" w:rsidRDefault="000A1B82" w:rsidP="00C35386">
            <w:pPr>
              <w:spacing w:after="0" w:line="240" w:lineRule="auto"/>
              <w:rPr>
                <w:rFonts w:eastAsia="맑은 고딕" w:cs="굴림"/>
                <w:color w:val="000000"/>
                <w:lang w:eastAsia="ko-KR"/>
              </w:rPr>
            </w:pPr>
          </w:p>
        </w:tc>
        <w:tc>
          <w:tcPr>
            <w:tcW w:w="471" w:type="dxa"/>
            <w:shd w:val="clear" w:color="auto" w:fill="auto"/>
            <w:vAlign w:val="center"/>
          </w:tcPr>
          <w:p w14:paraId="7D4EFFC9" w14:textId="77777777" w:rsidR="000A1B82" w:rsidRPr="008259B0" w:rsidRDefault="000A1B82" w:rsidP="00C35386">
            <w:pPr>
              <w:spacing w:after="0" w:line="240" w:lineRule="auto"/>
              <w:jc w:val="center"/>
              <w:rPr>
                <w:rFonts w:eastAsia="맑은 고딕" w:cs="굴림"/>
                <w:color w:val="000000"/>
                <w:lang w:eastAsia="ko-KR"/>
              </w:rPr>
            </w:pPr>
            <w:r>
              <w:rPr>
                <w:rFonts w:eastAsia="맑은 고딕" w:cs="굴림" w:hint="eastAsia"/>
                <w:color w:val="000000"/>
                <w:lang w:eastAsia="ko-KR"/>
              </w:rPr>
              <w:t>R</w:t>
            </w:r>
          </w:p>
        </w:tc>
        <w:tc>
          <w:tcPr>
            <w:tcW w:w="3260" w:type="dxa"/>
            <w:shd w:val="clear" w:color="auto" w:fill="auto"/>
            <w:vAlign w:val="center"/>
          </w:tcPr>
          <w:p w14:paraId="5AB7B063" w14:textId="77777777" w:rsidR="000A1B82" w:rsidRDefault="000A1B82" w:rsidP="00C35386">
            <w:pPr>
              <w:spacing w:after="0" w:line="240" w:lineRule="auto"/>
              <w:rPr>
                <w:rFonts w:eastAsia="맑은 고딕" w:cs="굴림"/>
                <w:color w:val="000000"/>
                <w:lang w:eastAsia="ko-KR"/>
              </w:rPr>
            </w:pPr>
            <w:r w:rsidRPr="008259B0">
              <w:rPr>
                <w:rFonts w:eastAsia="맑은 고딕" w:cs="굴림"/>
                <w:color w:val="000000"/>
                <w:lang w:eastAsia="ko-KR"/>
              </w:rPr>
              <w:t>SSMRESULT</w:t>
            </w:r>
          </w:p>
        </w:tc>
        <w:tc>
          <w:tcPr>
            <w:tcW w:w="3686" w:type="dxa"/>
            <w:vMerge/>
            <w:vAlign w:val="center"/>
          </w:tcPr>
          <w:p w14:paraId="53F6B53C" w14:textId="77777777" w:rsidR="000A1B82" w:rsidRPr="008259B0" w:rsidRDefault="000A1B82" w:rsidP="00C35386">
            <w:pPr>
              <w:spacing w:after="0" w:line="240" w:lineRule="auto"/>
              <w:rPr>
                <w:rFonts w:eastAsia="맑은 고딕" w:cs="굴림"/>
                <w:color w:val="000000"/>
                <w:lang w:eastAsia="ko-KR"/>
              </w:rPr>
            </w:pPr>
          </w:p>
        </w:tc>
      </w:tr>
      <w:tr w:rsidR="000A1B82" w:rsidRPr="00333B3C" w14:paraId="6FF4AF89" w14:textId="77777777" w:rsidTr="00C35386">
        <w:trPr>
          <w:trHeight w:val="64"/>
        </w:trPr>
        <w:tc>
          <w:tcPr>
            <w:tcW w:w="2521" w:type="dxa"/>
            <w:vMerge w:val="restart"/>
            <w:shd w:val="clear" w:color="auto" w:fill="auto"/>
            <w:noWrap/>
            <w:vAlign w:val="center"/>
            <w:hideMark/>
          </w:tcPr>
          <w:p w14:paraId="49CF6858" w14:textId="77777777" w:rsidR="000A1B82" w:rsidRPr="008259B0" w:rsidRDefault="000A1B82" w:rsidP="00C35386">
            <w:pPr>
              <w:spacing w:after="0" w:line="240" w:lineRule="auto"/>
              <w:rPr>
                <w:rFonts w:eastAsia="맑은 고딕" w:cs="굴림"/>
                <w:color w:val="000000"/>
                <w:lang w:eastAsia="ko-KR"/>
              </w:rPr>
            </w:pPr>
            <w:proofErr w:type="spellStart"/>
            <w:r w:rsidRPr="008259B0">
              <w:rPr>
                <w:rFonts w:eastAsia="맑은 고딕" w:cs="굴림"/>
                <w:color w:val="000000"/>
                <w:lang w:eastAsia="ko-KR"/>
              </w:rPr>
              <w:t>getModelData</w:t>
            </w:r>
            <w:proofErr w:type="spellEnd"/>
          </w:p>
        </w:tc>
        <w:tc>
          <w:tcPr>
            <w:tcW w:w="471" w:type="dxa"/>
            <w:shd w:val="clear" w:color="auto" w:fill="auto"/>
            <w:vAlign w:val="center"/>
            <w:hideMark/>
          </w:tcPr>
          <w:p w14:paraId="34E2E49E" w14:textId="77777777" w:rsidR="000A1B82" w:rsidRPr="008259B0" w:rsidRDefault="000A1B82" w:rsidP="00C35386">
            <w:pPr>
              <w:spacing w:after="0" w:line="240" w:lineRule="auto"/>
              <w:jc w:val="center"/>
              <w:rPr>
                <w:rFonts w:eastAsia="맑은 고딕" w:cs="굴림"/>
                <w:color w:val="000000"/>
                <w:lang w:eastAsia="ko-KR"/>
              </w:rPr>
            </w:pPr>
            <w:r>
              <w:rPr>
                <w:rFonts w:eastAsia="맑은 고딕" w:cs="굴림" w:hint="eastAsia"/>
                <w:color w:val="000000"/>
                <w:lang w:eastAsia="ko-KR"/>
              </w:rPr>
              <w:t>P</w:t>
            </w:r>
          </w:p>
        </w:tc>
        <w:tc>
          <w:tcPr>
            <w:tcW w:w="3260" w:type="dxa"/>
            <w:shd w:val="clear" w:color="auto" w:fill="auto"/>
            <w:vAlign w:val="center"/>
          </w:tcPr>
          <w:p w14:paraId="7F694368" w14:textId="77777777" w:rsidR="000A1B82" w:rsidRPr="008259B0" w:rsidRDefault="000A1B82" w:rsidP="00C35386">
            <w:pPr>
              <w:spacing w:after="0" w:line="240" w:lineRule="auto"/>
              <w:rPr>
                <w:rFonts w:eastAsia="맑은 고딕" w:cs="굴림"/>
                <w:color w:val="000000"/>
                <w:lang w:eastAsia="ko-KR"/>
              </w:rPr>
            </w:pPr>
            <w:proofErr w:type="spellStart"/>
            <w:r w:rsidRPr="008259B0">
              <w:rPr>
                <w:rFonts w:eastAsia="맑은 고딕" w:cs="굴림"/>
                <w:color w:val="000000"/>
                <w:lang w:eastAsia="ko-KR"/>
              </w:rPr>
              <w:t>std</w:t>
            </w:r>
            <w:proofErr w:type="spellEnd"/>
            <w:r w:rsidRPr="008259B0">
              <w:rPr>
                <w:rFonts w:eastAsia="맑은 고딕" w:cs="굴림"/>
                <w:color w:val="000000"/>
                <w:lang w:eastAsia="ko-KR"/>
              </w:rPr>
              <w:t xml:space="preserve">::string </w:t>
            </w:r>
            <w:proofErr w:type="spellStart"/>
            <w:r w:rsidRPr="008259B0">
              <w:rPr>
                <w:rFonts w:eastAsia="맑은 고딕" w:cs="굴림"/>
                <w:color w:val="000000"/>
                <w:lang w:eastAsia="ko-KR"/>
              </w:rPr>
              <w:t>modelName</w:t>
            </w:r>
            <w:proofErr w:type="spellEnd"/>
            <w:r w:rsidRPr="008259B0">
              <w:rPr>
                <w:rFonts w:eastAsia="맑은 고딕" w:cs="굴림"/>
                <w:color w:val="000000"/>
                <w:lang w:eastAsia="ko-KR"/>
              </w:rPr>
              <w:br/>
              <w:t xml:space="preserve">- affected </w:t>
            </w:r>
            <w:proofErr w:type="spellStart"/>
            <w:r w:rsidRPr="008259B0">
              <w:rPr>
                <w:rFonts w:eastAsia="맑은 고딕" w:cs="굴림"/>
                <w:color w:val="000000"/>
                <w:lang w:eastAsia="ko-KR"/>
              </w:rPr>
              <w:t>ContextModel</w:t>
            </w:r>
            <w:proofErr w:type="spellEnd"/>
            <w:r w:rsidRPr="008259B0">
              <w:rPr>
                <w:rFonts w:eastAsia="맑은 고딕" w:cs="굴림"/>
                <w:color w:val="000000"/>
                <w:lang w:eastAsia="ko-KR"/>
              </w:rPr>
              <w:t xml:space="preserve"> name</w:t>
            </w:r>
          </w:p>
        </w:tc>
        <w:tc>
          <w:tcPr>
            <w:tcW w:w="3686" w:type="dxa"/>
            <w:vMerge w:val="restart"/>
            <w:shd w:val="clear" w:color="auto" w:fill="auto"/>
            <w:vAlign w:val="center"/>
            <w:hideMark/>
          </w:tcPr>
          <w:p w14:paraId="044BEDF6" w14:textId="77777777" w:rsidR="000A1B82" w:rsidRPr="008259B0" w:rsidRDefault="000A1B82" w:rsidP="00C35386">
            <w:pPr>
              <w:spacing w:after="0" w:line="240" w:lineRule="auto"/>
              <w:rPr>
                <w:rFonts w:eastAsia="맑은 고딕" w:cs="굴림"/>
                <w:color w:val="000000"/>
                <w:lang w:eastAsia="ko-KR"/>
              </w:rPr>
            </w:pPr>
            <w:r w:rsidRPr="008259B0">
              <w:rPr>
                <w:rFonts w:eastAsia="맑은 고딕" w:cs="굴림"/>
                <w:color w:val="000000"/>
                <w:lang w:eastAsia="ko-KR"/>
              </w:rPr>
              <w:t>Get actual Context Model data</w:t>
            </w:r>
          </w:p>
        </w:tc>
      </w:tr>
      <w:tr w:rsidR="000A1B82" w:rsidRPr="00333B3C" w14:paraId="76C3AEDC" w14:textId="77777777" w:rsidTr="00C35386">
        <w:trPr>
          <w:trHeight w:val="557"/>
        </w:trPr>
        <w:tc>
          <w:tcPr>
            <w:tcW w:w="2521" w:type="dxa"/>
            <w:vMerge/>
            <w:shd w:val="clear" w:color="auto" w:fill="auto"/>
            <w:noWrap/>
            <w:vAlign w:val="center"/>
          </w:tcPr>
          <w:p w14:paraId="18FF0B51" w14:textId="77777777" w:rsidR="000A1B82" w:rsidRPr="008259B0" w:rsidRDefault="000A1B82" w:rsidP="00C35386">
            <w:pPr>
              <w:spacing w:after="0" w:line="240" w:lineRule="auto"/>
              <w:rPr>
                <w:rFonts w:eastAsia="맑은 고딕" w:cs="굴림"/>
                <w:color w:val="000000"/>
                <w:lang w:eastAsia="ko-KR"/>
              </w:rPr>
            </w:pPr>
          </w:p>
        </w:tc>
        <w:tc>
          <w:tcPr>
            <w:tcW w:w="471" w:type="dxa"/>
            <w:shd w:val="clear" w:color="auto" w:fill="auto"/>
            <w:vAlign w:val="center"/>
          </w:tcPr>
          <w:p w14:paraId="0B61CF29" w14:textId="77777777" w:rsidR="000A1B82" w:rsidRPr="008259B0" w:rsidRDefault="000A1B82" w:rsidP="00C35386">
            <w:pPr>
              <w:spacing w:after="0" w:line="240" w:lineRule="auto"/>
              <w:jc w:val="center"/>
              <w:rPr>
                <w:rFonts w:eastAsia="맑은 고딕" w:cs="굴림"/>
                <w:color w:val="000000"/>
                <w:lang w:eastAsia="ko-KR"/>
              </w:rPr>
            </w:pPr>
            <w:r>
              <w:rPr>
                <w:rFonts w:eastAsia="맑은 고딕" w:cs="굴림" w:hint="eastAsia"/>
                <w:color w:val="000000"/>
                <w:lang w:eastAsia="ko-KR"/>
              </w:rPr>
              <w:t>R</w:t>
            </w:r>
          </w:p>
        </w:tc>
        <w:tc>
          <w:tcPr>
            <w:tcW w:w="3260" w:type="dxa"/>
            <w:shd w:val="clear" w:color="auto" w:fill="auto"/>
            <w:vAlign w:val="center"/>
          </w:tcPr>
          <w:p w14:paraId="42551C3B" w14:textId="77777777" w:rsidR="000A1B82" w:rsidRDefault="000A1B82" w:rsidP="00C35386">
            <w:pPr>
              <w:spacing w:after="0" w:line="240" w:lineRule="auto"/>
              <w:rPr>
                <w:rFonts w:eastAsia="맑은 고딕" w:cs="굴림"/>
                <w:color w:val="000000"/>
                <w:lang w:eastAsia="ko-KR"/>
              </w:rPr>
            </w:pPr>
            <w:r w:rsidRPr="008259B0">
              <w:rPr>
                <w:rFonts w:eastAsia="맑은 고딕" w:cs="굴림"/>
                <w:color w:val="000000"/>
                <w:lang w:eastAsia="ko-KR"/>
              </w:rPr>
              <w:t>SSMRESULT</w:t>
            </w:r>
          </w:p>
        </w:tc>
        <w:tc>
          <w:tcPr>
            <w:tcW w:w="3686" w:type="dxa"/>
            <w:vMerge/>
            <w:shd w:val="clear" w:color="auto" w:fill="auto"/>
            <w:vAlign w:val="center"/>
          </w:tcPr>
          <w:p w14:paraId="5628D016" w14:textId="77777777" w:rsidR="000A1B82" w:rsidRPr="008259B0" w:rsidRDefault="000A1B82" w:rsidP="00C35386">
            <w:pPr>
              <w:spacing w:after="0" w:line="240" w:lineRule="auto"/>
              <w:rPr>
                <w:rFonts w:eastAsia="맑은 고딕" w:cs="굴림"/>
                <w:color w:val="000000"/>
                <w:lang w:eastAsia="ko-KR"/>
              </w:rPr>
            </w:pPr>
          </w:p>
        </w:tc>
      </w:tr>
    </w:tbl>
    <w:p w14:paraId="56131A5B" w14:textId="77777777" w:rsidR="000A1B82" w:rsidRPr="00CE4511" w:rsidRDefault="000A1B82" w:rsidP="000A1B82">
      <w:pPr>
        <w:pStyle w:val="body"/>
        <w:rPr>
          <w:rFonts w:eastAsia="맑은 고딕"/>
          <w:i/>
          <w:lang w:eastAsia="ko-KR"/>
        </w:rPr>
      </w:pPr>
    </w:p>
    <w:p w14:paraId="5937A4CF" w14:textId="77777777" w:rsidR="00CE4511" w:rsidRPr="00333B3C" w:rsidRDefault="00CE4511" w:rsidP="00CE4511">
      <w:pPr>
        <w:pStyle w:val="bodyitem"/>
        <w:rPr>
          <w:lang w:eastAsia="ko-KR"/>
        </w:rPr>
      </w:pPr>
      <w:proofErr w:type="spellStart"/>
      <w:r w:rsidRPr="008259B0">
        <w:rPr>
          <w:rFonts w:hint="eastAsia"/>
        </w:rPr>
        <w:t>IModelData</w:t>
      </w:r>
      <w:proofErr w:type="spellEnd"/>
      <w:r w:rsidRPr="004E1F9F">
        <w:rPr>
          <w:rFonts w:hint="eastAsia"/>
          <w:lang w:eastAsia="ko-KR"/>
        </w:rPr>
        <w:t xml:space="preserve"> </w:t>
      </w:r>
    </w:p>
    <w:tbl>
      <w:tblPr>
        <w:tblW w:w="9938" w:type="dxa"/>
        <w:tblInd w:w="84" w:type="dxa"/>
        <w:tblCellMar>
          <w:left w:w="99" w:type="dxa"/>
          <w:right w:w="99" w:type="dxa"/>
        </w:tblCellMar>
        <w:tblLook w:val="04A0" w:firstRow="1" w:lastRow="0" w:firstColumn="1" w:lastColumn="0" w:noHBand="0" w:noVBand="1"/>
      </w:tblPr>
      <w:tblGrid>
        <w:gridCol w:w="2524"/>
        <w:gridCol w:w="468"/>
        <w:gridCol w:w="3260"/>
        <w:gridCol w:w="3686"/>
      </w:tblGrid>
      <w:tr w:rsidR="0022403A" w:rsidRPr="00333B3C" w14:paraId="6BB1F583" w14:textId="77777777" w:rsidTr="0022403A">
        <w:trPr>
          <w:trHeight w:val="360"/>
        </w:trPr>
        <w:tc>
          <w:tcPr>
            <w:tcW w:w="2524" w:type="dxa"/>
            <w:tcBorders>
              <w:top w:val="single" w:sz="8" w:space="0" w:color="auto"/>
              <w:left w:val="single" w:sz="4" w:space="0" w:color="auto"/>
              <w:bottom w:val="single" w:sz="8" w:space="0" w:color="auto"/>
              <w:right w:val="single" w:sz="4" w:space="0" w:color="auto"/>
            </w:tcBorders>
            <w:shd w:val="clear" w:color="000000" w:fill="C6EFCE"/>
            <w:noWrap/>
            <w:vAlign w:val="center"/>
            <w:hideMark/>
          </w:tcPr>
          <w:p w14:paraId="5A1DEDD5" w14:textId="77777777" w:rsidR="0022403A" w:rsidRPr="00333B3C" w:rsidRDefault="0022403A" w:rsidP="00333B3C">
            <w:pPr>
              <w:spacing w:after="0" w:line="240" w:lineRule="auto"/>
              <w:jc w:val="center"/>
              <w:rPr>
                <w:rFonts w:eastAsia="맑은 고딕" w:cs="굴림"/>
                <w:color w:val="006100"/>
                <w:lang w:eastAsia="ko-KR"/>
              </w:rPr>
            </w:pPr>
            <w:r w:rsidRPr="00333B3C">
              <w:rPr>
                <w:rFonts w:eastAsia="맑은 고딕" w:cs="굴림"/>
                <w:color w:val="006100"/>
                <w:lang w:eastAsia="ko-KR"/>
              </w:rPr>
              <w:t>Operation Name</w:t>
            </w:r>
          </w:p>
        </w:tc>
        <w:tc>
          <w:tcPr>
            <w:tcW w:w="3728" w:type="dxa"/>
            <w:gridSpan w:val="2"/>
            <w:tcBorders>
              <w:top w:val="single" w:sz="8" w:space="0" w:color="auto"/>
              <w:left w:val="nil"/>
              <w:bottom w:val="single" w:sz="8" w:space="0" w:color="auto"/>
              <w:right w:val="single" w:sz="4" w:space="0" w:color="auto"/>
            </w:tcBorders>
            <w:shd w:val="clear" w:color="000000" w:fill="C6EFCE"/>
            <w:noWrap/>
            <w:vAlign w:val="center"/>
            <w:hideMark/>
          </w:tcPr>
          <w:p w14:paraId="4939D959" w14:textId="19B954B4" w:rsidR="0022403A" w:rsidRPr="00333B3C" w:rsidRDefault="0022403A" w:rsidP="00915389">
            <w:pPr>
              <w:spacing w:after="0" w:line="240" w:lineRule="auto"/>
              <w:jc w:val="center"/>
              <w:rPr>
                <w:rFonts w:eastAsia="맑은 고딕" w:cs="굴림"/>
                <w:color w:val="006100"/>
                <w:lang w:eastAsia="ko-KR"/>
              </w:rPr>
            </w:pPr>
            <w:r w:rsidRPr="00333B3C">
              <w:rPr>
                <w:rFonts w:eastAsia="맑은 고딕" w:cs="굴림"/>
                <w:b/>
                <w:color w:val="006100"/>
                <w:lang w:eastAsia="ko-KR"/>
              </w:rPr>
              <w:t>P</w:t>
            </w:r>
            <w:r w:rsidRPr="00333B3C">
              <w:rPr>
                <w:rFonts w:eastAsia="맑은 고딕" w:cs="굴림"/>
                <w:color w:val="006100"/>
                <w:lang w:eastAsia="ko-KR"/>
              </w:rPr>
              <w:t>arameter</w:t>
            </w:r>
            <w:r>
              <w:rPr>
                <w:rFonts w:eastAsia="맑은 고딕" w:cs="굴림" w:hint="eastAsia"/>
                <w:color w:val="006100"/>
                <w:lang w:eastAsia="ko-KR"/>
              </w:rPr>
              <w:t>/</w:t>
            </w:r>
            <w:r w:rsidRPr="00915389">
              <w:rPr>
                <w:rFonts w:eastAsia="맑은 고딕" w:cs="굴림" w:hint="eastAsia"/>
                <w:b/>
                <w:color w:val="006100"/>
                <w:lang w:eastAsia="ko-KR"/>
              </w:rPr>
              <w:t>R</w:t>
            </w:r>
            <w:r>
              <w:rPr>
                <w:rFonts w:eastAsia="맑은 고딕" w:cs="굴림" w:hint="eastAsia"/>
                <w:color w:val="006100"/>
                <w:lang w:eastAsia="ko-KR"/>
              </w:rPr>
              <w:t>eturn</w:t>
            </w:r>
          </w:p>
        </w:tc>
        <w:tc>
          <w:tcPr>
            <w:tcW w:w="3686" w:type="dxa"/>
            <w:tcBorders>
              <w:top w:val="single" w:sz="8" w:space="0" w:color="auto"/>
              <w:left w:val="nil"/>
              <w:bottom w:val="single" w:sz="8" w:space="0" w:color="auto"/>
              <w:right w:val="single" w:sz="8" w:space="0" w:color="auto"/>
            </w:tcBorders>
            <w:shd w:val="clear" w:color="000000" w:fill="C6EFCE"/>
            <w:noWrap/>
            <w:vAlign w:val="center"/>
            <w:hideMark/>
          </w:tcPr>
          <w:p w14:paraId="713A7BF2" w14:textId="77777777" w:rsidR="0022403A" w:rsidRPr="00333B3C" w:rsidRDefault="0022403A" w:rsidP="00333B3C">
            <w:pPr>
              <w:spacing w:after="0" w:line="240" w:lineRule="auto"/>
              <w:jc w:val="center"/>
              <w:rPr>
                <w:rFonts w:eastAsia="맑은 고딕" w:cs="굴림"/>
                <w:color w:val="006100"/>
                <w:lang w:eastAsia="ko-KR"/>
              </w:rPr>
            </w:pPr>
            <w:r w:rsidRPr="00333B3C">
              <w:rPr>
                <w:rFonts w:eastAsia="맑은 고딕" w:cs="굴림"/>
                <w:color w:val="006100"/>
                <w:lang w:eastAsia="ko-KR"/>
              </w:rPr>
              <w:t>Function</w:t>
            </w:r>
          </w:p>
        </w:tc>
      </w:tr>
      <w:tr w:rsidR="0022403A" w:rsidRPr="00333B3C" w14:paraId="32BD945B" w14:textId="77777777" w:rsidTr="0022403A">
        <w:trPr>
          <w:trHeight w:val="434"/>
        </w:trPr>
        <w:tc>
          <w:tcPr>
            <w:tcW w:w="2524" w:type="dxa"/>
            <w:vMerge w:val="restart"/>
            <w:tcBorders>
              <w:top w:val="nil"/>
              <w:left w:val="single" w:sz="4" w:space="0" w:color="auto"/>
              <w:right w:val="single" w:sz="4" w:space="0" w:color="auto"/>
            </w:tcBorders>
            <w:shd w:val="clear" w:color="auto" w:fill="auto"/>
            <w:noWrap/>
            <w:vAlign w:val="center"/>
            <w:hideMark/>
          </w:tcPr>
          <w:p w14:paraId="25249382" w14:textId="77777777" w:rsidR="0022403A" w:rsidRPr="00333B3C" w:rsidRDefault="0022403A" w:rsidP="00333B3C">
            <w:pPr>
              <w:spacing w:after="0" w:line="240" w:lineRule="auto"/>
              <w:rPr>
                <w:rFonts w:eastAsia="맑은 고딕" w:cs="굴림"/>
                <w:color w:val="000000"/>
                <w:lang w:eastAsia="ko-KR"/>
              </w:rPr>
            </w:pPr>
            <w:proofErr w:type="spellStart"/>
            <w:r w:rsidRPr="00333B3C">
              <w:rPr>
                <w:rFonts w:eastAsia="맑은 고딕" w:cs="굴림"/>
                <w:color w:val="000000"/>
                <w:lang w:eastAsia="ko-KR"/>
              </w:rPr>
              <w:t>getDataId</w:t>
            </w:r>
            <w:proofErr w:type="spellEnd"/>
          </w:p>
        </w:tc>
        <w:tc>
          <w:tcPr>
            <w:tcW w:w="468" w:type="dxa"/>
            <w:tcBorders>
              <w:top w:val="nil"/>
              <w:left w:val="nil"/>
              <w:bottom w:val="single" w:sz="8" w:space="0" w:color="auto"/>
              <w:right w:val="single" w:sz="8" w:space="0" w:color="auto"/>
            </w:tcBorders>
            <w:shd w:val="clear" w:color="auto" w:fill="auto"/>
            <w:noWrap/>
            <w:vAlign w:val="center"/>
            <w:hideMark/>
          </w:tcPr>
          <w:p w14:paraId="073BB1E1" w14:textId="4B4167A0" w:rsidR="0022403A" w:rsidRPr="00333B3C" w:rsidRDefault="0022403A" w:rsidP="0022403A">
            <w:pPr>
              <w:spacing w:after="0" w:line="240" w:lineRule="auto"/>
              <w:jc w:val="center"/>
              <w:rPr>
                <w:rFonts w:eastAsia="맑은 고딕" w:cs="굴림"/>
                <w:color w:val="000000"/>
                <w:lang w:eastAsia="ko-KR"/>
              </w:rPr>
            </w:pPr>
            <w:r>
              <w:rPr>
                <w:rFonts w:eastAsia="맑은 고딕" w:cs="굴림" w:hint="eastAsia"/>
                <w:color w:val="000000"/>
                <w:lang w:eastAsia="ko-KR"/>
              </w:rPr>
              <w:t>P</w:t>
            </w:r>
          </w:p>
        </w:tc>
        <w:tc>
          <w:tcPr>
            <w:tcW w:w="3260" w:type="dxa"/>
            <w:tcBorders>
              <w:top w:val="nil"/>
              <w:left w:val="single" w:sz="8" w:space="0" w:color="auto"/>
              <w:bottom w:val="single" w:sz="8" w:space="0" w:color="auto"/>
              <w:right w:val="single" w:sz="4" w:space="0" w:color="auto"/>
            </w:tcBorders>
            <w:shd w:val="clear" w:color="auto" w:fill="auto"/>
            <w:vAlign w:val="center"/>
          </w:tcPr>
          <w:p w14:paraId="501A5EEB" w14:textId="77777777" w:rsidR="0022403A" w:rsidRPr="00333B3C" w:rsidRDefault="0022403A" w:rsidP="00915389">
            <w:pPr>
              <w:spacing w:after="0" w:line="240" w:lineRule="auto"/>
              <w:rPr>
                <w:rFonts w:eastAsia="맑은 고딕" w:cs="굴림"/>
                <w:color w:val="000000"/>
                <w:lang w:eastAsia="ko-KR"/>
              </w:rPr>
            </w:pPr>
          </w:p>
        </w:tc>
        <w:tc>
          <w:tcPr>
            <w:tcW w:w="3686" w:type="dxa"/>
            <w:vMerge w:val="restart"/>
            <w:tcBorders>
              <w:top w:val="nil"/>
              <w:left w:val="nil"/>
              <w:right w:val="single" w:sz="8" w:space="0" w:color="auto"/>
            </w:tcBorders>
            <w:shd w:val="clear" w:color="auto" w:fill="auto"/>
            <w:vAlign w:val="center"/>
            <w:hideMark/>
          </w:tcPr>
          <w:p w14:paraId="2DDA8218" w14:textId="77777777" w:rsidR="0022403A" w:rsidRPr="00333B3C" w:rsidRDefault="0022403A" w:rsidP="006A5E6E">
            <w:pPr>
              <w:spacing w:after="0" w:line="240" w:lineRule="auto"/>
              <w:rPr>
                <w:rFonts w:eastAsia="맑은 고딕" w:cs="굴림"/>
                <w:color w:val="000000"/>
                <w:lang w:eastAsia="ko-KR"/>
              </w:rPr>
            </w:pPr>
            <w:r w:rsidRPr="00333B3C">
              <w:rPr>
                <w:rFonts w:eastAsia="맑은 고딕" w:cs="굴림"/>
                <w:color w:val="000000"/>
                <w:lang w:eastAsia="ko-KR"/>
              </w:rPr>
              <w:t xml:space="preserve">Get affected </w:t>
            </w:r>
            <w:proofErr w:type="spellStart"/>
            <w:r w:rsidRPr="00333B3C">
              <w:rPr>
                <w:rFonts w:eastAsia="맑은 고딕" w:cs="굴림"/>
                <w:color w:val="000000"/>
                <w:lang w:eastAsia="ko-KR"/>
              </w:rPr>
              <w:t>DataId</w:t>
            </w:r>
            <w:proofErr w:type="spellEnd"/>
            <w:r w:rsidRPr="00333B3C">
              <w:rPr>
                <w:rFonts w:eastAsia="맑은 고딕" w:cs="굴림"/>
                <w:color w:val="000000"/>
                <w:lang w:eastAsia="ko-KR"/>
              </w:rPr>
              <w:t xml:space="preserve">. </w:t>
            </w:r>
            <w:proofErr w:type="spellStart"/>
            <w:r w:rsidRPr="00333B3C">
              <w:rPr>
                <w:rFonts w:eastAsia="맑은 고딕" w:cs="굴림"/>
                <w:color w:val="000000"/>
                <w:lang w:eastAsia="ko-KR"/>
              </w:rPr>
              <w:t>ContextModel</w:t>
            </w:r>
            <w:proofErr w:type="spellEnd"/>
            <w:r w:rsidRPr="00333B3C">
              <w:rPr>
                <w:rFonts w:eastAsia="맑은 고딕" w:cs="굴림"/>
                <w:color w:val="000000"/>
                <w:lang w:eastAsia="ko-KR"/>
              </w:rPr>
              <w:t xml:space="preserve"> has plenty of data so returned data is matched from given condition</w:t>
            </w:r>
          </w:p>
        </w:tc>
      </w:tr>
      <w:tr w:rsidR="0022403A" w:rsidRPr="00333B3C" w14:paraId="51D0991D" w14:textId="77777777" w:rsidTr="0022403A">
        <w:trPr>
          <w:trHeight w:val="367"/>
        </w:trPr>
        <w:tc>
          <w:tcPr>
            <w:tcW w:w="2524" w:type="dxa"/>
            <w:vMerge/>
            <w:tcBorders>
              <w:left w:val="single" w:sz="4" w:space="0" w:color="auto"/>
              <w:bottom w:val="single" w:sz="4" w:space="0" w:color="auto"/>
              <w:right w:val="single" w:sz="4" w:space="0" w:color="auto"/>
            </w:tcBorders>
            <w:shd w:val="clear" w:color="auto" w:fill="auto"/>
            <w:noWrap/>
            <w:vAlign w:val="center"/>
          </w:tcPr>
          <w:p w14:paraId="7DF5A1D3" w14:textId="77777777" w:rsidR="0022403A" w:rsidRPr="00333B3C" w:rsidRDefault="0022403A" w:rsidP="00333B3C">
            <w:pPr>
              <w:spacing w:after="0" w:line="240" w:lineRule="auto"/>
              <w:rPr>
                <w:rFonts w:eastAsia="맑은 고딕" w:cs="굴림"/>
                <w:color w:val="000000"/>
                <w:lang w:eastAsia="ko-KR"/>
              </w:rPr>
            </w:pPr>
          </w:p>
        </w:tc>
        <w:tc>
          <w:tcPr>
            <w:tcW w:w="468" w:type="dxa"/>
            <w:tcBorders>
              <w:top w:val="single" w:sz="8" w:space="0" w:color="auto"/>
              <w:left w:val="nil"/>
              <w:bottom w:val="single" w:sz="4" w:space="0" w:color="auto"/>
              <w:right w:val="single" w:sz="8" w:space="0" w:color="auto"/>
            </w:tcBorders>
            <w:shd w:val="clear" w:color="auto" w:fill="auto"/>
            <w:noWrap/>
            <w:vAlign w:val="center"/>
          </w:tcPr>
          <w:p w14:paraId="534E0706" w14:textId="13C1732C" w:rsidR="0022403A" w:rsidRPr="00333B3C" w:rsidRDefault="0022403A" w:rsidP="0022403A">
            <w:pPr>
              <w:spacing w:after="0" w:line="240" w:lineRule="auto"/>
              <w:jc w:val="center"/>
              <w:rPr>
                <w:rFonts w:eastAsia="맑은 고딕" w:cs="굴림"/>
                <w:color w:val="000000"/>
                <w:lang w:eastAsia="ko-KR"/>
              </w:rPr>
            </w:pPr>
            <w:r>
              <w:rPr>
                <w:rFonts w:eastAsia="맑은 고딕" w:cs="굴림" w:hint="eastAsia"/>
                <w:color w:val="000000"/>
                <w:lang w:eastAsia="ko-KR"/>
              </w:rPr>
              <w:t>R</w:t>
            </w:r>
          </w:p>
        </w:tc>
        <w:tc>
          <w:tcPr>
            <w:tcW w:w="3260" w:type="dxa"/>
            <w:tcBorders>
              <w:top w:val="single" w:sz="8" w:space="0" w:color="auto"/>
              <w:left w:val="single" w:sz="8" w:space="0" w:color="auto"/>
              <w:bottom w:val="single" w:sz="4" w:space="0" w:color="auto"/>
              <w:right w:val="single" w:sz="4" w:space="0" w:color="auto"/>
            </w:tcBorders>
            <w:shd w:val="clear" w:color="auto" w:fill="auto"/>
            <w:vAlign w:val="center"/>
          </w:tcPr>
          <w:p w14:paraId="73705641" w14:textId="103E8873" w:rsidR="0022403A" w:rsidRPr="00333B3C" w:rsidRDefault="0022403A" w:rsidP="00915389">
            <w:pPr>
              <w:spacing w:after="0" w:line="240" w:lineRule="auto"/>
              <w:rPr>
                <w:rFonts w:eastAsia="맑은 고딕" w:cs="굴림"/>
                <w:color w:val="000000"/>
                <w:lang w:eastAsia="ko-KR"/>
              </w:rPr>
            </w:pPr>
            <w:proofErr w:type="spellStart"/>
            <w:r w:rsidRPr="00333B3C">
              <w:rPr>
                <w:rFonts w:eastAsia="맑은 고딕" w:cs="굴림"/>
                <w:color w:val="000000"/>
                <w:lang w:eastAsia="ko-KR"/>
              </w:rPr>
              <w:t>Int</w:t>
            </w:r>
            <w:proofErr w:type="spellEnd"/>
          </w:p>
        </w:tc>
        <w:tc>
          <w:tcPr>
            <w:tcW w:w="3686" w:type="dxa"/>
            <w:vMerge/>
            <w:tcBorders>
              <w:left w:val="nil"/>
              <w:bottom w:val="single" w:sz="4" w:space="0" w:color="auto"/>
              <w:right w:val="single" w:sz="8" w:space="0" w:color="auto"/>
            </w:tcBorders>
            <w:shd w:val="clear" w:color="auto" w:fill="auto"/>
            <w:vAlign w:val="center"/>
          </w:tcPr>
          <w:p w14:paraId="0F5F3067" w14:textId="77777777" w:rsidR="0022403A" w:rsidRPr="00333B3C" w:rsidRDefault="0022403A" w:rsidP="006A5E6E">
            <w:pPr>
              <w:spacing w:after="0" w:line="240" w:lineRule="auto"/>
              <w:rPr>
                <w:rFonts w:eastAsia="맑은 고딕" w:cs="굴림"/>
                <w:color w:val="000000"/>
                <w:lang w:eastAsia="ko-KR"/>
              </w:rPr>
            </w:pPr>
          </w:p>
        </w:tc>
      </w:tr>
      <w:tr w:rsidR="0022403A" w:rsidRPr="00333B3C" w14:paraId="60D94E9C" w14:textId="77777777" w:rsidTr="0022403A">
        <w:trPr>
          <w:trHeight w:val="434"/>
        </w:trPr>
        <w:tc>
          <w:tcPr>
            <w:tcW w:w="2524" w:type="dxa"/>
            <w:vMerge w:val="restart"/>
            <w:tcBorders>
              <w:top w:val="nil"/>
              <w:left w:val="single" w:sz="4" w:space="0" w:color="auto"/>
              <w:right w:val="single" w:sz="4" w:space="0" w:color="auto"/>
            </w:tcBorders>
            <w:shd w:val="clear" w:color="auto" w:fill="auto"/>
            <w:noWrap/>
            <w:vAlign w:val="center"/>
            <w:hideMark/>
          </w:tcPr>
          <w:p w14:paraId="2DF14565" w14:textId="77777777" w:rsidR="0022403A" w:rsidRPr="00333B3C" w:rsidRDefault="0022403A" w:rsidP="00333B3C">
            <w:pPr>
              <w:spacing w:after="0" w:line="240" w:lineRule="auto"/>
              <w:rPr>
                <w:rFonts w:eastAsia="맑은 고딕" w:cs="굴림"/>
                <w:color w:val="000000"/>
                <w:lang w:eastAsia="ko-KR"/>
              </w:rPr>
            </w:pPr>
            <w:proofErr w:type="spellStart"/>
            <w:r w:rsidRPr="00333B3C">
              <w:rPr>
                <w:rFonts w:eastAsia="맑은 고딕" w:cs="굴림"/>
                <w:color w:val="000000"/>
                <w:lang w:eastAsia="ko-KR"/>
              </w:rPr>
              <w:t>getPropertyCount</w:t>
            </w:r>
            <w:proofErr w:type="spellEnd"/>
          </w:p>
        </w:tc>
        <w:tc>
          <w:tcPr>
            <w:tcW w:w="468" w:type="dxa"/>
            <w:tcBorders>
              <w:top w:val="nil"/>
              <w:left w:val="nil"/>
              <w:bottom w:val="single" w:sz="8" w:space="0" w:color="auto"/>
              <w:right w:val="single" w:sz="8" w:space="0" w:color="auto"/>
            </w:tcBorders>
            <w:shd w:val="clear" w:color="auto" w:fill="auto"/>
            <w:noWrap/>
            <w:vAlign w:val="center"/>
            <w:hideMark/>
          </w:tcPr>
          <w:p w14:paraId="1C000178" w14:textId="731247BF" w:rsidR="0022403A" w:rsidRPr="00333B3C" w:rsidRDefault="0022403A" w:rsidP="0022403A">
            <w:pPr>
              <w:spacing w:after="0" w:line="240" w:lineRule="auto"/>
              <w:jc w:val="center"/>
              <w:rPr>
                <w:rFonts w:eastAsia="맑은 고딕" w:cs="굴림"/>
                <w:color w:val="000000"/>
                <w:lang w:eastAsia="ko-KR"/>
              </w:rPr>
            </w:pPr>
            <w:r>
              <w:rPr>
                <w:rFonts w:eastAsia="맑은 고딕" w:cs="굴림" w:hint="eastAsia"/>
                <w:color w:val="000000"/>
                <w:lang w:eastAsia="ko-KR"/>
              </w:rPr>
              <w:t>P</w:t>
            </w:r>
          </w:p>
        </w:tc>
        <w:tc>
          <w:tcPr>
            <w:tcW w:w="3260" w:type="dxa"/>
            <w:tcBorders>
              <w:top w:val="nil"/>
              <w:left w:val="single" w:sz="8" w:space="0" w:color="auto"/>
              <w:bottom w:val="single" w:sz="8" w:space="0" w:color="auto"/>
              <w:right w:val="single" w:sz="4" w:space="0" w:color="auto"/>
            </w:tcBorders>
            <w:shd w:val="clear" w:color="auto" w:fill="auto"/>
            <w:vAlign w:val="center"/>
          </w:tcPr>
          <w:p w14:paraId="5BEAEE32" w14:textId="77777777" w:rsidR="0022403A" w:rsidRPr="00333B3C" w:rsidRDefault="0022403A" w:rsidP="00915389">
            <w:pPr>
              <w:spacing w:after="0" w:line="240" w:lineRule="auto"/>
              <w:rPr>
                <w:rFonts w:eastAsia="맑은 고딕" w:cs="굴림"/>
                <w:color w:val="000000"/>
                <w:lang w:eastAsia="ko-KR"/>
              </w:rPr>
            </w:pPr>
          </w:p>
        </w:tc>
        <w:tc>
          <w:tcPr>
            <w:tcW w:w="3686" w:type="dxa"/>
            <w:vMerge w:val="restart"/>
            <w:tcBorders>
              <w:top w:val="nil"/>
              <w:left w:val="nil"/>
              <w:right w:val="single" w:sz="8" w:space="0" w:color="auto"/>
            </w:tcBorders>
            <w:shd w:val="clear" w:color="auto" w:fill="auto"/>
            <w:vAlign w:val="center"/>
            <w:hideMark/>
          </w:tcPr>
          <w:p w14:paraId="420BFC42" w14:textId="77777777" w:rsidR="0022403A" w:rsidRPr="00333B3C" w:rsidRDefault="0022403A" w:rsidP="00333B3C">
            <w:pPr>
              <w:spacing w:after="0" w:line="240" w:lineRule="auto"/>
              <w:rPr>
                <w:rFonts w:eastAsia="맑은 고딕" w:cs="굴림"/>
                <w:color w:val="000000"/>
                <w:lang w:eastAsia="ko-KR"/>
              </w:rPr>
            </w:pPr>
            <w:proofErr w:type="spellStart"/>
            <w:r w:rsidRPr="00333B3C">
              <w:rPr>
                <w:rFonts w:eastAsia="맑은 고딕" w:cs="굴림"/>
                <w:color w:val="000000"/>
                <w:lang w:eastAsia="ko-KR"/>
              </w:rPr>
              <w:t>ContextModel</w:t>
            </w:r>
            <w:proofErr w:type="spellEnd"/>
            <w:r w:rsidRPr="00333B3C">
              <w:rPr>
                <w:rFonts w:eastAsia="맑은 고딕" w:cs="굴림"/>
                <w:color w:val="000000"/>
                <w:lang w:eastAsia="ko-KR"/>
              </w:rPr>
              <w:t xml:space="preserve"> has at least one property that contains data property is described from its specification.</w:t>
            </w:r>
          </w:p>
        </w:tc>
      </w:tr>
      <w:tr w:rsidR="0022403A" w:rsidRPr="00333B3C" w14:paraId="47D74876" w14:textId="77777777" w:rsidTr="0022403A">
        <w:trPr>
          <w:trHeight w:val="358"/>
        </w:trPr>
        <w:tc>
          <w:tcPr>
            <w:tcW w:w="2524" w:type="dxa"/>
            <w:vMerge/>
            <w:tcBorders>
              <w:left w:val="single" w:sz="4" w:space="0" w:color="auto"/>
              <w:bottom w:val="single" w:sz="4" w:space="0" w:color="auto"/>
              <w:right w:val="single" w:sz="4" w:space="0" w:color="auto"/>
            </w:tcBorders>
            <w:shd w:val="clear" w:color="auto" w:fill="auto"/>
            <w:noWrap/>
            <w:vAlign w:val="center"/>
          </w:tcPr>
          <w:p w14:paraId="0653C748" w14:textId="77777777" w:rsidR="0022403A" w:rsidRPr="00333B3C" w:rsidRDefault="0022403A" w:rsidP="00333B3C">
            <w:pPr>
              <w:spacing w:after="0" w:line="240" w:lineRule="auto"/>
              <w:rPr>
                <w:rFonts w:eastAsia="맑은 고딕" w:cs="굴림"/>
                <w:color w:val="000000"/>
                <w:lang w:eastAsia="ko-KR"/>
              </w:rPr>
            </w:pPr>
          </w:p>
        </w:tc>
        <w:tc>
          <w:tcPr>
            <w:tcW w:w="468" w:type="dxa"/>
            <w:tcBorders>
              <w:top w:val="single" w:sz="8" w:space="0" w:color="auto"/>
              <w:left w:val="nil"/>
              <w:bottom w:val="single" w:sz="4" w:space="0" w:color="auto"/>
              <w:right w:val="single" w:sz="8" w:space="0" w:color="auto"/>
            </w:tcBorders>
            <w:shd w:val="clear" w:color="auto" w:fill="auto"/>
            <w:noWrap/>
            <w:vAlign w:val="center"/>
          </w:tcPr>
          <w:p w14:paraId="5710BF31" w14:textId="1F576E30" w:rsidR="0022403A" w:rsidRPr="00333B3C" w:rsidRDefault="0022403A" w:rsidP="0022403A">
            <w:pPr>
              <w:spacing w:after="0" w:line="240" w:lineRule="auto"/>
              <w:jc w:val="center"/>
              <w:rPr>
                <w:rFonts w:eastAsia="맑은 고딕" w:cs="굴림"/>
                <w:color w:val="000000"/>
                <w:lang w:eastAsia="ko-KR"/>
              </w:rPr>
            </w:pPr>
            <w:r>
              <w:rPr>
                <w:rFonts w:eastAsia="맑은 고딕" w:cs="굴림" w:hint="eastAsia"/>
                <w:color w:val="000000"/>
                <w:lang w:eastAsia="ko-KR"/>
              </w:rPr>
              <w:t>R</w:t>
            </w:r>
          </w:p>
        </w:tc>
        <w:tc>
          <w:tcPr>
            <w:tcW w:w="3260" w:type="dxa"/>
            <w:tcBorders>
              <w:top w:val="single" w:sz="8" w:space="0" w:color="auto"/>
              <w:left w:val="single" w:sz="8" w:space="0" w:color="auto"/>
              <w:bottom w:val="single" w:sz="4" w:space="0" w:color="auto"/>
              <w:right w:val="single" w:sz="4" w:space="0" w:color="auto"/>
            </w:tcBorders>
            <w:shd w:val="clear" w:color="auto" w:fill="auto"/>
            <w:vAlign w:val="center"/>
          </w:tcPr>
          <w:p w14:paraId="388390D2" w14:textId="4AF3DEA5" w:rsidR="0022403A" w:rsidRPr="00333B3C" w:rsidRDefault="0022403A" w:rsidP="00915389">
            <w:pPr>
              <w:spacing w:after="0" w:line="240" w:lineRule="auto"/>
              <w:rPr>
                <w:rFonts w:eastAsia="맑은 고딕" w:cs="굴림"/>
                <w:color w:val="000000"/>
                <w:lang w:eastAsia="ko-KR"/>
              </w:rPr>
            </w:pPr>
            <w:proofErr w:type="spellStart"/>
            <w:r w:rsidRPr="00333B3C">
              <w:rPr>
                <w:rFonts w:eastAsia="맑은 고딕" w:cs="굴림"/>
                <w:color w:val="000000"/>
                <w:lang w:eastAsia="ko-KR"/>
              </w:rPr>
              <w:t>Int</w:t>
            </w:r>
            <w:proofErr w:type="spellEnd"/>
          </w:p>
        </w:tc>
        <w:tc>
          <w:tcPr>
            <w:tcW w:w="3686" w:type="dxa"/>
            <w:vMerge/>
            <w:tcBorders>
              <w:left w:val="nil"/>
              <w:bottom w:val="single" w:sz="4" w:space="0" w:color="auto"/>
              <w:right w:val="single" w:sz="8" w:space="0" w:color="auto"/>
            </w:tcBorders>
            <w:shd w:val="clear" w:color="auto" w:fill="auto"/>
            <w:vAlign w:val="center"/>
          </w:tcPr>
          <w:p w14:paraId="7C363D36" w14:textId="77777777" w:rsidR="0022403A" w:rsidRPr="00333B3C" w:rsidRDefault="0022403A" w:rsidP="00333B3C">
            <w:pPr>
              <w:spacing w:after="0" w:line="240" w:lineRule="auto"/>
              <w:rPr>
                <w:rFonts w:eastAsia="맑은 고딕" w:cs="굴림"/>
                <w:color w:val="000000"/>
                <w:lang w:eastAsia="ko-KR"/>
              </w:rPr>
            </w:pPr>
          </w:p>
        </w:tc>
      </w:tr>
      <w:tr w:rsidR="0022403A" w:rsidRPr="00333B3C" w14:paraId="6F598194" w14:textId="77777777" w:rsidTr="0022403A">
        <w:trPr>
          <w:trHeight w:val="679"/>
        </w:trPr>
        <w:tc>
          <w:tcPr>
            <w:tcW w:w="2524" w:type="dxa"/>
            <w:vMerge w:val="restart"/>
            <w:tcBorders>
              <w:top w:val="nil"/>
              <w:left w:val="single" w:sz="4" w:space="0" w:color="auto"/>
              <w:right w:val="single" w:sz="4" w:space="0" w:color="auto"/>
            </w:tcBorders>
            <w:shd w:val="clear" w:color="auto" w:fill="auto"/>
            <w:noWrap/>
            <w:vAlign w:val="center"/>
            <w:hideMark/>
          </w:tcPr>
          <w:p w14:paraId="0BA9A053" w14:textId="77777777" w:rsidR="0022403A" w:rsidRPr="00333B3C" w:rsidRDefault="0022403A" w:rsidP="00333B3C">
            <w:pPr>
              <w:spacing w:after="0" w:line="240" w:lineRule="auto"/>
              <w:rPr>
                <w:rFonts w:eastAsia="맑은 고딕" w:cs="굴림"/>
                <w:color w:val="000000"/>
                <w:lang w:eastAsia="ko-KR"/>
              </w:rPr>
            </w:pPr>
            <w:proofErr w:type="spellStart"/>
            <w:r w:rsidRPr="00333B3C">
              <w:rPr>
                <w:rFonts w:eastAsia="맑은 고딕" w:cs="굴림"/>
                <w:color w:val="000000"/>
                <w:lang w:eastAsia="ko-KR"/>
              </w:rPr>
              <w:t>getPropertyName</w:t>
            </w:r>
            <w:proofErr w:type="spellEnd"/>
          </w:p>
        </w:tc>
        <w:tc>
          <w:tcPr>
            <w:tcW w:w="468" w:type="dxa"/>
            <w:tcBorders>
              <w:top w:val="nil"/>
              <w:left w:val="nil"/>
              <w:bottom w:val="single" w:sz="8" w:space="0" w:color="auto"/>
              <w:right w:val="single" w:sz="8" w:space="0" w:color="auto"/>
            </w:tcBorders>
            <w:shd w:val="clear" w:color="auto" w:fill="auto"/>
            <w:vAlign w:val="center"/>
            <w:hideMark/>
          </w:tcPr>
          <w:p w14:paraId="057847FA" w14:textId="3B48E61E" w:rsidR="0022403A" w:rsidRPr="00333B3C" w:rsidRDefault="0022403A" w:rsidP="0022403A">
            <w:pPr>
              <w:spacing w:after="0" w:line="240" w:lineRule="auto"/>
              <w:jc w:val="center"/>
              <w:rPr>
                <w:rFonts w:eastAsia="맑은 고딕" w:cs="굴림"/>
                <w:color w:val="000000"/>
                <w:lang w:eastAsia="ko-KR"/>
              </w:rPr>
            </w:pPr>
            <w:r>
              <w:rPr>
                <w:rFonts w:eastAsia="맑은 고딕" w:cs="굴림" w:hint="eastAsia"/>
                <w:color w:val="000000"/>
                <w:lang w:eastAsia="ko-KR"/>
              </w:rPr>
              <w:t>P</w:t>
            </w:r>
          </w:p>
        </w:tc>
        <w:tc>
          <w:tcPr>
            <w:tcW w:w="3260" w:type="dxa"/>
            <w:tcBorders>
              <w:top w:val="nil"/>
              <w:left w:val="single" w:sz="8" w:space="0" w:color="auto"/>
              <w:bottom w:val="single" w:sz="8" w:space="0" w:color="auto"/>
              <w:right w:val="single" w:sz="4" w:space="0" w:color="auto"/>
            </w:tcBorders>
            <w:shd w:val="clear" w:color="auto" w:fill="auto"/>
            <w:vAlign w:val="center"/>
          </w:tcPr>
          <w:p w14:paraId="60A9F23A" w14:textId="3A07B092" w:rsidR="0022403A" w:rsidRPr="00333B3C" w:rsidRDefault="0022403A" w:rsidP="006A5E6E">
            <w:pPr>
              <w:spacing w:after="0" w:line="240" w:lineRule="auto"/>
              <w:rPr>
                <w:rFonts w:eastAsia="맑은 고딕" w:cs="굴림"/>
                <w:color w:val="000000"/>
                <w:lang w:eastAsia="ko-KR"/>
              </w:rPr>
            </w:pPr>
            <w:proofErr w:type="spellStart"/>
            <w:r w:rsidRPr="00333B3C">
              <w:rPr>
                <w:rFonts w:eastAsia="맑은 고딕" w:cs="굴림"/>
                <w:color w:val="000000"/>
                <w:lang w:eastAsia="ko-KR"/>
              </w:rPr>
              <w:t>int</w:t>
            </w:r>
            <w:proofErr w:type="spellEnd"/>
            <w:r w:rsidRPr="00333B3C">
              <w:rPr>
                <w:rFonts w:eastAsia="맑은 고딕" w:cs="굴림"/>
                <w:color w:val="000000"/>
                <w:lang w:eastAsia="ko-KR"/>
              </w:rPr>
              <w:t xml:space="preserve"> </w:t>
            </w:r>
            <w:proofErr w:type="spellStart"/>
            <w:r w:rsidRPr="00333B3C">
              <w:rPr>
                <w:rFonts w:eastAsia="맑은 고딕" w:cs="굴림"/>
                <w:color w:val="000000"/>
                <w:lang w:eastAsia="ko-KR"/>
              </w:rPr>
              <w:t>propertyIndex</w:t>
            </w:r>
            <w:proofErr w:type="spellEnd"/>
            <w:r w:rsidRPr="00333B3C">
              <w:rPr>
                <w:rFonts w:eastAsia="맑은 고딕" w:cs="굴림"/>
                <w:color w:val="000000"/>
                <w:lang w:eastAsia="ko-KR"/>
              </w:rPr>
              <w:br/>
            </w:r>
            <w:r>
              <w:rPr>
                <w:rFonts w:eastAsia="맑은 고딕" w:cs="굴림" w:hint="eastAsia"/>
                <w:color w:val="000000"/>
                <w:lang w:eastAsia="ko-KR"/>
              </w:rPr>
              <w:t>-I</w:t>
            </w:r>
            <w:r w:rsidRPr="00333B3C">
              <w:rPr>
                <w:rFonts w:eastAsia="맑은 고딕" w:cs="굴림"/>
                <w:color w:val="000000"/>
                <w:lang w:eastAsia="ko-KR"/>
              </w:rPr>
              <w:t>ndex of</w:t>
            </w:r>
            <w:r>
              <w:rPr>
                <w:rFonts w:eastAsia="맑은 고딕" w:cs="굴림" w:hint="eastAsia"/>
                <w:color w:val="000000"/>
                <w:lang w:eastAsia="ko-KR"/>
              </w:rPr>
              <w:t xml:space="preserve"> </w:t>
            </w:r>
            <w:r w:rsidRPr="00333B3C">
              <w:rPr>
                <w:rFonts w:eastAsia="맑은 고딕" w:cs="굴림"/>
                <w:color w:val="000000"/>
                <w:lang w:eastAsia="ko-KR"/>
              </w:rPr>
              <w:t>property to read</w:t>
            </w:r>
          </w:p>
        </w:tc>
        <w:tc>
          <w:tcPr>
            <w:tcW w:w="3686" w:type="dxa"/>
            <w:vMerge w:val="restart"/>
            <w:tcBorders>
              <w:top w:val="nil"/>
              <w:left w:val="nil"/>
              <w:right w:val="single" w:sz="8" w:space="0" w:color="auto"/>
            </w:tcBorders>
            <w:shd w:val="clear" w:color="auto" w:fill="auto"/>
            <w:vAlign w:val="center"/>
            <w:hideMark/>
          </w:tcPr>
          <w:p w14:paraId="014280F2" w14:textId="77777777" w:rsidR="0022403A" w:rsidRPr="00333B3C" w:rsidRDefault="0022403A" w:rsidP="00333B3C">
            <w:pPr>
              <w:spacing w:after="0" w:line="240" w:lineRule="auto"/>
              <w:rPr>
                <w:rFonts w:eastAsia="맑은 고딕" w:cs="굴림"/>
                <w:color w:val="000000"/>
                <w:lang w:eastAsia="ko-KR"/>
              </w:rPr>
            </w:pPr>
            <w:r w:rsidRPr="00333B3C">
              <w:rPr>
                <w:rFonts w:eastAsia="맑은 고딕" w:cs="굴림"/>
                <w:color w:val="000000"/>
                <w:lang w:eastAsia="ko-KR"/>
              </w:rPr>
              <w:t xml:space="preserve">Retrieve </w:t>
            </w:r>
            <w:proofErr w:type="spellStart"/>
            <w:r w:rsidRPr="00333B3C">
              <w:rPr>
                <w:rFonts w:eastAsia="맑은 고딕" w:cs="굴림"/>
                <w:color w:val="000000"/>
                <w:lang w:eastAsia="ko-KR"/>
              </w:rPr>
              <w:t>propertyName</w:t>
            </w:r>
            <w:proofErr w:type="spellEnd"/>
          </w:p>
        </w:tc>
      </w:tr>
      <w:tr w:rsidR="0022403A" w:rsidRPr="00333B3C" w14:paraId="35C89393" w14:textId="77777777" w:rsidTr="0022403A">
        <w:trPr>
          <w:trHeight w:val="652"/>
        </w:trPr>
        <w:tc>
          <w:tcPr>
            <w:tcW w:w="2524" w:type="dxa"/>
            <w:vMerge/>
            <w:tcBorders>
              <w:left w:val="single" w:sz="4" w:space="0" w:color="auto"/>
              <w:bottom w:val="single" w:sz="4" w:space="0" w:color="auto"/>
              <w:right w:val="single" w:sz="4" w:space="0" w:color="auto"/>
            </w:tcBorders>
            <w:shd w:val="clear" w:color="auto" w:fill="auto"/>
            <w:noWrap/>
            <w:vAlign w:val="center"/>
          </w:tcPr>
          <w:p w14:paraId="632879BF" w14:textId="77777777" w:rsidR="0022403A" w:rsidRPr="00333B3C" w:rsidRDefault="0022403A" w:rsidP="00333B3C">
            <w:pPr>
              <w:spacing w:after="0" w:line="240" w:lineRule="auto"/>
              <w:rPr>
                <w:rFonts w:eastAsia="맑은 고딕" w:cs="굴림"/>
                <w:color w:val="000000"/>
                <w:lang w:eastAsia="ko-KR"/>
              </w:rPr>
            </w:pPr>
          </w:p>
        </w:tc>
        <w:tc>
          <w:tcPr>
            <w:tcW w:w="468" w:type="dxa"/>
            <w:tcBorders>
              <w:top w:val="single" w:sz="8" w:space="0" w:color="auto"/>
              <w:left w:val="nil"/>
              <w:bottom w:val="single" w:sz="4" w:space="0" w:color="auto"/>
              <w:right w:val="single" w:sz="8" w:space="0" w:color="auto"/>
            </w:tcBorders>
            <w:shd w:val="clear" w:color="auto" w:fill="auto"/>
            <w:vAlign w:val="center"/>
          </w:tcPr>
          <w:p w14:paraId="22D3903F" w14:textId="76B0EE3A" w:rsidR="0022403A" w:rsidRPr="00333B3C" w:rsidRDefault="0022403A" w:rsidP="0022403A">
            <w:pPr>
              <w:spacing w:after="0" w:line="240" w:lineRule="auto"/>
              <w:jc w:val="center"/>
              <w:rPr>
                <w:rFonts w:eastAsia="맑은 고딕" w:cs="굴림"/>
                <w:color w:val="000000"/>
                <w:lang w:eastAsia="ko-KR"/>
              </w:rPr>
            </w:pPr>
            <w:r>
              <w:rPr>
                <w:rFonts w:eastAsia="맑은 고딕" w:cs="굴림" w:hint="eastAsia"/>
                <w:color w:val="000000"/>
                <w:lang w:eastAsia="ko-KR"/>
              </w:rPr>
              <w:t>R</w:t>
            </w:r>
          </w:p>
        </w:tc>
        <w:tc>
          <w:tcPr>
            <w:tcW w:w="3260" w:type="dxa"/>
            <w:tcBorders>
              <w:top w:val="single" w:sz="8" w:space="0" w:color="auto"/>
              <w:left w:val="single" w:sz="8" w:space="0" w:color="auto"/>
              <w:bottom w:val="single" w:sz="4" w:space="0" w:color="auto"/>
              <w:right w:val="single" w:sz="4" w:space="0" w:color="auto"/>
            </w:tcBorders>
            <w:shd w:val="clear" w:color="auto" w:fill="auto"/>
            <w:vAlign w:val="center"/>
          </w:tcPr>
          <w:p w14:paraId="29517E08" w14:textId="234E14BD" w:rsidR="0022403A" w:rsidRPr="00333B3C" w:rsidRDefault="0022403A" w:rsidP="006A5E6E">
            <w:pPr>
              <w:spacing w:after="0" w:line="240" w:lineRule="auto"/>
              <w:rPr>
                <w:rFonts w:eastAsia="맑은 고딕" w:cs="굴림"/>
                <w:color w:val="000000"/>
                <w:lang w:eastAsia="ko-KR"/>
              </w:rPr>
            </w:pPr>
            <w:proofErr w:type="spellStart"/>
            <w:r w:rsidRPr="00333B3C">
              <w:rPr>
                <w:rFonts w:eastAsia="맑은 고딕" w:cs="굴림"/>
                <w:color w:val="000000"/>
                <w:lang w:eastAsia="ko-KR"/>
              </w:rPr>
              <w:t>std</w:t>
            </w:r>
            <w:proofErr w:type="spellEnd"/>
            <w:r w:rsidRPr="00333B3C">
              <w:rPr>
                <w:rFonts w:eastAsia="맑은 고딕" w:cs="굴림"/>
                <w:color w:val="000000"/>
                <w:lang w:eastAsia="ko-KR"/>
              </w:rPr>
              <w:t>::string</w:t>
            </w:r>
          </w:p>
        </w:tc>
        <w:tc>
          <w:tcPr>
            <w:tcW w:w="3686" w:type="dxa"/>
            <w:vMerge/>
            <w:tcBorders>
              <w:left w:val="nil"/>
              <w:bottom w:val="single" w:sz="4" w:space="0" w:color="auto"/>
              <w:right w:val="single" w:sz="8" w:space="0" w:color="auto"/>
            </w:tcBorders>
            <w:shd w:val="clear" w:color="auto" w:fill="auto"/>
            <w:vAlign w:val="center"/>
          </w:tcPr>
          <w:p w14:paraId="1D8FEECB" w14:textId="77777777" w:rsidR="0022403A" w:rsidRPr="00333B3C" w:rsidRDefault="0022403A" w:rsidP="00333B3C">
            <w:pPr>
              <w:spacing w:after="0" w:line="240" w:lineRule="auto"/>
              <w:rPr>
                <w:rFonts w:eastAsia="맑은 고딕" w:cs="굴림"/>
                <w:color w:val="000000"/>
                <w:lang w:eastAsia="ko-KR"/>
              </w:rPr>
            </w:pPr>
          </w:p>
        </w:tc>
      </w:tr>
      <w:tr w:rsidR="0022403A" w:rsidRPr="00333B3C" w14:paraId="2310B716" w14:textId="77777777" w:rsidTr="0022403A">
        <w:trPr>
          <w:trHeight w:val="582"/>
        </w:trPr>
        <w:tc>
          <w:tcPr>
            <w:tcW w:w="2524" w:type="dxa"/>
            <w:vMerge w:val="restart"/>
            <w:tcBorders>
              <w:top w:val="nil"/>
              <w:left w:val="single" w:sz="4" w:space="0" w:color="auto"/>
              <w:right w:val="single" w:sz="4" w:space="0" w:color="auto"/>
            </w:tcBorders>
            <w:shd w:val="clear" w:color="auto" w:fill="auto"/>
            <w:noWrap/>
            <w:vAlign w:val="center"/>
            <w:hideMark/>
          </w:tcPr>
          <w:p w14:paraId="57CCF769" w14:textId="77777777" w:rsidR="0022403A" w:rsidRPr="00333B3C" w:rsidRDefault="0022403A" w:rsidP="00333B3C">
            <w:pPr>
              <w:spacing w:after="0" w:line="240" w:lineRule="auto"/>
              <w:rPr>
                <w:rFonts w:eastAsia="맑은 고딕" w:cs="굴림"/>
                <w:color w:val="000000"/>
                <w:lang w:eastAsia="ko-KR"/>
              </w:rPr>
            </w:pPr>
            <w:proofErr w:type="spellStart"/>
            <w:r w:rsidRPr="00333B3C">
              <w:rPr>
                <w:rFonts w:eastAsia="맑은 고딕" w:cs="굴림"/>
                <w:color w:val="000000"/>
                <w:lang w:eastAsia="ko-KR"/>
              </w:rPr>
              <w:lastRenderedPageBreak/>
              <w:t>getPropertyValue</w:t>
            </w:r>
            <w:proofErr w:type="spellEnd"/>
          </w:p>
        </w:tc>
        <w:tc>
          <w:tcPr>
            <w:tcW w:w="468" w:type="dxa"/>
            <w:tcBorders>
              <w:top w:val="nil"/>
              <w:left w:val="nil"/>
              <w:bottom w:val="single" w:sz="8" w:space="0" w:color="auto"/>
              <w:right w:val="single" w:sz="8" w:space="0" w:color="auto"/>
            </w:tcBorders>
            <w:shd w:val="clear" w:color="auto" w:fill="auto"/>
            <w:vAlign w:val="center"/>
          </w:tcPr>
          <w:p w14:paraId="6D3C6B0E" w14:textId="27C04B49" w:rsidR="0022403A" w:rsidRPr="00333B3C" w:rsidRDefault="0022403A" w:rsidP="0022403A">
            <w:pPr>
              <w:spacing w:after="0" w:line="240" w:lineRule="auto"/>
              <w:jc w:val="center"/>
              <w:rPr>
                <w:rFonts w:eastAsia="맑은 고딕" w:cs="굴림"/>
                <w:color w:val="000000"/>
                <w:lang w:eastAsia="ko-KR"/>
              </w:rPr>
            </w:pPr>
            <w:r>
              <w:rPr>
                <w:rFonts w:eastAsia="맑은 고딕" w:cs="굴림" w:hint="eastAsia"/>
                <w:color w:val="000000"/>
                <w:lang w:eastAsia="ko-KR"/>
              </w:rPr>
              <w:t>P</w:t>
            </w:r>
          </w:p>
        </w:tc>
        <w:tc>
          <w:tcPr>
            <w:tcW w:w="3260" w:type="dxa"/>
            <w:tcBorders>
              <w:top w:val="nil"/>
              <w:left w:val="single" w:sz="8" w:space="0" w:color="auto"/>
              <w:bottom w:val="single" w:sz="8" w:space="0" w:color="auto"/>
              <w:right w:val="single" w:sz="4" w:space="0" w:color="auto"/>
            </w:tcBorders>
            <w:shd w:val="clear" w:color="auto" w:fill="auto"/>
            <w:vAlign w:val="center"/>
          </w:tcPr>
          <w:p w14:paraId="315036AA" w14:textId="499A610A" w:rsidR="0022403A" w:rsidRPr="00333B3C" w:rsidRDefault="0022403A" w:rsidP="00333B3C">
            <w:pPr>
              <w:spacing w:after="0" w:line="240" w:lineRule="auto"/>
              <w:rPr>
                <w:rFonts w:eastAsia="맑은 고딕" w:cs="굴림"/>
                <w:color w:val="000000"/>
                <w:lang w:eastAsia="ko-KR"/>
              </w:rPr>
            </w:pPr>
            <w:proofErr w:type="spellStart"/>
            <w:r w:rsidRPr="00333B3C">
              <w:rPr>
                <w:rFonts w:eastAsia="맑은 고딕" w:cs="굴림"/>
                <w:color w:val="000000"/>
                <w:lang w:eastAsia="ko-KR"/>
              </w:rPr>
              <w:t>int</w:t>
            </w:r>
            <w:proofErr w:type="spellEnd"/>
            <w:r w:rsidRPr="00333B3C">
              <w:rPr>
                <w:rFonts w:eastAsia="맑은 고딕" w:cs="굴림"/>
                <w:color w:val="000000"/>
                <w:lang w:eastAsia="ko-KR"/>
              </w:rPr>
              <w:t xml:space="preserve"> </w:t>
            </w:r>
            <w:proofErr w:type="spellStart"/>
            <w:r w:rsidRPr="00333B3C">
              <w:rPr>
                <w:rFonts w:eastAsia="맑은 고딕" w:cs="굴림"/>
                <w:color w:val="000000"/>
                <w:lang w:eastAsia="ko-KR"/>
              </w:rPr>
              <w:t>propertyIndex</w:t>
            </w:r>
            <w:proofErr w:type="spellEnd"/>
            <w:r>
              <w:rPr>
                <w:rFonts w:eastAsia="맑은 고딕" w:cs="굴림" w:hint="eastAsia"/>
                <w:color w:val="000000"/>
                <w:lang w:eastAsia="ko-KR"/>
              </w:rPr>
              <w:t xml:space="preserve"> </w:t>
            </w:r>
            <w:r>
              <w:rPr>
                <w:rFonts w:eastAsia="맑은 고딕" w:cs="굴림"/>
                <w:color w:val="000000"/>
                <w:lang w:eastAsia="ko-KR"/>
              </w:rPr>
              <w:br/>
            </w:r>
            <w:r w:rsidRPr="00333B3C">
              <w:rPr>
                <w:rFonts w:eastAsia="맑은 고딕" w:cs="굴림"/>
                <w:color w:val="000000"/>
                <w:lang w:eastAsia="ko-KR"/>
              </w:rPr>
              <w:t>- index of property to read</w:t>
            </w:r>
          </w:p>
        </w:tc>
        <w:tc>
          <w:tcPr>
            <w:tcW w:w="3686" w:type="dxa"/>
            <w:vMerge w:val="restart"/>
            <w:tcBorders>
              <w:top w:val="nil"/>
              <w:left w:val="nil"/>
              <w:right w:val="single" w:sz="8" w:space="0" w:color="auto"/>
            </w:tcBorders>
            <w:shd w:val="clear" w:color="auto" w:fill="auto"/>
            <w:vAlign w:val="center"/>
            <w:hideMark/>
          </w:tcPr>
          <w:p w14:paraId="61B620AF" w14:textId="77777777" w:rsidR="0022403A" w:rsidRPr="00333B3C" w:rsidRDefault="0022403A" w:rsidP="00333B3C">
            <w:pPr>
              <w:spacing w:after="0" w:line="240" w:lineRule="auto"/>
              <w:rPr>
                <w:rFonts w:eastAsia="맑은 고딕" w:cs="굴림"/>
                <w:color w:val="000000"/>
                <w:lang w:eastAsia="ko-KR"/>
              </w:rPr>
            </w:pPr>
            <w:r w:rsidRPr="00333B3C">
              <w:rPr>
                <w:rFonts w:eastAsia="맑은 고딕" w:cs="굴림"/>
                <w:color w:val="000000"/>
                <w:lang w:eastAsia="ko-KR"/>
              </w:rPr>
              <w:t xml:space="preserve">Retrieve </w:t>
            </w:r>
            <w:proofErr w:type="spellStart"/>
            <w:r w:rsidRPr="00333B3C">
              <w:rPr>
                <w:rFonts w:eastAsia="맑은 고딕" w:cs="굴림"/>
                <w:color w:val="000000"/>
                <w:lang w:eastAsia="ko-KR"/>
              </w:rPr>
              <w:t>propertyValue</w:t>
            </w:r>
            <w:proofErr w:type="spellEnd"/>
          </w:p>
        </w:tc>
      </w:tr>
      <w:tr w:rsidR="0022403A" w:rsidRPr="00333B3C" w14:paraId="7BAB92CF" w14:textId="77777777" w:rsidTr="0022403A">
        <w:trPr>
          <w:trHeight w:val="747"/>
        </w:trPr>
        <w:tc>
          <w:tcPr>
            <w:tcW w:w="2524" w:type="dxa"/>
            <w:vMerge/>
            <w:tcBorders>
              <w:left w:val="single" w:sz="4" w:space="0" w:color="auto"/>
              <w:bottom w:val="single" w:sz="4" w:space="0" w:color="auto"/>
              <w:right w:val="single" w:sz="4" w:space="0" w:color="auto"/>
            </w:tcBorders>
            <w:shd w:val="clear" w:color="auto" w:fill="auto"/>
            <w:noWrap/>
            <w:vAlign w:val="center"/>
          </w:tcPr>
          <w:p w14:paraId="16265DEE" w14:textId="77777777" w:rsidR="0022403A" w:rsidRPr="00333B3C" w:rsidRDefault="0022403A" w:rsidP="00333B3C">
            <w:pPr>
              <w:spacing w:after="0" w:line="240" w:lineRule="auto"/>
              <w:rPr>
                <w:rFonts w:eastAsia="맑은 고딕" w:cs="굴림"/>
                <w:color w:val="000000"/>
                <w:lang w:eastAsia="ko-KR"/>
              </w:rPr>
            </w:pPr>
          </w:p>
        </w:tc>
        <w:tc>
          <w:tcPr>
            <w:tcW w:w="468" w:type="dxa"/>
            <w:tcBorders>
              <w:top w:val="single" w:sz="8" w:space="0" w:color="auto"/>
              <w:left w:val="nil"/>
              <w:bottom w:val="single" w:sz="4" w:space="0" w:color="auto"/>
              <w:right w:val="single" w:sz="8" w:space="0" w:color="auto"/>
            </w:tcBorders>
            <w:shd w:val="clear" w:color="auto" w:fill="auto"/>
            <w:vAlign w:val="center"/>
          </w:tcPr>
          <w:p w14:paraId="58EE2477" w14:textId="1882F4BB" w:rsidR="0022403A" w:rsidRPr="00333B3C" w:rsidRDefault="0022403A" w:rsidP="0022403A">
            <w:pPr>
              <w:spacing w:after="0" w:line="240" w:lineRule="auto"/>
              <w:jc w:val="center"/>
              <w:rPr>
                <w:rFonts w:eastAsia="맑은 고딕" w:cs="굴림"/>
                <w:color w:val="000000"/>
                <w:lang w:eastAsia="ko-KR"/>
              </w:rPr>
            </w:pPr>
            <w:r>
              <w:rPr>
                <w:rFonts w:eastAsia="맑은 고딕" w:cs="굴림" w:hint="eastAsia"/>
                <w:color w:val="000000"/>
                <w:lang w:eastAsia="ko-KR"/>
              </w:rPr>
              <w:t>R</w:t>
            </w:r>
          </w:p>
        </w:tc>
        <w:tc>
          <w:tcPr>
            <w:tcW w:w="3260" w:type="dxa"/>
            <w:tcBorders>
              <w:top w:val="single" w:sz="8" w:space="0" w:color="auto"/>
              <w:left w:val="single" w:sz="8" w:space="0" w:color="auto"/>
              <w:bottom w:val="single" w:sz="4" w:space="0" w:color="auto"/>
              <w:right w:val="single" w:sz="4" w:space="0" w:color="auto"/>
            </w:tcBorders>
            <w:shd w:val="clear" w:color="auto" w:fill="auto"/>
            <w:vAlign w:val="center"/>
          </w:tcPr>
          <w:p w14:paraId="42F9C97F" w14:textId="3E093455" w:rsidR="0022403A" w:rsidRPr="00333B3C" w:rsidRDefault="0022403A" w:rsidP="00333B3C">
            <w:pPr>
              <w:spacing w:after="0" w:line="240" w:lineRule="auto"/>
              <w:rPr>
                <w:rFonts w:eastAsia="맑은 고딕" w:cs="굴림"/>
                <w:color w:val="000000"/>
                <w:lang w:eastAsia="ko-KR"/>
              </w:rPr>
            </w:pPr>
            <w:proofErr w:type="spellStart"/>
            <w:r w:rsidRPr="00333B3C">
              <w:rPr>
                <w:rFonts w:eastAsia="맑은 고딕" w:cs="굴림"/>
                <w:color w:val="000000"/>
                <w:lang w:eastAsia="ko-KR"/>
              </w:rPr>
              <w:t>std</w:t>
            </w:r>
            <w:proofErr w:type="spellEnd"/>
            <w:r w:rsidRPr="00333B3C">
              <w:rPr>
                <w:rFonts w:eastAsia="맑은 고딕" w:cs="굴림"/>
                <w:color w:val="000000"/>
                <w:lang w:eastAsia="ko-KR"/>
              </w:rPr>
              <w:t>::string</w:t>
            </w:r>
          </w:p>
        </w:tc>
        <w:tc>
          <w:tcPr>
            <w:tcW w:w="3686" w:type="dxa"/>
            <w:vMerge/>
            <w:tcBorders>
              <w:left w:val="nil"/>
              <w:bottom w:val="single" w:sz="4" w:space="0" w:color="auto"/>
              <w:right w:val="single" w:sz="8" w:space="0" w:color="auto"/>
            </w:tcBorders>
            <w:shd w:val="clear" w:color="auto" w:fill="auto"/>
            <w:vAlign w:val="center"/>
          </w:tcPr>
          <w:p w14:paraId="2577B01A" w14:textId="77777777" w:rsidR="0022403A" w:rsidRPr="00333B3C" w:rsidRDefault="0022403A" w:rsidP="00333B3C">
            <w:pPr>
              <w:spacing w:after="0" w:line="240" w:lineRule="auto"/>
              <w:rPr>
                <w:rFonts w:eastAsia="맑은 고딕" w:cs="굴림"/>
                <w:color w:val="000000"/>
                <w:lang w:eastAsia="ko-KR"/>
              </w:rPr>
            </w:pPr>
          </w:p>
        </w:tc>
      </w:tr>
      <w:tr w:rsidR="0022403A" w:rsidRPr="00333B3C" w14:paraId="4F32B48D" w14:textId="77777777" w:rsidTr="0022403A">
        <w:trPr>
          <w:trHeight w:val="623"/>
        </w:trPr>
        <w:tc>
          <w:tcPr>
            <w:tcW w:w="2524" w:type="dxa"/>
            <w:vMerge w:val="restart"/>
            <w:tcBorders>
              <w:top w:val="nil"/>
              <w:left w:val="single" w:sz="4" w:space="0" w:color="auto"/>
              <w:right w:val="single" w:sz="4" w:space="0" w:color="auto"/>
            </w:tcBorders>
            <w:shd w:val="clear" w:color="auto" w:fill="auto"/>
            <w:noWrap/>
            <w:vAlign w:val="center"/>
            <w:hideMark/>
          </w:tcPr>
          <w:p w14:paraId="534C94D8" w14:textId="77777777" w:rsidR="0022403A" w:rsidRPr="00333B3C" w:rsidRDefault="0022403A" w:rsidP="00333B3C">
            <w:pPr>
              <w:spacing w:after="0" w:line="240" w:lineRule="auto"/>
              <w:rPr>
                <w:rFonts w:eastAsia="맑은 고딕" w:cs="굴림"/>
                <w:color w:val="000000"/>
                <w:lang w:eastAsia="ko-KR"/>
              </w:rPr>
            </w:pPr>
            <w:proofErr w:type="spellStart"/>
            <w:r w:rsidRPr="00333B3C">
              <w:rPr>
                <w:rFonts w:eastAsia="맑은 고딕" w:cs="굴림"/>
                <w:color w:val="000000"/>
                <w:lang w:eastAsia="ko-KR"/>
              </w:rPr>
              <w:t>getPropertyValueByName</w:t>
            </w:r>
            <w:proofErr w:type="spellEnd"/>
          </w:p>
        </w:tc>
        <w:tc>
          <w:tcPr>
            <w:tcW w:w="468" w:type="dxa"/>
            <w:tcBorders>
              <w:top w:val="nil"/>
              <w:left w:val="nil"/>
              <w:bottom w:val="single" w:sz="8" w:space="0" w:color="auto"/>
              <w:right w:val="single" w:sz="8" w:space="0" w:color="auto"/>
            </w:tcBorders>
            <w:shd w:val="clear" w:color="auto" w:fill="auto"/>
            <w:vAlign w:val="center"/>
            <w:hideMark/>
          </w:tcPr>
          <w:p w14:paraId="3BF6F1BE" w14:textId="72E4E708" w:rsidR="0022403A" w:rsidRPr="00333B3C" w:rsidRDefault="0022403A" w:rsidP="0022403A">
            <w:pPr>
              <w:spacing w:after="0" w:line="240" w:lineRule="auto"/>
              <w:jc w:val="center"/>
              <w:rPr>
                <w:rFonts w:eastAsia="맑은 고딕" w:cs="굴림"/>
                <w:color w:val="000000"/>
                <w:lang w:eastAsia="ko-KR"/>
              </w:rPr>
            </w:pPr>
            <w:r>
              <w:rPr>
                <w:rFonts w:eastAsia="맑은 고딕" w:cs="굴림" w:hint="eastAsia"/>
                <w:color w:val="000000"/>
                <w:lang w:eastAsia="ko-KR"/>
              </w:rPr>
              <w:t>P</w:t>
            </w:r>
          </w:p>
        </w:tc>
        <w:tc>
          <w:tcPr>
            <w:tcW w:w="3260" w:type="dxa"/>
            <w:tcBorders>
              <w:top w:val="nil"/>
              <w:left w:val="single" w:sz="8" w:space="0" w:color="auto"/>
              <w:bottom w:val="single" w:sz="8" w:space="0" w:color="auto"/>
              <w:right w:val="single" w:sz="4" w:space="0" w:color="auto"/>
            </w:tcBorders>
            <w:shd w:val="clear" w:color="auto" w:fill="auto"/>
            <w:vAlign w:val="center"/>
          </w:tcPr>
          <w:p w14:paraId="3551C738" w14:textId="695A60D3" w:rsidR="0022403A" w:rsidRPr="00333B3C" w:rsidRDefault="0022403A" w:rsidP="0022403A">
            <w:pPr>
              <w:spacing w:after="0" w:line="240" w:lineRule="auto"/>
              <w:rPr>
                <w:rFonts w:eastAsia="맑은 고딕" w:cs="굴림"/>
                <w:color w:val="000000"/>
                <w:lang w:eastAsia="ko-KR"/>
              </w:rPr>
            </w:pPr>
            <w:proofErr w:type="spellStart"/>
            <w:r w:rsidRPr="00333B3C">
              <w:rPr>
                <w:rFonts w:eastAsia="맑은 고딕" w:cs="굴림"/>
                <w:color w:val="000000"/>
                <w:lang w:eastAsia="ko-KR"/>
              </w:rPr>
              <w:t>std</w:t>
            </w:r>
            <w:proofErr w:type="spellEnd"/>
            <w:r w:rsidRPr="00333B3C">
              <w:rPr>
                <w:rFonts w:eastAsia="맑은 고딕" w:cs="굴림"/>
                <w:color w:val="000000"/>
                <w:lang w:eastAsia="ko-KR"/>
              </w:rPr>
              <w:t xml:space="preserve">::string </w:t>
            </w:r>
            <w:proofErr w:type="spellStart"/>
            <w:r w:rsidRPr="00333B3C">
              <w:rPr>
                <w:rFonts w:eastAsia="맑은 고딕" w:cs="굴림"/>
                <w:color w:val="000000"/>
                <w:lang w:eastAsia="ko-KR"/>
              </w:rPr>
              <w:t>propertyName</w:t>
            </w:r>
            <w:proofErr w:type="spellEnd"/>
            <w:r w:rsidRPr="00333B3C">
              <w:rPr>
                <w:rFonts w:eastAsia="맑은 고딕" w:cs="굴림"/>
                <w:color w:val="000000"/>
                <w:lang w:eastAsia="ko-KR"/>
              </w:rPr>
              <w:br/>
              <w:t>- property</w:t>
            </w:r>
            <w:r>
              <w:rPr>
                <w:rFonts w:eastAsia="맑은 고딕" w:cs="굴림" w:hint="eastAsia"/>
                <w:color w:val="000000"/>
                <w:lang w:eastAsia="ko-KR"/>
              </w:rPr>
              <w:t xml:space="preserve"> </w:t>
            </w:r>
            <w:r w:rsidRPr="00333B3C">
              <w:rPr>
                <w:rFonts w:eastAsia="맑은 고딕" w:cs="굴림"/>
                <w:color w:val="000000"/>
                <w:lang w:eastAsia="ko-KR"/>
              </w:rPr>
              <w:t xml:space="preserve">name </w:t>
            </w:r>
            <w:r>
              <w:rPr>
                <w:rFonts w:eastAsia="맑은 고딕" w:cs="굴림" w:hint="eastAsia"/>
                <w:color w:val="000000"/>
                <w:lang w:eastAsia="ko-KR"/>
              </w:rPr>
              <w:t>to search value</w:t>
            </w:r>
          </w:p>
        </w:tc>
        <w:tc>
          <w:tcPr>
            <w:tcW w:w="3686" w:type="dxa"/>
            <w:vMerge w:val="restart"/>
            <w:tcBorders>
              <w:top w:val="nil"/>
              <w:left w:val="nil"/>
              <w:right w:val="single" w:sz="8" w:space="0" w:color="auto"/>
            </w:tcBorders>
            <w:shd w:val="clear" w:color="auto" w:fill="auto"/>
            <w:vAlign w:val="center"/>
            <w:hideMark/>
          </w:tcPr>
          <w:p w14:paraId="502FA751" w14:textId="77777777" w:rsidR="0022403A" w:rsidRPr="00333B3C" w:rsidRDefault="0022403A" w:rsidP="00333B3C">
            <w:pPr>
              <w:spacing w:after="0" w:line="240" w:lineRule="auto"/>
              <w:rPr>
                <w:rFonts w:eastAsia="맑은 고딕" w:cs="굴림"/>
                <w:color w:val="000000"/>
                <w:lang w:eastAsia="ko-KR"/>
              </w:rPr>
            </w:pPr>
            <w:r w:rsidRPr="00333B3C">
              <w:rPr>
                <w:rFonts w:eastAsia="맑은 고딕" w:cs="굴림"/>
                <w:color w:val="000000"/>
                <w:lang w:eastAsia="ko-KR"/>
              </w:rPr>
              <w:t xml:space="preserve">Retrieve </w:t>
            </w:r>
            <w:proofErr w:type="spellStart"/>
            <w:r w:rsidRPr="00333B3C">
              <w:rPr>
                <w:rFonts w:eastAsia="맑은 고딕" w:cs="굴림"/>
                <w:color w:val="000000"/>
                <w:lang w:eastAsia="ko-KR"/>
              </w:rPr>
              <w:t>propertyValue</w:t>
            </w:r>
            <w:proofErr w:type="spellEnd"/>
            <w:r w:rsidRPr="00333B3C">
              <w:rPr>
                <w:rFonts w:eastAsia="맑은 고딕" w:cs="굴림"/>
                <w:color w:val="000000"/>
                <w:lang w:eastAsia="ko-KR"/>
              </w:rPr>
              <w:t xml:space="preserve"> using given name</w:t>
            </w:r>
          </w:p>
        </w:tc>
      </w:tr>
      <w:tr w:rsidR="0022403A" w:rsidRPr="00333B3C" w14:paraId="38EEEFB9" w14:textId="77777777" w:rsidTr="0022403A">
        <w:trPr>
          <w:trHeight w:val="706"/>
        </w:trPr>
        <w:tc>
          <w:tcPr>
            <w:tcW w:w="2524" w:type="dxa"/>
            <w:vMerge/>
            <w:tcBorders>
              <w:left w:val="single" w:sz="4" w:space="0" w:color="auto"/>
              <w:bottom w:val="single" w:sz="4" w:space="0" w:color="auto"/>
              <w:right w:val="single" w:sz="4" w:space="0" w:color="auto"/>
            </w:tcBorders>
            <w:shd w:val="clear" w:color="auto" w:fill="auto"/>
            <w:noWrap/>
            <w:vAlign w:val="center"/>
          </w:tcPr>
          <w:p w14:paraId="1B717806" w14:textId="77777777" w:rsidR="0022403A" w:rsidRPr="00333B3C" w:rsidRDefault="0022403A" w:rsidP="00333B3C">
            <w:pPr>
              <w:spacing w:after="0" w:line="240" w:lineRule="auto"/>
              <w:rPr>
                <w:rFonts w:eastAsia="맑은 고딕" w:cs="굴림"/>
                <w:color w:val="000000"/>
                <w:lang w:eastAsia="ko-KR"/>
              </w:rPr>
            </w:pPr>
          </w:p>
        </w:tc>
        <w:tc>
          <w:tcPr>
            <w:tcW w:w="468" w:type="dxa"/>
            <w:tcBorders>
              <w:top w:val="single" w:sz="8" w:space="0" w:color="auto"/>
              <w:left w:val="nil"/>
              <w:bottom w:val="single" w:sz="4" w:space="0" w:color="auto"/>
              <w:right w:val="single" w:sz="8" w:space="0" w:color="auto"/>
            </w:tcBorders>
            <w:shd w:val="clear" w:color="auto" w:fill="auto"/>
            <w:vAlign w:val="center"/>
          </w:tcPr>
          <w:p w14:paraId="6B1642E3" w14:textId="52800F92" w:rsidR="0022403A" w:rsidRPr="00333B3C" w:rsidRDefault="0022403A" w:rsidP="0022403A">
            <w:pPr>
              <w:spacing w:after="0" w:line="240" w:lineRule="auto"/>
              <w:jc w:val="center"/>
              <w:rPr>
                <w:rFonts w:eastAsia="맑은 고딕" w:cs="굴림"/>
                <w:color w:val="000000"/>
                <w:lang w:eastAsia="ko-KR"/>
              </w:rPr>
            </w:pPr>
            <w:r>
              <w:rPr>
                <w:rFonts w:eastAsia="맑은 고딕" w:cs="굴림" w:hint="eastAsia"/>
                <w:color w:val="000000"/>
                <w:lang w:eastAsia="ko-KR"/>
              </w:rPr>
              <w:t>R</w:t>
            </w:r>
          </w:p>
        </w:tc>
        <w:tc>
          <w:tcPr>
            <w:tcW w:w="3260" w:type="dxa"/>
            <w:tcBorders>
              <w:top w:val="single" w:sz="8" w:space="0" w:color="auto"/>
              <w:left w:val="single" w:sz="8" w:space="0" w:color="auto"/>
              <w:bottom w:val="single" w:sz="4" w:space="0" w:color="auto"/>
              <w:right w:val="single" w:sz="4" w:space="0" w:color="auto"/>
            </w:tcBorders>
            <w:shd w:val="clear" w:color="auto" w:fill="auto"/>
            <w:vAlign w:val="center"/>
          </w:tcPr>
          <w:p w14:paraId="5010EDF5" w14:textId="67E11BA5" w:rsidR="0022403A" w:rsidRPr="00915389" w:rsidRDefault="0022403A" w:rsidP="00333B3C">
            <w:pPr>
              <w:spacing w:after="0" w:line="240" w:lineRule="auto"/>
              <w:rPr>
                <w:rFonts w:eastAsia="맑은 고딕" w:cs="굴림"/>
                <w:color w:val="000000"/>
                <w:lang w:eastAsia="ko-KR"/>
              </w:rPr>
            </w:pPr>
            <w:proofErr w:type="spellStart"/>
            <w:r w:rsidRPr="00333B3C">
              <w:rPr>
                <w:rFonts w:eastAsia="맑은 고딕" w:cs="굴림"/>
                <w:color w:val="000000"/>
                <w:lang w:eastAsia="ko-KR"/>
              </w:rPr>
              <w:t>std</w:t>
            </w:r>
            <w:proofErr w:type="spellEnd"/>
            <w:r w:rsidRPr="00333B3C">
              <w:rPr>
                <w:rFonts w:eastAsia="맑은 고딕" w:cs="굴림"/>
                <w:color w:val="000000"/>
                <w:lang w:eastAsia="ko-KR"/>
              </w:rPr>
              <w:t>::string</w:t>
            </w:r>
          </w:p>
        </w:tc>
        <w:tc>
          <w:tcPr>
            <w:tcW w:w="3686" w:type="dxa"/>
            <w:vMerge/>
            <w:tcBorders>
              <w:left w:val="nil"/>
              <w:bottom w:val="single" w:sz="4" w:space="0" w:color="auto"/>
              <w:right w:val="single" w:sz="8" w:space="0" w:color="auto"/>
            </w:tcBorders>
            <w:shd w:val="clear" w:color="auto" w:fill="auto"/>
            <w:vAlign w:val="center"/>
          </w:tcPr>
          <w:p w14:paraId="086F8285" w14:textId="77777777" w:rsidR="0022403A" w:rsidRPr="00333B3C" w:rsidRDefault="0022403A" w:rsidP="00333B3C">
            <w:pPr>
              <w:spacing w:after="0" w:line="240" w:lineRule="auto"/>
              <w:rPr>
                <w:rFonts w:eastAsia="맑은 고딕" w:cs="굴림"/>
                <w:color w:val="000000"/>
                <w:lang w:eastAsia="ko-KR"/>
              </w:rPr>
            </w:pPr>
          </w:p>
        </w:tc>
      </w:tr>
    </w:tbl>
    <w:p w14:paraId="5DDADFE8" w14:textId="77777777" w:rsidR="00333B3C" w:rsidRDefault="00333B3C" w:rsidP="00333B3C">
      <w:pPr>
        <w:pStyle w:val="bodyitem"/>
        <w:numPr>
          <w:ilvl w:val="0"/>
          <w:numId w:val="0"/>
        </w:numPr>
        <w:ind w:left="567" w:hanging="360"/>
        <w:rPr>
          <w:rFonts w:eastAsia="맑은 고딕"/>
          <w:lang w:eastAsia="ko-KR"/>
        </w:rPr>
      </w:pPr>
    </w:p>
    <w:p w14:paraId="58FBECC9" w14:textId="77777777" w:rsidR="003B6070" w:rsidRPr="006B17EE" w:rsidRDefault="003B6070" w:rsidP="003C70C4">
      <w:pPr>
        <w:pStyle w:val="body"/>
        <w:rPr>
          <w:rFonts w:eastAsia="맑은 고딕"/>
          <w:lang w:eastAsia="ko-KR"/>
        </w:rPr>
      </w:pPr>
    </w:p>
    <w:p w14:paraId="0D9AE755" w14:textId="77777777" w:rsidR="003C70C4" w:rsidRPr="004E1F9F" w:rsidRDefault="003C70C4" w:rsidP="003C70C4">
      <w:pPr>
        <w:pStyle w:val="1"/>
        <w:rPr>
          <w:lang w:eastAsia="ko-KR"/>
        </w:rPr>
      </w:pPr>
      <w:bookmarkStart w:id="14" w:name="_Toc406417787"/>
      <w:r w:rsidRPr="004E1F9F">
        <w:rPr>
          <w:rFonts w:hint="eastAsia"/>
          <w:lang w:eastAsia="ko-KR"/>
        </w:rPr>
        <w:t>SSM Architecture and Components</w:t>
      </w:r>
      <w:bookmarkEnd w:id="14"/>
    </w:p>
    <w:p w14:paraId="0AA952BE" w14:textId="77777777" w:rsidR="003C70C4" w:rsidRPr="004E1F9F" w:rsidRDefault="003C70C4" w:rsidP="003C70C4">
      <w:pPr>
        <w:pStyle w:val="2"/>
        <w:rPr>
          <w:lang w:eastAsia="ko-KR"/>
        </w:rPr>
      </w:pPr>
      <w:bookmarkStart w:id="15" w:name="_Toc406417788"/>
      <w:r w:rsidRPr="004E1F9F">
        <w:rPr>
          <w:rFonts w:hint="eastAsia"/>
          <w:lang w:eastAsia="ko-KR"/>
        </w:rPr>
        <w:t>Context Diagram</w:t>
      </w:r>
      <w:bookmarkEnd w:id="15"/>
    </w:p>
    <w:p w14:paraId="1CD7F29B" w14:textId="7F776628" w:rsidR="003C70C4" w:rsidRPr="004E1F9F" w:rsidRDefault="003C70C4" w:rsidP="003C70C4">
      <w:pPr>
        <w:pStyle w:val="body"/>
      </w:pPr>
      <w:r w:rsidRPr="004E1F9F">
        <w:rPr>
          <w:rFonts w:hint="eastAsia"/>
        </w:rPr>
        <w:t xml:space="preserve">The SSM service is basically operated in the Iotivity Base messaging environment as shown in the </w:t>
      </w:r>
      <w:r w:rsidRPr="004E1F9F">
        <w:fldChar w:fldCharType="begin"/>
      </w:r>
      <w:r w:rsidRPr="004E1F9F">
        <w:instrText xml:space="preserve"> </w:instrText>
      </w:r>
      <w:r w:rsidRPr="004E1F9F">
        <w:rPr>
          <w:rFonts w:hint="eastAsia"/>
        </w:rPr>
        <w:instrText>REF _Ref396759705 \h</w:instrText>
      </w:r>
      <w:r w:rsidRPr="004E1F9F">
        <w:instrText xml:space="preserve"> </w:instrText>
      </w:r>
      <w:r w:rsidR="004E1F9F" w:rsidRPr="004E1F9F">
        <w:instrText xml:space="preserve"> \* MERGEFORMAT </w:instrText>
      </w:r>
      <w:r w:rsidRPr="004E1F9F">
        <w:fldChar w:fldCharType="separate"/>
      </w:r>
      <w:r w:rsidR="000A1B82" w:rsidRPr="004E1F9F">
        <w:t xml:space="preserve">Figure </w:t>
      </w:r>
      <w:r w:rsidR="000A1B82">
        <w:rPr>
          <w:noProof/>
        </w:rPr>
        <w:t>2</w:t>
      </w:r>
      <w:r w:rsidRPr="004E1F9F">
        <w:fldChar w:fldCharType="end"/>
      </w:r>
      <w:r w:rsidRPr="004E1F9F">
        <w:rPr>
          <w:rFonts w:hint="eastAsia"/>
        </w:rPr>
        <w:t>.</w:t>
      </w:r>
    </w:p>
    <w:p w14:paraId="2382E4E6" w14:textId="02D04AAB" w:rsidR="003C70C4" w:rsidRPr="004E1F9F" w:rsidRDefault="0038276D" w:rsidP="003C70C4">
      <w:pPr>
        <w:pStyle w:val="bodyfigure"/>
      </w:pPr>
      <w:r w:rsidRPr="004E1F9F">
        <w:object w:dxaOrig="7172" w:dyaOrig="5355" w14:anchorId="5871D3BC">
          <v:shape id="_x0000_i1026" type="#_x0000_t75" style="width:355.25pt;height:367.45pt" o:ole="">
            <v:imagedata r:id="rId14" o:title="" croptop="8728f" cropbottom="1421f" cropleft="14122f" cropright="11281f"/>
          </v:shape>
          <o:OLEObject Type="Embed" ProgID="PowerPoint.Show.8" ShapeID="_x0000_i1026" DrawAspect="Content" ObjectID="_1480326903" r:id="rId15"/>
        </w:object>
      </w:r>
    </w:p>
    <w:p w14:paraId="6F94150F" w14:textId="77777777" w:rsidR="003C70C4" w:rsidRPr="004E1F9F" w:rsidRDefault="003C70C4" w:rsidP="003C70C4">
      <w:pPr>
        <w:pStyle w:val="12"/>
      </w:pPr>
      <w:bookmarkStart w:id="16" w:name="_Ref396759705"/>
      <w:proofErr w:type="gramStart"/>
      <w:r w:rsidRPr="004E1F9F">
        <w:t xml:space="preserve">Figure </w:t>
      </w:r>
      <w:fldSimple w:instr=" SEQ Figure \* ARABIC ">
        <w:r w:rsidR="000A1B82">
          <w:rPr>
            <w:noProof/>
          </w:rPr>
          <w:t>2</w:t>
        </w:r>
      </w:fldSimple>
      <w:bookmarkEnd w:id="16"/>
      <w:r w:rsidRPr="004E1F9F">
        <w:rPr>
          <w:rFonts w:hint="eastAsia"/>
        </w:rPr>
        <w:t>.</w:t>
      </w:r>
      <w:proofErr w:type="gramEnd"/>
      <w:r w:rsidRPr="004E1F9F">
        <w:rPr>
          <w:rFonts w:hint="eastAsia"/>
        </w:rPr>
        <w:t xml:space="preserve"> SSM Context Diagram</w:t>
      </w:r>
    </w:p>
    <w:p w14:paraId="1EF8C18F" w14:textId="77777777" w:rsidR="003C70C4" w:rsidRPr="004E1F9F" w:rsidRDefault="003C70C4" w:rsidP="003C70C4">
      <w:pPr>
        <w:pStyle w:val="body"/>
      </w:pPr>
      <w:r w:rsidRPr="004E1F9F">
        <w:rPr>
          <w:rFonts w:hint="eastAsia"/>
        </w:rPr>
        <w:t>There are two different types of interactions with SSM;</w:t>
      </w:r>
    </w:p>
    <w:p w14:paraId="48264E03" w14:textId="77777777" w:rsidR="003C70C4" w:rsidRPr="004E1F9F" w:rsidRDefault="003C70C4" w:rsidP="003C70C4">
      <w:pPr>
        <w:pStyle w:val="bodyitem"/>
      </w:pPr>
      <w:r w:rsidRPr="004E1F9F">
        <w:rPr>
          <w:lang w:eastAsia="ko-KR"/>
        </w:rPr>
        <w:t>I</w:t>
      </w:r>
      <w:r w:rsidRPr="004E1F9F">
        <w:rPr>
          <w:rFonts w:hint="eastAsia"/>
          <w:lang w:eastAsia="ko-KR"/>
        </w:rPr>
        <w:t>nteractions between Application and SSM</w:t>
      </w:r>
    </w:p>
    <w:p w14:paraId="008B9260" w14:textId="77777777" w:rsidR="003C70C4" w:rsidRPr="004E1F9F" w:rsidRDefault="003C70C4" w:rsidP="003C70C4">
      <w:pPr>
        <w:pStyle w:val="bodyitem"/>
      </w:pPr>
      <w:r w:rsidRPr="004E1F9F">
        <w:rPr>
          <w:lang w:eastAsia="ko-KR"/>
        </w:rPr>
        <w:t>I</w:t>
      </w:r>
      <w:r w:rsidRPr="004E1F9F">
        <w:rPr>
          <w:rFonts w:hint="eastAsia"/>
          <w:lang w:eastAsia="ko-KR"/>
        </w:rPr>
        <w:t>nteractions between SSM and physical sensors</w:t>
      </w:r>
    </w:p>
    <w:p w14:paraId="057B12B8" w14:textId="77777777" w:rsidR="003C70C4" w:rsidRPr="004E1F9F" w:rsidRDefault="003C70C4" w:rsidP="003C70C4">
      <w:pPr>
        <w:pStyle w:val="body"/>
      </w:pPr>
      <w:r w:rsidRPr="004E1F9F">
        <w:t>F</w:t>
      </w:r>
      <w:r w:rsidRPr="004E1F9F">
        <w:rPr>
          <w:rFonts w:hint="eastAsia"/>
        </w:rPr>
        <w:t xml:space="preserve">or the first interaction, SSM provides SSM SDK API described in the previous section which hides the details of Iotivity Base and provides a simple operation set in C++. </w:t>
      </w:r>
    </w:p>
    <w:p w14:paraId="5D89C5E7" w14:textId="77777777" w:rsidR="003C70C4" w:rsidRPr="004E1F9F" w:rsidRDefault="003C70C4" w:rsidP="003C70C4">
      <w:pPr>
        <w:pStyle w:val="body"/>
      </w:pPr>
      <w:r w:rsidRPr="004E1F9F">
        <w:rPr>
          <w:rFonts w:hint="eastAsia"/>
        </w:rPr>
        <w:t xml:space="preserve">The second interaction is implemented within a resource model where a physical sensor is registered as a Resource in the Base and the SSM </w:t>
      </w:r>
      <w:r w:rsidRPr="004E1F9F">
        <w:t>observes</w:t>
      </w:r>
      <w:r w:rsidRPr="004E1F9F">
        <w:rPr>
          <w:rFonts w:hint="eastAsia"/>
        </w:rPr>
        <w:t xml:space="preserve"> the resource by using the APIs </w:t>
      </w:r>
      <w:r w:rsidRPr="004E1F9F">
        <w:t>provide</w:t>
      </w:r>
      <w:r w:rsidRPr="004E1F9F">
        <w:rPr>
          <w:rFonts w:hint="eastAsia"/>
        </w:rPr>
        <w:t xml:space="preserve"> by the Base. </w:t>
      </w:r>
    </w:p>
    <w:p w14:paraId="097A28F1" w14:textId="77777777" w:rsidR="003C70C4" w:rsidRPr="004E1F9F" w:rsidRDefault="003C70C4" w:rsidP="003C70C4">
      <w:pPr>
        <w:pStyle w:val="2"/>
        <w:rPr>
          <w:lang w:eastAsia="ko-KR"/>
        </w:rPr>
      </w:pPr>
      <w:bookmarkStart w:id="17" w:name="_Toc406417789"/>
      <w:r w:rsidRPr="004E1F9F">
        <w:rPr>
          <w:rFonts w:hint="eastAsia"/>
          <w:lang w:eastAsia="ko-KR"/>
        </w:rPr>
        <w:t>SSM Architecture</w:t>
      </w:r>
      <w:bookmarkEnd w:id="17"/>
    </w:p>
    <w:p w14:paraId="2E8164A4" w14:textId="22971547" w:rsidR="003C70C4" w:rsidRPr="004E1F9F" w:rsidRDefault="003C70C4" w:rsidP="003C70C4">
      <w:pPr>
        <w:pStyle w:val="body"/>
      </w:pPr>
      <w:r w:rsidRPr="004E1F9F">
        <w:t>T</w:t>
      </w:r>
      <w:r w:rsidRPr="004E1F9F">
        <w:rPr>
          <w:rFonts w:hint="eastAsia"/>
        </w:rPr>
        <w:t xml:space="preserve">here is the SSM service between applications and physical sensors, and it </w:t>
      </w:r>
      <w:r w:rsidRPr="004E1F9F">
        <w:t>consist</w:t>
      </w:r>
      <w:r w:rsidRPr="004E1F9F">
        <w:rPr>
          <w:rFonts w:hint="eastAsia"/>
        </w:rPr>
        <w:t xml:space="preserve"> of the three main components, </w:t>
      </w:r>
      <w:proofErr w:type="spellStart"/>
      <w:r w:rsidRPr="004E1F9F">
        <w:rPr>
          <w:rFonts w:hint="eastAsia"/>
        </w:rPr>
        <w:t>SSMInterface</w:t>
      </w:r>
      <w:proofErr w:type="spellEnd"/>
      <w:r w:rsidRPr="004E1F9F">
        <w:rPr>
          <w:rFonts w:hint="eastAsia"/>
        </w:rPr>
        <w:t xml:space="preserve">, </w:t>
      </w:r>
      <w:proofErr w:type="spellStart"/>
      <w:r w:rsidRPr="004E1F9F">
        <w:rPr>
          <w:rFonts w:hint="eastAsia"/>
        </w:rPr>
        <w:t>QueryProcessor</w:t>
      </w:r>
      <w:proofErr w:type="spellEnd"/>
      <w:r w:rsidRPr="004E1F9F">
        <w:rPr>
          <w:rFonts w:hint="eastAsia"/>
        </w:rPr>
        <w:t xml:space="preserve">, and </w:t>
      </w:r>
      <w:proofErr w:type="spellStart"/>
      <w:r w:rsidRPr="004E1F9F">
        <w:rPr>
          <w:rFonts w:hint="eastAsia"/>
        </w:rPr>
        <w:t>SensorManager</w:t>
      </w:r>
      <w:proofErr w:type="spellEnd"/>
      <w:r w:rsidRPr="004E1F9F">
        <w:rPr>
          <w:rFonts w:hint="eastAsia"/>
        </w:rPr>
        <w:t xml:space="preserve">, as shown in the </w:t>
      </w:r>
      <w:r w:rsidRPr="004E1F9F">
        <w:fldChar w:fldCharType="begin"/>
      </w:r>
      <w:r w:rsidRPr="004E1F9F">
        <w:instrText xml:space="preserve"> </w:instrText>
      </w:r>
      <w:r w:rsidRPr="004E1F9F">
        <w:rPr>
          <w:rFonts w:hint="eastAsia"/>
        </w:rPr>
        <w:instrText>REF _Ref396761732 \h</w:instrText>
      </w:r>
      <w:r w:rsidRPr="004E1F9F">
        <w:instrText xml:space="preserve"> </w:instrText>
      </w:r>
      <w:r w:rsidR="004E1F9F" w:rsidRPr="004E1F9F">
        <w:instrText xml:space="preserve"> \* MERGEFORMAT </w:instrText>
      </w:r>
      <w:r w:rsidRPr="004E1F9F">
        <w:fldChar w:fldCharType="separate"/>
      </w:r>
      <w:r w:rsidR="000A1B82" w:rsidRPr="004E1F9F">
        <w:t xml:space="preserve">Figure </w:t>
      </w:r>
      <w:r w:rsidR="000A1B82">
        <w:rPr>
          <w:noProof/>
        </w:rPr>
        <w:t>3</w:t>
      </w:r>
      <w:r w:rsidRPr="004E1F9F">
        <w:fldChar w:fldCharType="end"/>
      </w:r>
      <w:r w:rsidRPr="004E1F9F">
        <w:rPr>
          <w:rFonts w:hint="eastAsia"/>
        </w:rPr>
        <w:t>.</w:t>
      </w:r>
    </w:p>
    <w:p w14:paraId="34FEBF2C" w14:textId="76CAB067" w:rsidR="003C70C4" w:rsidRPr="004E1F9F" w:rsidRDefault="00CA3983" w:rsidP="003C70C4">
      <w:pPr>
        <w:pStyle w:val="bodyfigure"/>
      </w:pPr>
      <w:r w:rsidRPr="004E1F9F">
        <w:object w:dxaOrig="7215" w:dyaOrig="5389" w14:anchorId="21D4AC17">
          <v:shape id="_x0000_i1027" type="#_x0000_t75" style="width:381.75pt;height:472.75pt" o:ole="">
            <v:imagedata r:id="rId16" o:title="" croptop="1210f" cropbottom="1653f" cropleft="11128f" cropright="16517f"/>
          </v:shape>
          <o:OLEObject Type="Embed" ProgID="PowerPoint.Show.12" ShapeID="_x0000_i1027" DrawAspect="Content" ObjectID="_1480326904" r:id="rId17"/>
        </w:object>
      </w:r>
    </w:p>
    <w:p w14:paraId="2BF8BB6D" w14:textId="77777777" w:rsidR="003C70C4" w:rsidRPr="004E1F9F" w:rsidRDefault="003C70C4" w:rsidP="003C70C4">
      <w:pPr>
        <w:pStyle w:val="12"/>
      </w:pPr>
      <w:bookmarkStart w:id="18" w:name="_Ref396761732"/>
      <w:proofErr w:type="gramStart"/>
      <w:r w:rsidRPr="004E1F9F">
        <w:t xml:space="preserve">Figure </w:t>
      </w:r>
      <w:fldSimple w:instr=" SEQ Figure \* ARABIC ">
        <w:r w:rsidR="000A1B82">
          <w:rPr>
            <w:noProof/>
          </w:rPr>
          <w:t>3</w:t>
        </w:r>
      </w:fldSimple>
      <w:bookmarkEnd w:id="18"/>
      <w:r w:rsidRPr="004E1F9F">
        <w:rPr>
          <w:rFonts w:hint="eastAsia"/>
        </w:rPr>
        <w:t>.</w:t>
      </w:r>
      <w:proofErr w:type="gramEnd"/>
      <w:r w:rsidRPr="004E1F9F">
        <w:rPr>
          <w:rFonts w:hint="eastAsia"/>
        </w:rPr>
        <w:t xml:space="preserve"> SSM Architecture</w:t>
      </w:r>
    </w:p>
    <w:p w14:paraId="003B002B" w14:textId="77777777" w:rsidR="003C70C4" w:rsidRPr="004E1F9F" w:rsidRDefault="003C70C4" w:rsidP="003C70C4">
      <w:pPr>
        <w:pStyle w:val="body"/>
      </w:pPr>
      <w:proofErr w:type="spellStart"/>
      <w:r w:rsidRPr="004E1F9F">
        <w:rPr>
          <w:rFonts w:hint="eastAsia"/>
          <w:b/>
        </w:rPr>
        <w:t>SSMInterface</w:t>
      </w:r>
      <w:proofErr w:type="spellEnd"/>
      <w:r w:rsidRPr="004E1F9F">
        <w:rPr>
          <w:rFonts w:hint="eastAsia"/>
        </w:rPr>
        <w:t xml:space="preserve"> is an interface to the application (SSMClient) where it can receive requests from it and to send </w:t>
      </w:r>
      <w:r w:rsidRPr="004E1F9F">
        <w:t>response</w:t>
      </w:r>
      <w:r w:rsidRPr="004E1F9F">
        <w:rPr>
          <w:rFonts w:hint="eastAsia"/>
        </w:rPr>
        <w:t xml:space="preserve"> to it via callback</w:t>
      </w:r>
      <w:proofErr w:type="gramStart"/>
      <w:r w:rsidRPr="004E1F9F">
        <w:rPr>
          <w:rFonts w:hint="eastAsia"/>
        </w:rPr>
        <w:t>..</w:t>
      </w:r>
      <w:proofErr w:type="gramEnd"/>
      <w:r w:rsidRPr="004E1F9F">
        <w:rPr>
          <w:rFonts w:hint="eastAsia"/>
        </w:rPr>
        <w:t xml:space="preserve"> The </w:t>
      </w:r>
      <w:proofErr w:type="spellStart"/>
      <w:r w:rsidRPr="004E1F9F">
        <w:rPr>
          <w:rFonts w:hint="eastAsia"/>
        </w:rPr>
        <w:t>SSMInterface</w:t>
      </w:r>
      <w:proofErr w:type="spellEnd"/>
      <w:r w:rsidRPr="004E1F9F">
        <w:rPr>
          <w:rFonts w:hint="eastAsia"/>
        </w:rPr>
        <w:t xml:space="preserve"> includes two main components: SSM Resource Sever and SSM Core Manager. The SSM Resource Server is a wrapping class to communicate with SSMClient, and the SSM Core Manager is an interface class </w:t>
      </w:r>
      <w:r w:rsidRPr="004E1F9F">
        <w:t>communicating</w:t>
      </w:r>
      <w:r w:rsidRPr="004E1F9F">
        <w:rPr>
          <w:rFonts w:hint="eastAsia"/>
        </w:rPr>
        <w:t xml:space="preserve"> with the Query Processor component </w:t>
      </w:r>
    </w:p>
    <w:p w14:paraId="7282349B" w14:textId="77777777" w:rsidR="003C70C4" w:rsidRPr="004E1F9F" w:rsidRDefault="003C70C4" w:rsidP="003C70C4">
      <w:pPr>
        <w:pStyle w:val="body"/>
      </w:pPr>
      <w:proofErr w:type="spellStart"/>
      <w:r w:rsidRPr="004E1F9F">
        <w:rPr>
          <w:rFonts w:hint="eastAsia"/>
          <w:b/>
        </w:rPr>
        <w:t>QueryProcessor</w:t>
      </w:r>
      <w:proofErr w:type="spellEnd"/>
      <w:r w:rsidRPr="004E1F9F">
        <w:rPr>
          <w:rFonts w:hint="eastAsia"/>
        </w:rPr>
        <w:t xml:space="preserve"> is a processing engine to get query statements, parse the statements, extract conditions and register conditions from the statements. </w:t>
      </w:r>
      <w:r w:rsidRPr="004E1F9F">
        <w:t>I</w:t>
      </w:r>
      <w:r w:rsidRPr="004E1F9F">
        <w:rPr>
          <w:rFonts w:hint="eastAsia"/>
        </w:rPr>
        <w:t xml:space="preserve">t also monitors the registered conditions whether they are satisfied or not. </w:t>
      </w:r>
      <w:r w:rsidRPr="004E1F9F">
        <w:t>O</w:t>
      </w:r>
      <w:r w:rsidRPr="004E1F9F">
        <w:rPr>
          <w:rFonts w:hint="eastAsia"/>
        </w:rPr>
        <w:t xml:space="preserve">nce satisfied, it sends the </w:t>
      </w:r>
      <w:r w:rsidRPr="004E1F9F">
        <w:t>notification</w:t>
      </w:r>
      <w:r w:rsidRPr="004E1F9F">
        <w:rPr>
          <w:rFonts w:hint="eastAsia"/>
        </w:rPr>
        <w:t xml:space="preserve"> to the SSM Core Manager. It includes two main components, Query </w:t>
      </w:r>
      <w:proofErr w:type="spellStart"/>
      <w:r w:rsidRPr="004E1F9F">
        <w:rPr>
          <w:rFonts w:hint="eastAsia"/>
        </w:rPr>
        <w:t>Enginer</w:t>
      </w:r>
      <w:proofErr w:type="spellEnd"/>
      <w:r w:rsidRPr="004E1F9F">
        <w:rPr>
          <w:rFonts w:hint="eastAsia"/>
        </w:rPr>
        <w:t xml:space="preserve"> and Propagation Engine. The Query Engine component is responsible for parsing the query statements and extracting conditions. The </w:t>
      </w:r>
      <w:r w:rsidRPr="004E1F9F">
        <w:t>Propagation</w:t>
      </w:r>
      <w:r w:rsidRPr="004E1F9F">
        <w:rPr>
          <w:rFonts w:hint="eastAsia"/>
        </w:rPr>
        <w:t xml:space="preserve"> Engine </w:t>
      </w:r>
      <w:r w:rsidRPr="004E1F9F">
        <w:rPr>
          <w:rFonts w:hint="eastAsia"/>
        </w:rPr>
        <w:lastRenderedPageBreak/>
        <w:t xml:space="preserve">component gets the conditions and registers them into the </w:t>
      </w:r>
      <w:proofErr w:type="gramStart"/>
      <w:r w:rsidRPr="004E1F9F">
        <w:rPr>
          <w:rFonts w:hint="eastAsia"/>
        </w:rPr>
        <w:t>database(</w:t>
      </w:r>
      <w:proofErr w:type="gramEnd"/>
      <w:r w:rsidRPr="004E1F9F">
        <w:rPr>
          <w:rFonts w:hint="eastAsia"/>
        </w:rPr>
        <w:t xml:space="preserve">DB).It also registered the triggers to the database, so that the DB initiates callback when a conditions are </w:t>
      </w:r>
      <w:r w:rsidRPr="004E1F9F">
        <w:t>satisfied</w:t>
      </w:r>
      <w:r w:rsidRPr="004E1F9F">
        <w:rPr>
          <w:rFonts w:hint="eastAsia"/>
        </w:rPr>
        <w:t xml:space="preserve">. </w:t>
      </w:r>
    </w:p>
    <w:p w14:paraId="082906FD" w14:textId="77777777" w:rsidR="003C70C4" w:rsidRPr="004E1F9F" w:rsidRDefault="003C70C4" w:rsidP="003C70C4">
      <w:pPr>
        <w:pStyle w:val="body"/>
      </w:pPr>
      <w:r w:rsidRPr="004E1F9F">
        <w:rPr>
          <w:rFonts w:hint="eastAsia"/>
          <w:b/>
        </w:rPr>
        <w:t>Sensor Manager</w:t>
      </w:r>
      <w:r w:rsidRPr="004E1F9F">
        <w:rPr>
          <w:rFonts w:hint="eastAsia"/>
        </w:rPr>
        <w:t xml:space="preserve"> is a component to maintain Soft Sensors registered and collect physical sensor data required by the Soft Sensors. To register Soft Sensors, a Soft Sensor needs to be deployed in the share library form (*.so) with a manifest file (*.xml) describing the structure of the sensor.  Soft sensor and its deployment </w:t>
      </w:r>
      <w:proofErr w:type="gramStart"/>
      <w:r w:rsidRPr="004E1F9F">
        <w:rPr>
          <w:rFonts w:hint="eastAsia"/>
        </w:rPr>
        <w:t>is  described</w:t>
      </w:r>
      <w:proofErr w:type="gramEnd"/>
      <w:r w:rsidRPr="004E1F9F">
        <w:rPr>
          <w:rFonts w:hint="eastAsia"/>
        </w:rPr>
        <w:t xml:space="preserve"> in the fourth section. To collect physical sensor, there is </w:t>
      </w:r>
      <w:proofErr w:type="spellStart"/>
      <w:r w:rsidRPr="004E1F9F">
        <w:rPr>
          <w:rFonts w:hint="eastAsia"/>
        </w:rPr>
        <w:t>SensorResourceFinder</w:t>
      </w:r>
      <w:proofErr w:type="spellEnd"/>
      <w:r w:rsidRPr="004E1F9F">
        <w:rPr>
          <w:rFonts w:hint="eastAsia"/>
        </w:rPr>
        <w:t xml:space="preserve"> class which find </w:t>
      </w:r>
      <w:r w:rsidRPr="004E1F9F">
        <w:t>specific</w:t>
      </w:r>
      <w:r w:rsidRPr="004E1F9F">
        <w:rPr>
          <w:rFonts w:hint="eastAsia"/>
        </w:rPr>
        <w:t xml:space="preserve"> resources, and register an Observer into the resources found. It allows the physical sensor to send its sensing data when there is a </w:t>
      </w:r>
      <w:r w:rsidRPr="004E1F9F">
        <w:t>change</w:t>
      </w:r>
      <w:r w:rsidRPr="004E1F9F">
        <w:rPr>
          <w:rFonts w:hint="eastAsia"/>
        </w:rPr>
        <w:t xml:space="preserve"> in the state or data.</w:t>
      </w:r>
    </w:p>
    <w:p w14:paraId="28FDD02F" w14:textId="77777777" w:rsidR="003C70C4" w:rsidRPr="004E1F9F" w:rsidRDefault="003C70C4" w:rsidP="003C70C4">
      <w:pPr>
        <w:pStyle w:val="1"/>
      </w:pPr>
      <w:bookmarkStart w:id="19" w:name="_Toc406417790"/>
      <w:r w:rsidRPr="004E1F9F">
        <w:rPr>
          <w:rFonts w:hint="eastAsia"/>
        </w:rPr>
        <w:t>SSM Query Statement</w:t>
      </w:r>
      <w:bookmarkEnd w:id="19"/>
    </w:p>
    <w:p w14:paraId="2C285E5D" w14:textId="77777777" w:rsidR="003C70C4" w:rsidRPr="004E1F9F" w:rsidRDefault="003C70C4" w:rsidP="003C70C4">
      <w:pPr>
        <w:pStyle w:val="body"/>
      </w:pPr>
      <w:r w:rsidRPr="004E1F9F">
        <w:t>I</w:t>
      </w:r>
      <w:r w:rsidRPr="004E1F9F">
        <w:rPr>
          <w:rFonts w:hint="eastAsia"/>
        </w:rPr>
        <w:t xml:space="preserve">n query statements, there a target model called </w:t>
      </w:r>
      <w:proofErr w:type="spellStart"/>
      <w:r w:rsidRPr="004E1F9F">
        <w:rPr>
          <w:rFonts w:hint="eastAsia"/>
        </w:rPr>
        <w:t>ContextModel</w:t>
      </w:r>
      <w:proofErr w:type="spellEnd"/>
      <w:r w:rsidRPr="004E1F9F">
        <w:rPr>
          <w:rFonts w:hint="eastAsia"/>
        </w:rPr>
        <w:t xml:space="preserve">, which provides data for applications. </w:t>
      </w:r>
      <w:r w:rsidRPr="004E1F9F">
        <w:t>I</w:t>
      </w:r>
      <w:r w:rsidRPr="004E1F9F">
        <w:rPr>
          <w:rFonts w:hint="eastAsia"/>
        </w:rPr>
        <w:t>n a device, there are three different types of context models</w:t>
      </w:r>
      <w:r w:rsidRPr="004E1F9F">
        <w:t xml:space="preserve">; Device, SoftSensor, and </w:t>
      </w:r>
      <w:proofErr w:type="spellStart"/>
      <w:r w:rsidRPr="004E1F9F">
        <w:t>PhysicalSensor</w:t>
      </w:r>
      <w:proofErr w:type="spellEnd"/>
      <w:r w:rsidRPr="004E1F9F">
        <w:t xml:space="preserve">. </w:t>
      </w:r>
    </w:p>
    <w:p w14:paraId="23B8CD9C" w14:textId="77777777" w:rsidR="003C70C4" w:rsidRPr="004E1F9F" w:rsidRDefault="003C70C4" w:rsidP="003C70C4">
      <w:pPr>
        <w:pStyle w:val="body"/>
        <w:rPr>
          <w:rFonts w:ascii="맑은 고딕" w:eastAsia="맑은 고딕" w:hAnsi="맑은 고딕"/>
          <w:sz w:val="24"/>
        </w:rPr>
      </w:pPr>
      <w:r w:rsidRPr="004E1F9F">
        <w:t>T</w:t>
      </w:r>
      <w:r w:rsidRPr="004E1F9F">
        <w:rPr>
          <w:rFonts w:hint="eastAsia"/>
        </w:rPr>
        <w:t>he Device Context Model corresponds to the device the SSM deployed and it provides three properties, UDN, Name, and Type. The UDN contains unique key value which length is 128bit, the Name represents device</w:t>
      </w:r>
      <w:r w:rsidRPr="004E1F9F">
        <w:t>’</w:t>
      </w:r>
      <w:r w:rsidRPr="004E1F9F">
        <w:rPr>
          <w:rFonts w:hint="eastAsia"/>
        </w:rPr>
        <w:t xml:space="preserve">s own name like </w:t>
      </w:r>
      <w:r w:rsidRPr="004E1F9F">
        <w:t>‘</w:t>
      </w:r>
      <w:r w:rsidRPr="004E1F9F">
        <w:rPr>
          <w:rFonts w:hint="eastAsia"/>
        </w:rPr>
        <w:t>My Phone</w:t>
      </w:r>
      <w:r w:rsidRPr="004E1F9F">
        <w:t>’</w:t>
      </w:r>
      <w:r w:rsidRPr="004E1F9F">
        <w:rPr>
          <w:rFonts w:hint="eastAsia"/>
        </w:rPr>
        <w:t>, and the Type is device</w:t>
      </w:r>
      <w:r w:rsidRPr="004E1F9F">
        <w:t>’</w:t>
      </w:r>
      <w:r w:rsidRPr="004E1F9F">
        <w:rPr>
          <w:rFonts w:hint="eastAsia"/>
        </w:rPr>
        <w:t>s attribute like Mobile, TV, and PC.</w:t>
      </w:r>
    </w:p>
    <w:p w14:paraId="03B49984" w14:textId="77777777" w:rsidR="003C70C4" w:rsidRPr="004E1F9F" w:rsidRDefault="003C70C4" w:rsidP="003C70C4">
      <w:pPr>
        <w:pStyle w:val="body"/>
      </w:pPr>
      <w:r w:rsidRPr="004E1F9F">
        <w:rPr>
          <w:rFonts w:hint="eastAsia"/>
        </w:rPr>
        <w:t xml:space="preserve">Every Context Model includes </w:t>
      </w:r>
      <w:proofErr w:type="spellStart"/>
      <w:r w:rsidRPr="004E1F9F">
        <w:rPr>
          <w:rFonts w:hint="eastAsia"/>
        </w:rPr>
        <w:t>dataId</w:t>
      </w:r>
      <w:proofErr w:type="spellEnd"/>
      <w:r w:rsidRPr="004E1F9F">
        <w:rPr>
          <w:rFonts w:hint="eastAsia"/>
        </w:rPr>
        <w:t xml:space="preserve"> with which applications can access the Context Model data directly. For example, if Device Context Model contains five data, you can access 4</w:t>
      </w:r>
      <w:r w:rsidRPr="004E1F9F">
        <w:rPr>
          <w:rFonts w:hint="eastAsia"/>
          <w:vertAlign w:val="superscript"/>
        </w:rPr>
        <w:t>th</w:t>
      </w:r>
      <w:r w:rsidRPr="004E1F9F">
        <w:rPr>
          <w:rFonts w:hint="eastAsia"/>
        </w:rPr>
        <w:t xml:space="preserve"> device information like </w:t>
      </w:r>
      <w:proofErr w:type="spellStart"/>
      <w:r w:rsidRPr="004E1F9F">
        <w:rPr>
          <w:rFonts w:hint="eastAsia"/>
        </w:rPr>
        <w:t>Device.dataId</w:t>
      </w:r>
      <w:proofErr w:type="spellEnd"/>
      <w:r w:rsidRPr="004E1F9F">
        <w:rPr>
          <w:rFonts w:hint="eastAsia"/>
        </w:rPr>
        <w:t xml:space="preserve"> = 4</w:t>
      </w:r>
    </w:p>
    <w:p w14:paraId="42720723" w14:textId="77777777" w:rsidR="003C70C4" w:rsidRPr="004E1F9F" w:rsidRDefault="003C70C4" w:rsidP="003C70C4">
      <w:pPr>
        <w:pStyle w:val="body"/>
      </w:pPr>
      <w:r w:rsidRPr="004E1F9F">
        <w:t>F</w:t>
      </w:r>
      <w:r w:rsidRPr="004E1F9F">
        <w:rPr>
          <w:rFonts w:hint="eastAsia"/>
        </w:rPr>
        <w:t xml:space="preserve">or soft sensors and physical sensors, they generally have their own structures and the Context Models of the sensors are generated with manifest files (*.xml) which </w:t>
      </w:r>
      <w:r w:rsidRPr="004E1F9F">
        <w:t>are</w:t>
      </w:r>
      <w:r w:rsidRPr="004E1F9F">
        <w:rPr>
          <w:rFonts w:hint="eastAsia"/>
        </w:rPr>
        <w:t xml:space="preserve"> </w:t>
      </w:r>
      <w:r w:rsidRPr="004E1F9F">
        <w:t>packaged</w:t>
      </w:r>
      <w:r w:rsidRPr="004E1F9F">
        <w:rPr>
          <w:rFonts w:hint="eastAsia"/>
        </w:rPr>
        <w:t xml:space="preserve"> together with the sensors.</w:t>
      </w:r>
    </w:p>
    <w:p w14:paraId="2B88ADAC" w14:textId="77777777" w:rsidR="003C70C4" w:rsidRPr="004E1F9F" w:rsidRDefault="003C70C4" w:rsidP="003C70C4">
      <w:pPr>
        <w:pStyle w:val="2"/>
        <w:rPr>
          <w:lang w:eastAsia="ko-KR"/>
        </w:rPr>
      </w:pPr>
      <w:bookmarkStart w:id="20" w:name="_Toc406417791"/>
      <w:r w:rsidRPr="004E1F9F">
        <w:rPr>
          <w:rFonts w:hint="eastAsia"/>
        </w:rPr>
        <w:t>Context</w:t>
      </w:r>
      <w:r w:rsidRPr="004E1F9F">
        <w:rPr>
          <w:rFonts w:hint="eastAsia"/>
          <w:lang w:eastAsia="ko-KR"/>
        </w:rPr>
        <w:t xml:space="preserve"> </w:t>
      </w:r>
      <w:r w:rsidRPr="004E1F9F">
        <w:rPr>
          <w:rFonts w:hint="eastAsia"/>
        </w:rPr>
        <w:t>Query Language</w:t>
      </w:r>
      <w:r w:rsidRPr="004E1F9F">
        <w:rPr>
          <w:rFonts w:hint="eastAsia"/>
          <w:lang w:eastAsia="ko-KR"/>
        </w:rPr>
        <w:t xml:space="preserve"> (CQL)</w:t>
      </w:r>
      <w:bookmarkEnd w:id="20"/>
    </w:p>
    <w:p w14:paraId="357B5ECD" w14:textId="77777777" w:rsidR="003C70C4" w:rsidRPr="004E1F9F" w:rsidRDefault="003C70C4" w:rsidP="003C70C4">
      <w:pPr>
        <w:pStyle w:val="body"/>
      </w:pPr>
      <w:r w:rsidRPr="004E1F9F">
        <w:rPr>
          <w:rFonts w:hint="eastAsia"/>
        </w:rPr>
        <w:t>The grammar of the CQL is as shown below</w:t>
      </w:r>
    </w:p>
    <w:p w14:paraId="58F0A49B" w14:textId="77777777" w:rsidR="003C70C4" w:rsidRPr="004E1F9F" w:rsidRDefault="003C70C4" w:rsidP="003C70C4">
      <w:pPr>
        <w:pStyle w:val="bodyfigure"/>
        <w:rPr>
          <w:rFonts w:ascii="맑은 고딕" w:eastAsia="맑은 고딕" w:hAnsi="맑은 고딕"/>
          <w:sz w:val="24"/>
        </w:rPr>
      </w:pPr>
      <w:r w:rsidRPr="004E1F9F">
        <w:object w:dxaOrig="7891" w:dyaOrig="1441" w14:anchorId="76DAAB32">
          <v:shape id="_x0000_i1028" type="#_x0000_t75" style="width:345.05pt;height:61.8pt" o:ole="">
            <v:imagedata r:id="rId18" o:title=""/>
          </v:shape>
          <o:OLEObject Type="Embed" ProgID="Visio.Drawing.15" ShapeID="_x0000_i1028" DrawAspect="Content" ObjectID="_1480326905" r:id="rId19"/>
        </w:object>
      </w:r>
    </w:p>
    <w:p w14:paraId="22E7A8C0" w14:textId="77777777" w:rsidR="003C70C4" w:rsidRPr="004E1F9F" w:rsidRDefault="003C70C4" w:rsidP="003C70C4">
      <w:pPr>
        <w:pStyle w:val="body"/>
      </w:pPr>
      <w:r w:rsidRPr="004E1F9F">
        <w:rPr>
          <w:rFonts w:hint="eastAsia"/>
        </w:rPr>
        <w:t>[Command]</w:t>
      </w:r>
    </w:p>
    <w:p w14:paraId="2C418A72" w14:textId="77777777" w:rsidR="003C70C4" w:rsidRPr="004E1F9F" w:rsidRDefault="003C70C4" w:rsidP="003C70C4">
      <w:pPr>
        <w:pStyle w:val="body"/>
      </w:pPr>
      <w:r w:rsidRPr="004E1F9F">
        <w:t>T</w:t>
      </w:r>
      <w:r w:rsidRPr="004E1F9F">
        <w:rPr>
          <w:rFonts w:hint="eastAsia"/>
        </w:rPr>
        <w:t xml:space="preserve">here are two commands provides; </w:t>
      </w:r>
      <w:proofErr w:type="gramStart"/>
      <w:r w:rsidRPr="004E1F9F">
        <w:rPr>
          <w:rFonts w:hint="eastAsia"/>
        </w:rPr>
        <w:t>S</w:t>
      </w:r>
      <w:r w:rsidRPr="004E1F9F">
        <w:t>ubscribe</w:t>
      </w:r>
      <w:proofErr w:type="gramEnd"/>
      <w:r w:rsidRPr="004E1F9F">
        <w:rPr>
          <w:rFonts w:hint="eastAsia"/>
        </w:rPr>
        <w:t xml:space="preserve"> and Get.</w:t>
      </w:r>
    </w:p>
    <w:p w14:paraId="6968EFD5" w14:textId="77777777" w:rsidR="003C70C4" w:rsidRPr="004E1F9F" w:rsidRDefault="003C70C4" w:rsidP="003C70C4">
      <w:pPr>
        <w:pStyle w:val="body"/>
      </w:pPr>
      <w:r w:rsidRPr="004E1F9F">
        <w:rPr>
          <w:rFonts w:hint="eastAsia"/>
        </w:rPr>
        <w:t xml:space="preserve">The Subscribe keyword is used for </w:t>
      </w:r>
      <w:r w:rsidRPr="004E1F9F">
        <w:t>asynchronous</w:t>
      </w:r>
      <w:r w:rsidRPr="004E1F9F">
        <w:rPr>
          <w:rFonts w:hint="eastAsia"/>
        </w:rPr>
        <w:t xml:space="preserve"> query request that is affective till cancel the </w:t>
      </w:r>
      <w:r w:rsidRPr="004E1F9F">
        <w:t>registered</w:t>
      </w:r>
      <w:r w:rsidRPr="004E1F9F">
        <w:rPr>
          <w:rFonts w:hint="eastAsia"/>
        </w:rPr>
        <w:t xml:space="preserve"> query statements. That is, the result can be delivered to clients several times whenever conditions meet. The Get keyword is almost same as subscribe, but the result data is delivered only once.</w:t>
      </w:r>
    </w:p>
    <w:p w14:paraId="79C5B5F6" w14:textId="77777777" w:rsidR="003C70C4" w:rsidRPr="004E1F9F" w:rsidRDefault="003C70C4" w:rsidP="003C70C4">
      <w:pPr>
        <w:pStyle w:val="body"/>
        <w:rPr>
          <w:rFonts w:ascii="맑은 고딕" w:eastAsia="맑은 고딕" w:hAnsi="맑은 고딕"/>
          <w:sz w:val="24"/>
        </w:rPr>
      </w:pPr>
      <w:r w:rsidRPr="004E1F9F">
        <w:t>O</w:t>
      </w:r>
      <w:r w:rsidRPr="004E1F9F">
        <w:rPr>
          <w:rFonts w:hint="eastAsia"/>
        </w:rPr>
        <w:t xml:space="preserve">ne of main differences between the Subscribe and the Get is number of Callback calls and inclusion of cached data. The result of Subscribe contains cached data at the </w:t>
      </w:r>
      <w:r w:rsidRPr="004E1F9F">
        <w:t>execution</w:t>
      </w:r>
      <w:r w:rsidRPr="004E1F9F">
        <w:rPr>
          <w:rFonts w:hint="eastAsia"/>
        </w:rPr>
        <w:t xml:space="preserve"> time and new data after execution </w:t>
      </w:r>
      <w:proofErr w:type="spellStart"/>
      <w:r w:rsidRPr="004E1F9F">
        <w:rPr>
          <w:rFonts w:hint="eastAsia"/>
        </w:rPr>
        <w:t>untill</w:t>
      </w:r>
      <w:proofErr w:type="spellEnd"/>
      <w:r w:rsidRPr="004E1F9F">
        <w:rPr>
          <w:rFonts w:hint="eastAsia"/>
        </w:rPr>
        <w:t xml:space="preserve"> the query statement is unregistered. The Get command returns the most recent data only one time.</w:t>
      </w:r>
    </w:p>
    <w:p w14:paraId="30E29AAD" w14:textId="77777777" w:rsidR="003C70C4" w:rsidRPr="004E1F9F" w:rsidRDefault="003C70C4" w:rsidP="003C70C4">
      <w:pPr>
        <w:pStyle w:val="body"/>
      </w:pPr>
      <w:r w:rsidRPr="004E1F9F">
        <w:rPr>
          <w:rFonts w:hint="eastAsia"/>
        </w:rPr>
        <w:t>[</w:t>
      </w:r>
      <w:proofErr w:type="spellStart"/>
      <w:r w:rsidRPr="004E1F9F">
        <w:rPr>
          <w:rFonts w:hint="eastAsia"/>
        </w:rPr>
        <w:t>ContextModel</w:t>
      </w:r>
      <w:proofErr w:type="spellEnd"/>
      <w:r w:rsidRPr="004E1F9F">
        <w:rPr>
          <w:rFonts w:hint="eastAsia"/>
        </w:rPr>
        <w:t>]</w:t>
      </w:r>
    </w:p>
    <w:p w14:paraId="00549F84" w14:textId="77777777" w:rsidR="003C70C4" w:rsidRPr="004E1F9F" w:rsidRDefault="003C70C4" w:rsidP="003C70C4">
      <w:pPr>
        <w:pStyle w:val="body"/>
      </w:pPr>
      <w:r w:rsidRPr="004E1F9F">
        <w:lastRenderedPageBreak/>
        <w:t>I</w:t>
      </w:r>
      <w:r w:rsidRPr="004E1F9F">
        <w:rPr>
          <w:rFonts w:hint="eastAsia"/>
        </w:rPr>
        <w:t>t is the part that application developer describes what Context Model data to retrieve for running result of CQL. The application developer can use comma (</w:t>
      </w:r>
      <w:r w:rsidRPr="004E1F9F">
        <w:t>‘</w:t>
      </w:r>
      <w:r w:rsidRPr="004E1F9F">
        <w:rPr>
          <w:rFonts w:hint="eastAsia"/>
        </w:rPr>
        <w:t>,</w:t>
      </w:r>
      <w:r w:rsidRPr="004E1F9F">
        <w:t>’</w:t>
      </w:r>
      <w:r w:rsidRPr="004E1F9F">
        <w:rPr>
          <w:rFonts w:hint="eastAsia"/>
        </w:rPr>
        <w:t>) to retrieve multiple Context Models.</w:t>
      </w:r>
    </w:p>
    <w:p w14:paraId="49783510" w14:textId="77777777" w:rsidR="003C70C4" w:rsidRPr="004E1F9F" w:rsidRDefault="003C70C4" w:rsidP="003C70C4">
      <w:pPr>
        <w:pStyle w:val="body"/>
      </w:pPr>
      <w:r w:rsidRPr="004E1F9F">
        <w:rPr>
          <w:rFonts w:hint="eastAsia"/>
        </w:rPr>
        <w:t>The Context Model can be defined refer to CQL</w:t>
      </w:r>
      <w:r w:rsidRPr="004E1F9F">
        <w:t>’</w:t>
      </w:r>
      <w:r w:rsidRPr="004E1F9F">
        <w:rPr>
          <w:rFonts w:hint="eastAsia"/>
        </w:rPr>
        <w:t>s [Condition</w:t>
      </w:r>
      <w:r w:rsidRPr="004E1F9F">
        <w:t>] part</w:t>
      </w:r>
      <w:r w:rsidRPr="004E1F9F">
        <w:rPr>
          <w:rFonts w:hint="eastAsia"/>
        </w:rPr>
        <w:t xml:space="preserve"> description. For example, if [Condition] part is described like </w:t>
      </w:r>
      <w:proofErr w:type="gramStart"/>
      <w:r w:rsidRPr="004E1F9F">
        <w:t>‘</w:t>
      </w:r>
      <w:proofErr w:type="spellStart"/>
      <w:r w:rsidRPr="004E1F9F">
        <w:rPr>
          <w:rFonts w:hint="eastAsia"/>
        </w:rPr>
        <w:t>Device.EPG.CurrentInfo.value</w:t>
      </w:r>
      <w:proofErr w:type="spellEnd"/>
      <w:r w:rsidRPr="004E1F9F">
        <w:rPr>
          <w:rFonts w:hint="eastAsia"/>
        </w:rPr>
        <w:t xml:space="preserve"> !</w:t>
      </w:r>
      <w:proofErr w:type="gramEnd"/>
      <w:r w:rsidRPr="004E1F9F">
        <w:rPr>
          <w:rFonts w:hint="eastAsia"/>
        </w:rPr>
        <w:t xml:space="preserve">= </w:t>
      </w:r>
      <w:r w:rsidRPr="004E1F9F">
        <w:t>“</w:t>
      </w:r>
      <w:r w:rsidRPr="004E1F9F">
        <w:rPr>
          <w:rFonts w:hint="eastAsia"/>
        </w:rPr>
        <w:t>null</w:t>
      </w:r>
      <w:r w:rsidRPr="004E1F9F">
        <w:t>”’</w:t>
      </w:r>
      <w:r w:rsidRPr="004E1F9F">
        <w:rPr>
          <w:rFonts w:hint="eastAsia"/>
        </w:rPr>
        <w:t xml:space="preserve"> then [</w:t>
      </w:r>
      <w:proofErr w:type="spellStart"/>
      <w:r w:rsidRPr="004E1F9F">
        <w:rPr>
          <w:rFonts w:hint="eastAsia"/>
        </w:rPr>
        <w:t>ContextModel</w:t>
      </w:r>
      <w:proofErr w:type="spellEnd"/>
      <w:r w:rsidRPr="004E1F9F">
        <w:rPr>
          <w:rFonts w:hint="eastAsia"/>
        </w:rPr>
        <w:t xml:space="preserve">] can hold Device, </w:t>
      </w:r>
      <w:proofErr w:type="spellStart"/>
      <w:r w:rsidRPr="004E1F9F">
        <w:rPr>
          <w:rFonts w:hint="eastAsia"/>
        </w:rPr>
        <w:t>Device.EPG</w:t>
      </w:r>
      <w:proofErr w:type="spellEnd"/>
      <w:r w:rsidRPr="004E1F9F">
        <w:rPr>
          <w:rFonts w:hint="eastAsia"/>
        </w:rPr>
        <w:t xml:space="preserve">, </w:t>
      </w:r>
      <w:proofErr w:type="spellStart"/>
      <w:r w:rsidRPr="004E1F9F">
        <w:rPr>
          <w:rFonts w:hint="eastAsia"/>
        </w:rPr>
        <w:t>Device.CurrentInfo</w:t>
      </w:r>
      <w:proofErr w:type="spellEnd"/>
      <w:r w:rsidRPr="004E1F9F">
        <w:rPr>
          <w:rFonts w:hint="eastAsia"/>
        </w:rPr>
        <w:t xml:space="preserve"> Context Models.</w:t>
      </w:r>
    </w:p>
    <w:p w14:paraId="239883CD" w14:textId="77777777" w:rsidR="003C70C4" w:rsidRPr="004E1F9F" w:rsidRDefault="003C70C4" w:rsidP="003C70C4">
      <w:pPr>
        <w:pStyle w:val="body"/>
        <w:rPr>
          <w:rFonts w:ascii="맑은 고딕" w:eastAsia="맑은 고딕" w:hAnsi="맑은 고딕"/>
          <w:sz w:val="24"/>
        </w:rPr>
      </w:pPr>
      <w:r w:rsidRPr="004E1F9F">
        <w:rPr>
          <w:rFonts w:hint="eastAsia"/>
        </w:rPr>
        <w:t xml:space="preserve">If [Condition] part is described to combine conditions like </w:t>
      </w:r>
      <w:proofErr w:type="gramStart"/>
      <w:r w:rsidRPr="004E1F9F">
        <w:t>‘</w:t>
      </w:r>
      <w:proofErr w:type="spellStart"/>
      <w:r w:rsidRPr="004E1F9F">
        <w:rPr>
          <w:rFonts w:hint="eastAsia"/>
        </w:rPr>
        <w:t>Device.EPG.value</w:t>
      </w:r>
      <w:proofErr w:type="spellEnd"/>
      <w:r w:rsidRPr="004E1F9F">
        <w:rPr>
          <w:rFonts w:hint="eastAsia"/>
        </w:rPr>
        <w:t xml:space="preserve"> !</w:t>
      </w:r>
      <w:proofErr w:type="gramEnd"/>
      <w:r w:rsidRPr="004E1F9F">
        <w:rPr>
          <w:rFonts w:hint="eastAsia"/>
        </w:rPr>
        <w:t xml:space="preserve">= </w:t>
      </w:r>
      <w:r w:rsidRPr="004E1F9F">
        <w:t>“</w:t>
      </w:r>
      <w:r w:rsidRPr="004E1F9F">
        <w:rPr>
          <w:rFonts w:hint="eastAsia"/>
        </w:rPr>
        <w:t>null</w:t>
      </w:r>
      <w:r w:rsidRPr="004E1F9F">
        <w:t>”</w:t>
      </w:r>
      <w:r w:rsidRPr="004E1F9F">
        <w:rPr>
          <w:rFonts w:hint="eastAsia"/>
        </w:rPr>
        <w:t xml:space="preserve"> and </w:t>
      </w:r>
      <w:proofErr w:type="spellStart"/>
      <w:r w:rsidRPr="004E1F9F">
        <w:rPr>
          <w:rFonts w:hint="eastAsia"/>
        </w:rPr>
        <w:t>Device.EPG.CurrentInfo.value</w:t>
      </w:r>
      <w:proofErr w:type="spellEnd"/>
      <w:r w:rsidRPr="004E1F9F">
        <w:rPr>
          <w:rFonts w:hint="eastAsia"/>
        </w:rPr>
        <w:t xml:space="preserve"> != </w:t>
      </w:r>
      <w:r w:rsidRPr="004E1F9F">
        <w:t>“</w:t>
      </w:r>
      <w:r w:rsidRPr="004E1F9F">
        <w:rPr>
          <w:rFonts w:hint="eastAsia"/>
        </w:rPr>
        <w:t>null</w:t>
      </w:r>
      <w:r w:rsidRPr="004E1F9F">
        <w:t>”’</w:t>
      </w:r>
      <w:r w:rsidRPr="004E1F9F">
        <w:rPr>
          <w:rFonts w:hint="eastAsia"/>
        </w:rPr>
        <w:t xml:space="preserve"> using </w:t>
      </w:r>
      <w:r w:rsidRPr="004E1F9F">
        <w:t>‘</w:t>
      </w:r>
      <w:r w:rsidRPr="004E1F9F">
        <w:rPr>
          <w:rFonts w:hint="eastAsia"/>
        </w:rPr>
        <w:t>and</w:t>
      </w:r>
      <w:r w:rsidRPr="004E1F9F">
        <w:t>’</w:t>
      </w:r>
      <w:r w:rsidRPr="004E1F9F">
        <w:rPr>
          <w:rFonts w:hint="eastAsia"/>
        </w:rPr>
        <w:t xml:space="preserve"> keyword, the [</w:t>
      </w:r>
      <w:proofErr w:type="spellStart"/>
      <w:r w:rsidRPr="004E1F9F">
        <w:rPr>
          <w:rFonts w:hint="eastAsia"/>
        </w:rPr>
        <w:t>ContextModel</w:t>
      </w:r>
      <w:proofErr w:type="spellEnd"/>
      <w:r w:rsidRPr="004E1F9F">
        <w:rPr>
          <w:rFonts w:hint="eastAsia"/>
        </w:rPr>
        <w:t xml:space="preserve">] part can hold Device, </w:t>
      </w:r>
      <w:proofErr w:type="spellStart"/>
      <w:r w:rsidRPr="004E1F9F">
        <w:rPr>
          <w:rFonts w:hint="eastAsia"/>
        </w:rPr>
        <w:t>Device.EPG</w:t>
      </w:r>
      <w:proofErr w:type="spellEnd"/>
      <w:r w:rsidRPr="004E1F9F">
        <w:rPr>
          <w:rFonts w:hint="eastAsia"/>
        </w:rPr>
        <w:t xml:space="preserve"> Context Models because these two things are the only intersect of two conditions.</w:t>
      </w:r>
    </w:p>
    <w:p w14:paraId="2D05214C" w14:textId="77777777" w:rsidR="003C70C4" w:rsidRPr="004E1F9F" w:rsidRDefault="003C70C4" w:rsidP="003C70C4">
      <w:pPr>
        <w:pStyle w:val="body"/>
      </w:pPr>
      <w:r w:rsidRPr="004E1F9F">
        <w:rPr>
          <w:rFonts w:hint="eastAsia"/>
        </w:rPr>
        <w:t>[Condition]</w:t>
      </w:r>
    </w:p>
    <w:p w14:paraId="38DB2193" w14:textId="77777777" w:rsidR="003C70C4" w:rsidRPr="004E1F9F" w:rsidRDefault="003C70C4" w:rsidP="003C70C4">
      <w:pPr>
        <w:pStyle w:val="body"/>
      </w:pPr>
      <w:r w:rsidRPr="004E1F9F">
        <w:rPr>
          <w:rFonts w:hint="eastAsia"/>
        </w:rPr>
        <w:t>It is used for application developers to search and trigger data using conditions. The [Condition] grammar is as shown below</w:t>
      </w:r>
    </w:p>
    <w:p w14:paraId="49A3CA63" w14:textId="77777777" w:rsidR="003C70C4" w:rsidRPr="004E1F9F" w:rsidRDefault="003C70C4" w:rsidP="003C70C4">
      <w:pPr>
        <w:pStyle w:val="body"/>
      </w:pPr>
      <w:r w:rsidRPr="004E1F9F">
        <w:object w:dxaOrig="7515" w:dyaOrig="735" w14:anchorId="3DE689E3">
          <v:shape id="_x0000_i1029" type="#_x0000_t75" style="width:336.9pt;height:33.3pt" o:ole="">
            <v:imagedata r:id="rId20" o:title=""/>
          </v:shape>
          <o:OLEObject Type="Embed" ProgID="Visio.Drawing.15" ShapeID="_x0000_i1029" DrawAspect="Content" ObjectID="_1480326906" r:id="rId21"/>
        </w:object>
      </w:r>
      <w:r w:rsidRPr="004E1F9F">
        <w:rPr>
          <w:rFonts w:hint="eastAsia"/>
        </w:rPr>
        <w:t>The [property] part represents output properties that [</w:t>
      </w:r>
      <w:proofErr w:type="spellStart"/>
      <w:r w:rsidRPr="004E1F9F">
        <w:rPr>
          <w:rFonts w:hint="eastAsia"/>
        </w:rPr>
        <w:t>ContextModel</w:t>
      </w:r>
      <w:proofErr w:type="spellEnd"/>
      <w:r w:rsidRPr="004E1F9F">
        <w:rPr>
          <w:rFonts w:hint="eastAsia"/>
        </w:rPr>
        <w:t xml:space="preserve">] has. Basically, every Context Model has </w:t>
      </w:r>
      <w:proofErr w:type="gramStart"/>
      <w:r w:rsidRPr="004E1F9F">
        <w:t>‘</w:t>
      </w:r>
      <w:proofErr w:type="spellStart"/>
      <w:r w:rsidRPr="004E1F9F">
        <w:rPr>
          <w:rFonts w:hint="eastAsia"/>
        </w:rPr>
        <w:t>dataId</w:t>
      </w:r>
      <w:proofErr w:type="spellEnd"/>
      <w:r w:rsidRPr="004E1F9F">
        <w:t>’</w:t>
      </w:r>
      <w:r w:rsidRPr="004E1F9F">
        <w:rPr>
          <w:rFonts w:hint="eastAsia"/>
        </w:rPr>
        <w:t>(</w:t>
      </w:r>
      <w:proofErr w:type="spellStart"/>
      <w:proofErr w:type="gramEnd"/>
      <w:r w:rsidRPr="004E1F9F">
        <w:rPr>
          <w:rFonts w:hint="eastAsia"/>
        </w:rPr>
        <w:t>i.e.property</w:t>
      </w:r>
      <w:proofErr w:type="spellEnd"/>
      <w:r w:rsidRPr="004E1F9F">
        <w:rPr>
          <w:rFonts w:hint="eastAsia"/>
        </w:rPr>
        <w:t>). The [</w:t>
      </w:r>
      <w:proofErr w:type="spellStart"/>
      <w:r w:rsidRPr="004E1F9F">
        <w:rPr>
          <w:rFonts w:hint="eastAsia"/>
        </w:rPr>
        <w:t>ContextModel</w:t>
      </w:r>
      <w:proofErr w:type="spellEnd"/>
      <w:r w:rsidRPr="004E1F9F">
        <w:rPr>
          <w:rFonts w:hint="eastAsia"/>
        </w:rPr>
        <w:t>] part must be declared with its parent [</w:t>
      </w:r>
      <w:proofErr w:type="spellStart"/>
      <w:r w:rsidRPr="004E1F9F">
        <w:rPr>
          <w:rFonts w:hint="eastAsia"/>
        </w:rPr>
        <w:t>ContextModel</w:t>
      </w:r>
      <w:proofErr w:type="spellEnd"/>
      <w:r w:rsidRPr="004E1F9F">
        <w:rPr>
          <w:rFonts w:hint="eastAsia"/>
        </w:rPr>
        <w:t>] names. The [comparator] field can hold six operators like = (==)</w:t>
      </w:r>
      <w:proofErr w:type="gramStart"/>
      <w:r w:rsidRPr="004E1F9F">
        <w:rPr>
          <w:rFonts w:hint="eastAsia"/>
        </w:rPr>
        <w:t>, !</w:t>
      </w:r>
      <w:proofErr w:type="gramEnd"/>
      <w:r w:rsidRPr="004E1F9F">
        <w:rPr>
          <w:rFonts w:hint="eastAsia"/>
        </w:rPr>
        <w:t xml:space="preserve">=, &gt;, &gt;=, &lt;, &lt;=. The [value] field is set value for comparison. Following type of [value] is possible integer, float, double, text, </w:t>
      </w:r>
      <w:r w:rsidRPr="004E1F9F">
        <w:t>Boolean</w:t>
      </w:r>
      <w:r w:rsidRPr="004E1F9F">
        <w:rPr>
          <w:rFonts w:hint="eastAsia"/>
        </w:rPr>
        <w:t xml:space="preserve"> and text, </w:t>
      </w:r>
      <w:r w:rsidRPr="004E1F9F">
        <w:t>Boolean</w:t>
      </w:r>
      <w:r w:rsidRPr="004E1F9F">
        <w:rPr>
          <w:rFonts w:hint="eastAsia"/>
        </w:rPr>
        <w:t xml:space="preserve"> must be capsulated using double quot.</w:t>
      </w:r>
    </w:p>
    <w:p w14:paraId="2B980478" w14:textId="77777777" w:rsidR="003C70C4" w:rsidRPr="004E1F9F" w:rsidRDefault="003C70C4" w:rsidP="003C70C4">
      <w:pPr>
        <w:pStyle w:val="body"/>
        <w:rPr>
          <w:rFonts w:ascii="맑은 고딕" w:eastAsia="맑은 고딕" w:hAnsi="맑은 고딕"/>
          <w:sz w:val="24"/>
        </w:rPr>
      </w:pPr>
      <w:proofErr w:type="gramStart"/>
      <w:r w:rsidRPr="004E1F9F">
        <w:t>E</w:t>
      </w:r>
      <w:r w:rsidRPr="004E1F9F">
        <w:rPr>
          <w:rFonts w:hint="eastAsia"/>
        </w:rPr>
        <w:t>x:</w:t>
      </w:r>
      <w:proofErr w:type="gramEnd"/>
      <w:r w:rsidRPr="004E1F9F">
        <w:rPr>
          <w:rFonts w:hint="eastAsia"/>
        </w:rPr>
        <w:t xml:space="preserve">) </w:t>
      </w:r>
      <w:proofErr w:type="spellStart"/>
      <w:r w:rsidRPr="004E1F9F">
        <w:rPr>
          <w:rFonts w:hint="eastAsia"/>
        </w:rPr>
        <w:t>Device.LiftUpSmartPhone.status</w:t>
      </w:r>
      <w:proofErr w:type="spellEnd"/>
      <w:r w:rsidRPr="004E1F9F">
        <w:rPr>
          <w:rFonts w:hint="eastAsia"/>
        </w:rPr>
        <w:t xml:space="preserve"> = </w:t>
      </w:r>
      <w:r w:rsidRPr="004E1F9F">
        <w:t>“</w:t>
      </w:r>
      <w:r w:rsidRPr="004E1F9F">
        <w:rPr>
          <w:rFonts w:hint="eastAsia"/>
        </w:rPr>
        <w:t>true</w:t>
      </w:r>
      <w:r w:rsidRPr="004E1F9F">
        <w:t>”</w:t>
      </w:r>
      <w:r w:rsidRPr="004E1F9F">
        <w:rPr>
          <w:rFonts w:hint="eastAsia"/>
        </w:rPr>
        <w:t xml:space="preserve"> or </w:t>
      </w:r>
      <w:proofErr w:type="spellStart"/>
      <w:r w:rsidRPr="004E1F9F">
        <w:rPr>
          <w:rFonts w:hint="eastAsia"/>
        </w:rPr>
        <w:t>Device.type</w:t>
      </w:r>
      <w:proofErr w:type="spellEnd"/>
      <w:r w:rsidRPr="004E1F9F">
        <w:rPr>
          <w:rFonts w:hint="eastAsia"/>
        </w:rPr>
        <w:t xml:space="preserve"> = </w:t>
      </w:r>
      <w:r w:rsidRPr="004E1F9F">
        <w:t>“</w:t>
      </w:r>
      <w:r w:rsidRPr="004E1F9F">
        <w:rPr>
          <w:rFonts w:hint="eastAsia"/>
        </w:rPr>
        <w:t>Mobile</w:t>
      </w:r>
      <w:r w:rsidRPr="004E1F9F">
        <w:t>”</w:t>
      </w:r>
    </w:p>
    <w:p w14:paraId="01F03488" w14:textId="77777777" w:rsidR="003C70C4" w:rsidRPr="004E1F9F" w:rsidRDefault="003C70C4" w:rsidP="003C70C4">
      <w:pPr>
        <w:pStyle w:val="2"/>
        <w:rPr>
          <w:lang w:eastAsia="ko-KR"/>
        </w:rPr>
      </w:pPr>
      <w:bookmarkStart w:id="21" w:name="_Toc406417792"/>
      <w:r w:rsidRPr="004E1F9F">
        <w:rPr>
          <w:rFonts w:hint="eastAsia"/>
          <w:lang w:eastAsia="ko-KR"/>
        </w:rPr>
        <w:t xml:space="preserve">Examples of </w:t>
      </w:r>
      <w:r w:rsidRPr="004E1F9F">
        <w:rPr>
          <w:rFonts w:hint="eastAsia"/>
        </w:rPr>
        <w:t xml:space="preserve">CQL </w:t>
      </w:r>
      <w:r w:rsidRPr="004E1F9F">
        <w:rPr>
          <w:rFonts w:hint="eastAsia"/>
          <w:lang w:eastAsia="ko-KR"/>
        </w:rPr>
        <w:t>Statements</w:t>
      </w:r>
      <w:bookmarkEnd w:id="21"/>
    </w:p>
    <w:p w14:paraId="771BFD13" w14:textId="77777777" w:rsidR="003C70C4" w:rsidRPr="004E1F9F" w:rsidRDefault="003C70C4" w:rsidP="004E1F9F">
      <w:pPr>
        <w:pStyle w:val="bodycode"/>
      </w:pPr>
      <w:proofErr w:type="gramStart"/>
      <w:r w:rsidRPr="004E1F9F">
        <w:t>subscribe</w:t>
      </w:r>
      <w:proofErr w:type="gramEnd"/>
      <w:r w:rsidRPr="004E1F9F">
        <w:t xml:space="preserve"> Device if </w:t>
      </w:r>
      <w:proofErr w:type="spellStart"/>
      <w:r w:rsidRPr="004E1F9F">
        <w:t>Device.type</w:t>
      </w:r>
      <w:proofErr w:type="spellEnd"/>
      <w:r w:rsidRPr="004E1F9F">
        <w:t xml:space="preserve"> == "Mobile"</w:t>
      </w:r>
    </w:p>
    <w:p w14:paraId="07C8C08A" w14:textId="77777777" w:rsidR="003C70C4" w:rsidRPr="004E1F9F" w:rsidRDefault="003C70C4" w:rsidP="003C70C4">
      <w:pPr>
        <w:pStyle w:val="body"/>
      </w:pPr>
      <w:r w:rsidRPr="004E1F9F">
        <w:rPr>
          <w:rFonts w:hint="eastAsia"/>
        </w:rPr>
        <w:t>When Mobile Device on the network appears, inform us of Device information to satisfy this condition.</w:t>
      </w:r>
    </w:p>
    <w:p w14:paraId="3B8F1120" w14:textId="77777777" w:rsidR="003C70C4" w:rsidRPr="004E1F9F" w:rsidRDefault="003C70C4" w:rsidP="004E1F9F">
      <w:pPr>
        <w:pStyle w:val="bodycode"/>
      </w:pPr>
      <w:proofErr w:type="gramStart"/>
      <w:r w:rsidRPr="004E1F9F">
        <w:t>subscribe</w:t>
      </w:r>
      <w:proofErr w:type="gramEnd"/>
      <w:r w:rsidRPr="004E1F9F">
        <w:t xml:space="preserve"> Device if </w:t>
      </w:r>
      <w:proofErr w:type="spellStart"/>
      <w:r w:rsidRPr="004E1F9F">
        <w:t>Device.type</w:t>
      </w:r>
      <w:proofErr w:type="spellEnd"/>
      <w:r w:rsidRPr="004E1F9F">
        <w:t xml:space="preserve"> == "TV" and </w:t>
      </w:r>
      <w:proofErr w:type="spellStart"/>
      <w:r w:rsidRPr="004E1F9F">
        <w:t>Device.NumberOfPeopleWatchingTV.number</w:t>
      </w:r>
      <w:proofErr w:type="spellEnd"/>
      <w:r w:rsidRPr="004E1F9F">
        <w:t xml:space="preserve"> &gt; 2</w:t>
      </w:r>
    </w:p>
    <w:p w14:paraId="7A90CBCB" w14:textId="77777777" w:rsidR="003C70C4" w:rsidRPr="004E1F9F" w:rsidRDefault="003C70C4" w:rsidP="003C70C4">
      <w:pPr>
        <w:pStyle w:val="body"/>
      </w:pPr>
      <w:r w:rsidRPr="004E1F9F">
        <w:rPr>
          <w:rFonts w:hint="eastAsia"/>
        </w:rPr>
        <w:t>W</w:t>
      </w:r>
      <w:r w:rsidRPr="004E1F9F">
        <w:t xml:space="preserve">hen Conditions are that type of Device is "TV" and the value of number of </w:t>
      </w:r>
      <w:proofErr w:type="spellStart"/>
      <w:r w:rsidRPr="004E1F9F">
        <w:t>NumberOfPeopleWatchingTV</w:t>
      </w:r>
      <w:proofErr w:type="spellEnd"/>
      <w:r w:rsidRPr="004E1F9F">
        <w:t xml:space="preserve"> is greater than 2,</w:t>
      </w:r>
      <w:r w:rsidRPr="004E1F9F">
        <w:rPr>
          <w:rFonts w:hint="eastAsia"/>
        </w:rPr>
        <w:t xml:space="preserve"> </w:t>
      </w:r>
      <w:r w:rsidRPr="004E1F9F">
        <w:t xml:space="preserve">if </w:t>
      </w:r>
      <w:proofErr w:type="gramStart"/>
      <w:r w:rsidRPr="004E1F9F">
        <w:t>Appeared</w:t>
      </w:r>
      <w:proofErr w:type="gramEnd"/>
      <w:r w:rsidRPr="004E1F9F">
        <w:t xml:space="preserve"> to satisfy this condition. </w:t>
      </w:r>
      <w:proofErr w:type="gramStart"/>
      <w:r w:rsidRPr="004E1F9F">
        <w:t>inform</w:t>
      </w:r>
      <w:proofErr w:type="gramEnd"/>
      <w:r w:rsidRPr="004E1F9F">
        <w:t xml:space="preserve"> us of Device information to satisfy this condition.</w:t>
      </w:r>
    </w:p>
    <w:p w14:paraId="1FE71C6A" w14:textId="77777777" w:rsidR="003C70C4" w:rsidRPr="004E1F9F" w:rsidRDefault="003C70C4" w:rsidP="004E1F9F">
      <w:pPr>
        <w:pStyle w:val="bodycode"/>
      </w:pPr>
      <w:proofErr w:type="gramStart"/>
      <w:r w:rsidRPr="004E1F9F">
        <w:t>subscribe</w:t>
      </w:r>
      <w:proofErr w:type="gramEnd"/>
      <w:r w:rsidRPr="004E1F9F">
        <w:t xml:space="preserve"> if </w:t>
      </w:r>
      <w:proofErr w:type="spellStart"/>
      <w:r w:rsidRPr="004E1F9F">
        <w:t>Device.LiftUpSmartPhone.value</w:t>
      </w:r>
      <w:proofErr w:type="spellEnd"/>
      <w:r w:rsidRPr="004E1F9F">
        <w:t xml:space="preserve"> == "true" and </w:t>
      </w:r>
      <w:proofErr w:type="spellStart"/>
      <w:r w:rsidRPr="004E1F9F">
        <w:t>Device.NumberOfPeopleWatchingTV.number</w:t>
      </w:r>
      <w:proofErr w:type="spellEnd"/>
      <w:r w:rsidRPr="004E1F9F">
        <w:t xml:space="preserve"> &gt; 0</w:t>
      </w:r>
    </w:p>
    <w:p w14:paraId="0039D71E" w14:textId="77777777" w:rsidR="003C70C4" w:rsidRPr="004E1F9F" w:rsidRDefault="003C70C4" w:rsidP="003C70C4">
      <w:pPr>
        <w:pStyle w:val="body"/>
      </w:pPr>
      <w:r w:rsidRPr="004E1F9F">
        <w:t xml:space="preserve">Of peripheral devices, when Conditions are that The Device's the value of </w:t>
      </w:r>
      <w:proofErr w:type="spellStart"/>
      <w:r w:rsidRPr="004E1F9F">
        <w:t>LiftUpSmartPhone</w:t>
      </w:r>
      <w:proofErr w:type="spellEnd"/>
      <w:r w:rsidRPr="004E1F9F">
        <w:t xml:space="preserve"> is "true" and Device's number of </w:t>
      </w:r>
      <w:proofErr w:type="spellStart"/>
      <w:r w:rsidRPr="004E1F9F">
        <w:t>NumberOfPeopleWatchingTV</w:t>
      </w:r>
      <w:proofErr w:type="spellEnd"/>
      <w:r w:rsidRPr="004E1F9F">
        <w:t xml:space="preserve"> is greater than 0,</w:t>
      </w:r>
      <w:r w:rsidRPr="004E1F9F">
        <w:rPr>
          <w:rFonts w:hint="eastAsia"/>
        </w:rPr>
        <w:t xml:space="preserve"> </w:t>
      </w:r>
      <w:r w:rsidRPr="004E1F9F">
        <w:t>if Device to satisfy condition</w:t>
      </w:r>
      <w:r w:rsidRPr="004E1F9F">
        <w:rPr>
          <w:rFonts w:hint="eastAsia"/>
        </w:rPr>
        <w:t>s</w:t>
      </w:r>
      <w:r w:rsidRPr="004E1F9F">
        <w:t xml:space="preserve"> appears inform us of Device information.</w:t>
      </w:r>
      <w:r w:rsidRPr="004E1F9F">
        <w:rPr>
          <w:rFonts w:hint="eastAsia"/>
        </w:rPr>
        <w:t xml:space="preserve"> </w:t>
      </w:r>
      <w:r w:rsidRPr="004E1F9F">
        <w:t>(Device is common [</w:t>
      </w:r>
      <w:proofErr w:type="spellStart"/>
      <w:r w:rsidRPr="004E1F9F">
        <w:t>ContextModel</w:t>
      </w:r>
      <w:proofErr w:type="spellEnd"/>
      <w:r w:rsidRPr="004E1F9F">
        <w:t>] of [Condition])</w:t>
      </w:r>
    </w:p>
    <w:p w14:paraId="45FE4DC0" w14:textId="77777777" w:rsidR="003C70C4" w:rsidRPr="004E1F9F" w:rsidRDefault="003C70C4" w:rsidP="004E1F9F">
      <w:pPr>
        <w:pStyle w:val="bodycode"/>
      </w:pPr>
      <w:r w:rsidRPr="004E1F9F">
        <w:t xml:space="preserve">Get Device if </w:t>
      </w:r>
      <w:proofErr w:type="spellStart"/>
      <w:r w:rsidRPr="004E1F9F">
        <w:t>Device.BatteryStatus.percentage</w:t>
      </w:r>
      <w:proofErr w:type="spellEnd"/>
      <w:r w:rsidRPr="004E1F9F">
        <w:t xml:space="preserve"> &gt; 50</w:t>
      </w:r>
    </w:p>
    <w:p w14:paraId="47F98CE7" w14:textId="77777777" w:rsidR="003C70C4" w:rsidRPr="004E1F9F" w:rsidRDefault="003C70C4" w:rsidP="003C70C4">
      <w:pPr>
        <w:pStyle w:val="body"/>
      </w:pPr>
      <w:r w:rsidRPr="004E1F9F">
        <w:t>If Battery's percentage is greater than 50, inform us of Device information.</w:t>
      </w:r>
    </w:p>
    <w:p w14:paraId="4B9F4D17" w14:textId="77777777" w:rsidR="003C70C4" w:rsidRPr="004E1F9F" w:rsidRDefault="003C70C4" w:rsidP="004E1F9F">
      <w:pPr>
        <w:pStyle w:val="bodycode"/>
      </w:pPr>
      <w:r w:rsidRPr="004E1F9F">
        <w:t xml:space="preserve">Get Device if </w:t>
      </w:r>
      <w:proofErr w:type="spellStart"/>
      <w:r w:rsidRPr="004E1F9F">
        <w:t>Device.PhoneTodaySchedule.title</w:t>
      </w:r>
      <w:proofErr w:type="spellEnd"/>
      <w:r w:rsidRPr="004E1F9F">
        <w:t xml:space="preserve"> = "</w:t>
      </w:r>
      <w:r w:rsidRPr="004E1F9F">
        <w:rPr>
          <w:rFonts w:hint="eastAsia"/>
        </w:rPr>
        <w:t>study</w:t>
      </w:r>
      <w:r w:rsidRPr="004E1F9F">
        <w:t>”</w:t>
      </w:r>
      <w:r w:rsidRPr="004E1F9F">
        <w:rPr>
          <w:rFonts w:hint="eastAsia"/>
        </w:rPr>
        <w:t xml:space="preserve"> and </w:t>
      </w:r>
      <w:proofErr w:type="spellStart"/>
      <w:r w:rsidRPr="004E1F9F">
        <w:t>Device.UserAtHome.value</w:t>
      </w:r>
      <w:proofErr w:type="spellEnd"/>
      <w:r w:rsidRPr="004E1F9F">
        <w:t xml:space="preserve"> = "true"</w:t>
      </w:r>
    </w:p>
    <w:p w14:paraId="395D36A9" w14:textId="77777777" w:rsidR="003C70C4" w:rsidRPr="004E1F9F" w:rsidRDefault="003C70C4" w:rsidP="003C70C4">
      <w:pPr>
        <w:pStyle w:val="body"/>
      </w:pPr>
      <w:r w:rsidRPr="004E1F9F">
        <w:lastRenderedPageBreak/>
        <w:t xml:space="preserve">Of peripheral devices, If Device's the title of </w:t>
      </w:r>
      <w:proofErr w:type="spellStart"/>
      <w:r w:rsidRPr="004E1F9F">
        <w:t>PhoneTodaySchedule</w:t>
      </w:r>
      <w:proofErr w:type="spellEnd"/>
      <w:r w:rsidRPr="004E1F9F">
        <w:t xml:space="preserve"> is "study" and Device's the value of </w:t>
      </w:r>
      <w:proofErr w:type="spellStart"/>
      <w:r w:rsidRPr="004E1F9F">
        <w:t>UserAtHome</w:t>
      </w:r>
      <w:proofErr w:type="spellEnd"/>
      <w:r w:rsidRPr="004E1F9F">
        <w:t xml:space="preserve"> is "true", inform us of Device information to satisfy this condition.</w:t>
      </w:r>
    </w:p>
    <w:p w14:paraId="4806B9ED" w14:textId="77777777" w:rsidR="003C70C4" w:rsidRPr="004E1F9F" w:rsidRDefault="003C70C4" w:rsidP="004E1F9F">
      <w:pPr>
        <w:pStyle w:val="bodycode"/>
      </w:pPr>
      <w:r w:rsidRPr="004E1F9F">
        <w:rPr>
          <w:rFonts w:hint="eastAsia"/>
        </w:rPr>
        <w:t>Get Device.</w:t>
      </w:r>
      <w:r w:rsidRPr="004E1F9F">
        <w:t xml:space="preserve"> </w:t>
      </w:r>
      <w:proofErr w:type="spellStart"/>
      <w:proofErr w:type="gramStart"/>
      <w:r w:rsidRPr="004E1F9F">
        <w:t>PhoneGPS</w:t>
      </w:r>
      <w:proofErr w:type="spellEnd"/>
      <w:r w:rsidRPr="004E1F9F">
        <w:rPr>
          <w:rFonts w:hint="eastAsia"/>
        </w:rPr>
        <w:t>[</w:t>
      </w:r>
      <w:proofErr w:type="gramEnd"/>
      <w:r w:rsidRPr="004E1F9F">
        <w:rPr>
          <w:rFonts w:hint="eastAsia"/>
        </w:rPr>
        <w:t>2]</w:t>
      </w:r>
    </w:p>
    <w:p w14:paraId="45178C58" w14:textId="77777777" w:rsidR="003C70C4" w:rsidRPr="004E1F9F" w:rsidRDefault="003C70C4" w:rsidP="003C70C4">
      <w:pPr>
        <w:pStyle w:val="body"/>
      </w:pPr>
      <w:r w:rsidRPr="004E1F9F">
        <w:rPr>
          <w:rFonts w:hint="eastAsia"/>
        </w:rPr>
        <w:t>I</w:t>
      </w:r>
      <w:r w:rsidRPr="004E1F9F">
        <w:t xml:space="preserve">nform us of </w:t>
      </w:r>
      <w:proofErr w:type="spellStart"/>
      <w:r w:rsidRPr="004E1F9F">
        <w:t>PhoneGPS</w:t>
      </w:r>
      <w:proofErr w:type="spellEnd"/>
      <w:r w:rsidRPr="004E1F9F">
        <w:t xml:space="preserve"> information that </w:t>
      </w:r>
      <w:proofErr w:type="spellStart"/>
      <w:r w:rsidRPr="004E1F9F">
        <w:t>dataId</w:t>
      </w:r>
      <w:proofErr w:type="spellEnd"/>
      <w:r w:rsidRPr="004E1F9F">
        <w:t xml:space="preserve"> is 2.</w:t>
      </w:r>
      <w:r w:rsidRPr="004E1F9F">
        <w:rPr>
          <w:rFonts w:hint="eastAsia"/>
        </w:rPr>
        <w:t xml:space="preserve"> (</w:t>
      </w:r>
      <w:r w:rsidRPr="004E1F9F">
        <w:t>Always the lowest [</w:t>
      </w:r>
      <w:proofErr w:type="spellStart"/>
      <w:r w:rsidRPr="004E1F9F">
        <w:t>ContextModel</w:t>
      </w:r>
      <w:proofErr w:type="spellEnd"/>
      <w:r w:rsidRPr="004E1F9F">
        <w:t>] only have Index. "Get" Query containing index doesn't use to if-</w:t>
      </w:r>
      <w:proofErr w:type="gramStart"/>
      <w:r w:rsidRPr="004E1F9F">
        <w:t>clause(</w:t>
      </w:r>
      <w:proofErr w:type="gramEnd"/>
      <w:r w:rsidRPr="004E1F9F">
        <w:t>a conditional sentence))</w:t>
      </w:r>
    </w:p>
    <w:p w14:paraId="336FDE3E" w14:textId="77777777" w:rsidR="003C70C4" w:rsidRPr="004E1F9F" w:rsidRDefault="003C70C4" w:rsidP="004E1F9F">
      <w:pPr>
        <w:pStyle w:val="bodycode"/>
      </w:pPr>
      <w:r w:rsidRPr="004E1F9F">
        <w:t xml:space="preserve">Subscribe Device if </w:t>
      </w:r>
      <w:proofErr w:type="spellStart"/>
      <w:r w:rsidRPr="004E1F9F">
        <w:t>Device.CallStatus.callername</w:t>
      </w:r>
      <w:proofErr w:type="spellEnd"/>
      <w:r w:rsidRPr="004E1F9F">
        <w:t xml:space="preserve"> = "lee" and </w:t>
      </w:r>
      <w:proofErr w:type="spellStart"/>
      <w:r w:rsidRPr="004E1F9F">
        <w:t>Device.type</w:t>
      </w:r>
      <w:proofErr w:type="spellEnd"/>
      <w:r w:rsidRPr="004E1F9F">
        <w:t xml:space="preserve"> = "TV"</w:t>
      </w:r>
    </w:p>
    <w:p w14:paraId="65ADB4EE" w14:textId="77777777" w:rsidR="003C70C4" w:rsidRPr="004E1F9F" w:rsidRDefault="003C70C4" w:rsidP="003C70C4">
      <w:pPr>
        <w:pStyle w:val="body"/>
      </w:pPr>
      <w:r w:rsidRPr="004E1F9F">
        <w:t xml:space="preserve">When </w:t>
      </w:r>
      <w:proofErr w:type="spellStart"/>
      <w:r w:rsidRPr="004E1F9F">
        <w:t>callername</w:t>
      </w:r>
      <w:proofErr w:type="spellEnd"/>
      <w:r w:rsidRPr="004E1F9F">
        <w:t xml:space="preserve"> is "lee" and type is "TV", inform us of Device's information</w:t>
      </w:r>
    </w:p>
    <w:p w14:paraId="54030871" w14:textId="77777777" w:rsidR="003C70C4" w:rsidRPr="004E1F9F" w:rsidRDefault="003C70C4" w:rsidP="004E1F9F">
      <w:pPr>
        <w:pStyle w:val="bodycode"/>
      </w:pPr>
      <w:r w:rsidRPr="004E1F9F">
        <w:t xml:space="preserve">Subscribe </w:t>
      </w:r>
      <w:proofErr w:type="spellStart"/>
      <w:r w:rsidRPr="004E1F9F">
        <w:t>Device.TVZipcode</w:t>
      </w:r>
      <w:proofErr w:type="spellEnd"/>
      <w:r w:rsidRPr="004E1F9F">
        <w:t xml:space="preserve"> if </w:t>
      </w:r>
      <w:proofErr w:type="spellStart"/>
      <w:proofErr w:type="gramStart"/>
      <w:r w:rsidRPr="004E1F9F">
        <w:t>Device.TVZipcode.value</w:t>
      </w:r>
      <w:proofErr w:type="spellEnd"/>
      <w:r w:rsidRPr="004E1F9F">
        <w:t xml:space="preserve"> !</w:t>
      </w:r>
      <w:proofErr w:type="gramEnd"/>
      <w:r w:rsidRPr="004E1F9F">
        <w:t xml:space="preserve">= "null" and </w:t>
      </w:r>
      <w:proofErr w:type="spellStart"/>
      <w:r w:rsidRPr="004E1F9F">
        <w:t>Device.dataId</w:t>
      </w:r>
      <w:proofErr w:type="spellEnd"/>
      <w:r w:rsidRPr="004E1F9F">
        <w:t xml:space="preserve"> = 3</w:t>
      </w:r>
    </w:p>
    <w:p w14:paraId="1367CC2B" w14:textId="77777777" w:rsidR="003C70C4" w:rsidRPr="004E1F9F" w:rsidRDefault="003C70C4" w:rsidP="003C70C4">
      <w:pPr>
        <w:pStyle w:val="body"/>
      </w:pPr>
      <w:r w:rsidRPr="004E1F9F">
        <w:t xml:space="preserve">If </w:t>
      </w:r>
      <w:proofErr w:type="spellStart"/>
      <w:r w:rsidRPr="004E1F9F">
        <w:t>TVZipcode's</w:t>
      </w:r>
      <w:proofErr w:type="spellEnd"/>
      <w:r w:rsidRPr="004E1F9F">
        <w:t xml:space="preserve"> value is not "null" and Device's </w:t>
      </w:r>
      <w:proofErr w:type="spellStart"/>
      <w:r w:rsidRPr="004E1F9F">
        <w:t>dataId</w:t>
      </w:r>
      <w:proofErr w:type="spellEnd"/>
      <w:r w:rsidRPr="004E1F9F">
        <w:t xml:space="preserve"> is 3, inform us of </w:t>
      </w:r>
      <w:proofErr w:type="spellStart"/>
      <w:r w:rsidRPr="004E1F9F">
        <w:t>TVZipcode's</w:t>
      </w:r>
      <w:proofErr w:type="spellEnd"/>
      <w:r w:rsidRPr="004E1F9F">
        <w:t xml:space="preserve"> information</w:t>
      </w:r>
    </w:p>
    <w:p w14:paraId="10103D6E" w14:textId="77777777" w:rsidR="003C70C4" w:rsidRPr="004E1F9F" w:rsidRDefault="003C70C4" w:rsidP="004E1F9F">
      <w:pPr>
        <w:pStyle w:val="bodycode"/>
      </w:pPr>
      <w:r w:rsidRPr="004E1F9F">
        <w:t xml:space="preserve">Get </w:t>
      </w:r>
      <w:proofErr w:type="spellStart"/>
      <w:proofErr w:type="gramStart"/>
      <w:r w:rsidRPr="004E1F9F">
        <w:t>Device.BatteryStatus</w:t>
      </w:r>
      <w:proofErr w:type="spellEnd"/>
      <w:r w:rsidRPr="004E1F9F">
        <w:t>[</w:t>
      </w:r>
      <w:proofErr w:type="gramEnd"/>
      <w:r w:rsidRPr="004E1F9F">
        <w:t>1]</w:t>
      </w:r>
    </w:p>
    <w:p w14:paraId="5A115417" w14:textId="77777777" w:rsidR="003C70C4" w:rsidRPr="004E1F9F" w:rsidRDefault="003C70C4" w:rsidP="003C70C4">
      <w:pPr>
        <w:pStyle w:val="body"/>
      </w:pPr>
      <w:proofErr w:type="gramStart"/>
      <w:r w:rsidRPr="004E1F9F">
        <w:t>inform</w:t>
      </w:r>
      <w:proofErr w:type="gramEnd"/>
      <w:r w:rsidRPr="004E1F9F">
        <w:t xml:space="preserve"> us of </w:t>
      </w:r>
      <w:proofErr w:type="spellStart"/>
      <w:r w:rsidRPr="004E1F9F">
        <w:t>BatteryStatus</w:t>
      </w:r>
      <w:proofErr w:type="spellEnd"/>
      <w:r w:rsidRPr="004E1F9F">
        <w:t xml:space="preserve"> information that </w:t>
      </w:r>
      <w:proofErr w:type="spellStart"/>
      <w:r w:rsidRPr="004E1F9F">
        <w:t>dataId</w:t>
      </w:r>
      <w:proofErr w:type="spellEnd"/>
      <w:r w:rsidRPr="004E1F9F">
        <w:t xml:space="preserve"> is 1. </w:t>
      </w:r>
      <w:proofErr w:type="gramStart"/>
      <w:r w:rsidRPr="004E1F9F">
        <w:t>(If the appropriate data don't exist, not doing anything.)</w:t>
      </w:r>
      <w:proofErr w:type="gramEnd"/>
    </w:p>
    <w:p w14:paraId="65D3D9DC" w14:textId="77777777" w:rsidR="003C70C4" w:rsidRPr="004E1F9F" w:rsidRDefault="003C70C4" w:rsidP="004E1F9F">
      <w:pPr>
        <w:pStyle w:val="bodycode"/>
      </w:pPr>
      <w:r w:rsidRPr="004E1F9F">
        <w:t xml:space="preserve">Get </w:t>
      </w:r>
      <w:proofErr w:type="spellStart"/>
      <w:r w:rsidRPr="004E1F9F">
        <w:t>Device.UserAtHome</w:t>
      </w:r>
      <w:proofErr w:type="spellEnd"/>
      <w:r w:rsidRPr="004E1F9F">
        <w:t xml:space="preserve"> if </w:t>
      </w:r>
      <w:proofErr w:type="spellStart"/>
      <w:r w:rsidRPr="004E1F9F">
        <w:t>Device.UserAtHome.value</w:t>
      </w:r>
      <w:proofErr w:type="spellEnd"/>
      <w:r w:rsidRPr="004E1F9F">
        <w:t xml:space="preserve"> = "true"</w:t>
      </w:r>
    </w:p>
    <w:p w14:paraId="0B59AF28" w14:textId="77777777" w:rsidR="003C70C4" w:rsidRPr="004E1F9F" w:rsidRDefault="003C70C4" w:rsidP="003C70C4">
      <w:pPr>
        <w:pStyle w:val="body"/>
      </w:pPr>
      <w:r w:rsidRPr="004E1F9F">
        <w:rPr>
          <w:rFonts w:hint="eastAsia"/>
        </w:rPr>
        <w:t xml:space="preserve">If </w:t>
      </w:r>
      <w:proofErr w:type="spellStart"/>
      <w:r w:rsidRPr="004E1F9F">
        <w:t>UserAtHome's</w:t>
      </w:r>
      <w:proofErr w:type="spellEnd"/>
      <w:r w:rsidRPr="004E1F9F">
        <w:t xml:space="preserve"> value is "true", inform us of </w:t>
      </w:r>
      <w:proofErr w:type="spellStart"/>
      <w:r w:rsidRPr="004E1F9F">
        <w:t>UserAtHome's</w:t>
      </w:r>
      <w:proofErr w:type="spellEnd"/>
      <w:r w:rsidRPr="004E1F9F">
        <w:t xml:space="preserve"> information (If the appropriate data don't exist, not doing anything.)</w:t>
      </w:r>
    </w:p>
    <w:p w14:paraId="0AA14A08" w14:textId="77777777" w:rsidR="003C70C4" w:rsidRPr="004E1F9F" w:rsidRDefault="003C70C4" w:rsidP="004E1F9F">
      <w:pPr>
        <w:pStyle w:val="bodycode"/>
      </w:pPr>
      <w:r w:rsidRPr="004E1F9F">
        <w:t xml:space="preserve">Subscribe Device if </w:t>
      </w:r>
      <w:proofErr w:type="spellStart"/>
      <w:r w:rsidRPr="004E1F9F">
        <w:t>Device.LiftUpSmartPhone.value</w:t>
      </w:r>
      <w:proofErr w:type="spellEnd"/>
      <w:r w:rsidRPr="004E1F9F">
        <w:t xml:space="preserve"> = "true" and </w:t>
      </w:r>
      <w:proofErr w:type="spellStart"/>
      <w:proofErr w:type="gramStart"/>
      <w:r w:rsidRPr="004E1F9F">
        <w:t>Device.PhoneGPS.latitude</w:t>
      </w:r>
      <w:proofErr w:type="spellEnd"/>
      <w:r w:rsidRPr="004E1F9F">
        <w:t xml:space="preserve"> !</w:t>
      </w:r>
      <w:proofErr w:type="gramEnd"/>
      <w:r w:rsidRPr="004E1F9F">
        <w:t>= 20</w:t>
      </w:r>
    </w:p>
    <w:p w14:paraId="68A1C6BB" w14:textId="77777777" w:rsidR="003C70C4" w:rsidRPr="004E1F9F" w:rsidRDefault="003C70C4" w:rsidP="003C70C4">
      <w:pPr>
        <w:pStyle w:val="body"/>
      </w:pPr>
      <w:r w:rsidRPr="004E1F9F">
        <w:t>If Phone's status is "</w:t>
      </w:r>
      <w:proofErr w:type="spellStart"/>
      <w:r w:rsidRPr="004E1F9F">
        <w:t>LiftUp</w:t>
      </w:r>
      <w:proofErr w:type="spellEnd"/>
      <w:r w:rsidRPr="004E1F9F">
        <w:t xml:space="preserve">" and </w:t>
      </w:r>
      <w:proofErr w:type="spellStart"/>
      <w:r w:rsidRPr="004E1F9F">
        <w:t>PhoneGPS's</w:t>
      </w:r>
      <w:proofErr w:type="spellEnd"/>
      <w:r w:rsidRPr="004E1F9F">
        <w:t xml:space="preserve"> latitude is not 20, inform us of Device's information.</w:t>
      </w:r>
    </w:p>
    <w:p w14:paraId="2151EC1F" w14:textId="77777777" w:rsidR="003C70C4" w:rsidRPr="004E1F9F" w:rsidRDefault="003C70C4" w:rsidP="004E1F9F">
      <w:pPr>
        <w:pStyle w:val="bodycode"/>
      </w:pPr>
      <w:r w:rsidRPr="004E1F9F">
        <w:t xml:space="preserve">Subscribe Device if </w:t>
      </w:r>
      <w:proofErr w:type="spellStart"/>
      <w:r w:rsidRPr="004E1F9F">
        <w:t>Device.BatteryStatus.percentage</w:t>
      </w:r>
      <w:proofErr w:type="spellEnd"/>
      <w:r w:rsidRPr="004E1F9F">
        <w:t xml:space="preserve"> &gt;= 50 and </w:t>
      </w:r>
      <w:proofErr w:type="spellStart"/>
      <w:r w:rsidRPr="004E1F9F">
        <w:t>Device.LiftUpSmartPhone.value</w:t>
      </w:r>
      <w:proofErr w:type="spellEnd"/>
      <w:r w:rsidRPr="004E1F9F">
        <w:t xml:space="preserve"> = "true"</w:t>
      </w:r>
    </w:p>
    <w:p w14:paraId="5EDC2239" w14:textId="77777777" w:rsidR="003C70C4" w:rsidRPr="004E1F9F" w:rsidRDefault="003C70C4" w:rsidP="003C70C4">
      <w:pPr>
        <w:pStyle w:val="body"/>
      </w:pPr>
      <w:r w:rsidRPr="004E1F9F">
        <w:t xml:space="preserve">If </w:t>
      </w:r>
      <w:proofErr w:type="spellStart"/>
      <w:r w:rsidRPr="004E1F9F">
        <w:t>BatteryStatus's</w:t>
      </w:r>
      <w:proofErr w:type="spellEnd"/>
      <w:r w:rsidRPr="004E1F9F">
        <w:t xml:space="preserve"> percentage is greater than or equal to 50 and Phone's status is "</w:t>
      </w:r>
      <w:proofErr w:type="spellStart"/>
      <w:r w:rsidRPr="004E1F9F">
        <w:t>LiftUp</w:t>
      </w:r>
      <w:proofErr w:type="spellEnd"/>
      <w:r w:rsidRPr="004E1F9F">
        <w:t>", inform us of Device's information.</w:t>
      </w:r>
    </w:p>
    <w:p w14:paraId="3E19D10E" w14:textId="77777777" w:rsidR="003C70C4" w:rsidRPr="004E1F9F" w:rsidRDefault="003C70C4" w:rsidP="003C70C4">
      <w:pPr>
        <w:pStyle w:val="1"/>
        <w:rPr>
          <w:lang w:eastAsia="ko-KR"/>
        </w:rPr>
      </w:pPr>
      <w:bookmarkStart w:id="22" w:name="_Toc406417793"/>
      <w:r w:rsidRPr="004E1F9F">
        <w:rPr>
          <w:rFonts w:hint="eastAsia"/>
          <w:lang w:eastAsia="ko-KR"/>
        </w:rPr>
        <w:t>Soft Sensor</w:t>
      </w:r>
      <w:bookmarkEnd w:id="22"/>
      <w:r w:rsidRPr="004E1F9F">
        <w:rPr>
          <w:rFonts w:hint="eastAsia"/>
          <w:lang w:eastAsia="ko-KR"/>
        </w:rPr>
        <w:t xml:space="preserve"> </w:t>
      </w:r>
    </w:p>
    <w:p w14:paraId="7F75D296" w14:textId="77777777" w:rsidR="003C70C4" w:rsidRPr="004E1F9F" w:rsidRDefault="003C70C4" w:rsidP="003C70C4">
      <w:pPr>
        <w:pStyle w:val="body"/>
      </w:pPr>
      <w:r w:rsidRPr="004E1F9F">
        <w:rPr>
          <w:rFonts w:hint="eastAsia"/>
        </w:rPr>
        <w:t xml:space="preserve">Soft sensor, also called Virtual sensor or Logical sensor, is a software </w:t>
      </w:r>
      <w:r w:rsidRPr="004E1F9F">
        <w:t>component</w:t>
      </w:r>
      <w:r w:rsidRPr="004E1F9F">
        <w:rPr>
          <w:rFonts w:hint="eastAsia"/>
        </w:rPr>
        <w:t xml:space="preserve"> which gets physical sensor data and generates a higher abstraction level of sensing data by data aggregation and fusion. </w:t>
      </w:r>
      <w:r w:rsidRPr="004E1F9F">
        <w:t>T</w:t>
      </w:r>
      <w:r w:rsidRPr="004E1F9F">
        <w:rPr>
          <w:rFonts w:hint="eastAsia"/>
        </w:rPr>
        <w:t>his part shows how to develop a soft sensor, deploy in the SSM, and use the deployed soft sensor.</w:t>
      </w:r>
    </w:p>
    <w:p w14:paraId="661CAFCA" w14:textId="77777777" w:rsidR="003C70C4" w:rsidRPr="004E1F9F" w:rsidRDefault="003C70C4" w:rsidP="003C70C4">
      <w:pPr>
        <w:pStyle w:val="2"/>
        <w:rPr>
          <w:lang w:eastAsia="ko-KR"/>
        </w:rPr>
      </w:pPr>
      <w:bookmarkStart w:id="23" w:name="_Toc406417794"/>
      <w:r w:rsidRPr="004E1F9F">
        <w:t>Development</w:t>
      </w:r>
      <w:bookmarkEnd w:id="23"/>
    </w:p>
    <w:p w14:paraId="7590B66A" w14:textId="77777777" w:rsidR="003C70C4" w:rsidRPr="004E1F9F" w:rsidRDefault="003C70C4" w:rsidP="003C70C4">
      <w:pPr>
        <w:pStyle w:val="body"/>
      </w:pPr>
      <w:r w:rsidRPr="004E1F9F">
        <w:rPr>
          <w:rFonts w:hint="eastAsia"/>
        </w:rPr>
        <w:t>SSM loads a share library, (*.so)</w:t>
      </w:r>
      <w:r w:rsidRPr="004E1F9F">
        <w:t xml:space="preserve"> </w:t>
      </w:r>
      <w:r w:rsidRPr="004E1F9F">
        <w:rPr>
          <w:rFonts w:hint="eastAsia"/>
        </w:rPr>
        <w:t xml:space="preserve">as </w:t>
      </w:r>
      <w:proofErr w:type="gramStart"/>
      <w:r w:rsidRPr="004E1F9F">
        <w:rPr>
          <w:rFonts w:hint="eastAsia"/>
        </w:rPr>
        <w:t>an</w:t>
      </w:r>
      <w:proofErr w:type="gramEnd"/>
      <w:r w:rsidRPr="004E1F9F">
        <w:rPr>
          <w:rFonts w:hint="eastAsia"/>
        </w:rPr>
        <w:t xml:space="preserve"> soft sensor unit. A soft sensor should be developed and deployed as </w:t>
      </w:r>
      <w:proofErr w:type="gramStart"/>
      <w:r w:rsidRPr="004E1F9F">
        <w:rPr>
          <w:rFonts w:hint="eastAsia"/>
        </w:rPr>
        <w:t>an</w:t>
      </w:r>
      <w:proofErr w:type="gramEnd"/>
      <w:r w:rsidRPr="004E1F9F">
        <w:rPr>
          <w:rFonts w:hint="eastAsia"/>
        </w:rPr>
        <w:t xml:space="preserve"> share library which includes the entry operation, defined in the Interface, </w:t>
      </w:r>
      <w:proofErr w:type="spellStart"/>
      <w:r w:rsidRPr="004E1F9F">
        <w:t>ICtxEvent</w:t>
      </w:r>
      <w:proofErr w:type="spellEnd"/>
      <w:r w:rsidRPr="004E1F9F">
        <w:rPr>
          <w:rFonts w:hint="eastAsia"/>
        </w:rPr>
        <w:t>.</w:t>
      </w:r>
    </w:p>
    <w:p w14:paraId="4BB2FF23" w14:textId="77777777" w:rsidR="003C70C4" w:rsidRPr="004E1F9F" w:rsidRDefault="003C70C4" w:rsidP="003C70C4">
      <w:pPr>
        <w:pStyle w:val="body"/>
      </w:pPr>
      <w:r w:rsidRPr="004E1F9F">
        <w:rPr>
          <w:rFonts w:hint="eastAsia"/>
          <w:b/>
        </w:rPr>
        <w:t>Soft Sensor Definition</w:t>
      </w:r>
      <w:r w:rsidRPr="004E1F9F">
        <w:rPr>
          <w:rFonts w:hint="eastAsia"/>
        </w:rPr>
        <w:t xml:space="preserve">: a soft sensor </w:t>
      </w:r>
      <w:r w:rsidRPr="004E1F9F">
        <w:t>consists of three main elements;</w:t>
      </w:r>
      <w:r w:rsidRPr="004E1F9F">
        <w:rPr>
          <w:rFonts w:hint="eastAsia"/>
        </w:rPr>
        <w:t xml:space="preserve"> input data, output data, and </w:t>
      </w:r>
      <w:r w:rsidRPr="004E1F9F">
        <w:t>execution</w:t>
      </w:r>
      <w:r w:rsidRPr="004E1F9F">
        <w:rPr>
          <w:rFonts w:hint="eastAsia"/>
        </w:rPr>
        <w:t xml:space="preserve"> logic. </w:t>
      </w:r>
      <w:r w:rsidRPr="004E1F9F">
        <w:t>T</w:t>
      </w:r>
      <w:r w:rsidRPr="004E1F9F">
        <w:rPr>
          <w:rFonts w:hint="eastAsia"/>
        </w:rPr>
        <w:t>o be deployed in SSM the three elements can be implemented as follows;</w:t>
      </w:r>
    </w:p>
    <w:p w14:paraId="2CF2BA82" w14:textId="77777777" w:rsidR="003C70C4" w:rsidRPr="004E1F9F" w:rsidRDefault="003C70C4" w:rsidP="003C70C4">
      <w:pPr>
        <w:pStyle w:val="body"/>
      </w:pPr>
      <w:r w:rsidRPr="004E1F9F">
        <w:t>I</w:t>
      </w:r>
      <w:r w:rsidRPr="004E1F9F">
        <w:rPr>
          <w:rFonts w:hint="eastAsia"/>
        </w:rPr>
        <w:t xml:space="preserve">nput data: the required data by the target soft sensor and it is generally the sensing data from physical sensors. For example, </w:t>
      </w:r>
      <w:proofErr w:type="gramStart"/>
      <w:r w:rsidRPr="004E1F9F">
        <w:rPr>
          <w:rFonts w:hint="eastAsia"/>
        </w:rPr>
        <w:t>a  DiscomfortIndexSensor</w:t>
      </w:r>
      <w:proofErr w:type="gramEnd"/>
      <w:r w:rsidRPr="004E1F9F">
        <w:rPr>
          <w:rFonts w:hint="eastAsia"/>
        </w:rPr>
        <w:t xml:space="preserve">, requires temperature sensors and humidity sensors as </w:t>
      </w:r>
      <w:r w:rsidRPr="004E1F9F">
        <w:rPr>
          <w:rFonts w:hint="eastAsia"/>
        </w:rPr>
        <w:lastRenderedPageBreak/>
        <w:t xml:space="preserve">inputs. Output data: the result of data fusion by the target soft sensor. </w:t>
      </w:r>
      <w:r w:rsidRPr="004E1F9F">
        <w:t>T</w:t>
      </w:r>
      <w:r w:rsidRPr="004E1F9F">
        <w:rPr>
          <w:rFonts w:hint="eastAsia"/>
        </w:rPr>
        <w:t>he unit of the output data should be different from the types of soft sensors.</w:t>
      </w:r>
    </w:p>
    <w:p w14:paraId="76E9CA11" w14:textId="0789B5AE" w:rsidR="003C70C4" w:rsidRPr="004E1F9F" w:rsidRDefault="003C70C4" w:rsidP="003C70C4">
      <w:pPr>
        <w:pStyle w:val="body"/>
        <w:rPr>
          <w:ins w:id="24" w:author="Samsung Electronic" w:date="2014-09-25T17:33:00Z"/>
        </w:rPr>
      </w:pPr>
      <w:r w:rsidRPr="004E1F9F">
        <w:t>I</w:t>
      </w:r>
      <w:r w:rsidRPr="004E1F9F">
        <w:rPr>
          <w:rFonts w:hint="eastAsia"/>
        </w:rPr>
        <w:t xml:space="preserve">n SSM, the main properties of Soft Sensor, name, input, output, should be described in a manifest file (i.e. </w:t>
      </w:r>
      <w:r w:rsidR="005E1753" w:rsidRPr="005E1753">
        <w:rPr>
          <w:b/>
        </w:rPr>
        <w:t>SoftSensorDescription</w:t>
      </w:r>
      <w:r w:rsidRPr="004E1F9F">
        <w:rPr>
          <w:rFonts w:hint="eastAsia"/>
          <w:b/>
        </w:rPr>
        <w:t>.xml</w:t>
      </w:r>
      <w:r w:rsidRPr="004E1F9F">
        <w:rPr>
          <w:rFonts w:hint="eastAsia"/>
        </w:rPr>
        <w:t xml:space="preserve">). </w:t>
      </w:r>
    </w:p>
    <w:p w14:paraId="22778387" w14:textId="77777777" w:rsidR="005E1753" w:rsidRDefault="003C70C4" w:rsidP="003C70C4">
      <w:pPr>
        <w:pStyle w:val="body"/>
        <w:rPr>
          <w:rFonts w:eastAsia="맑은 고딕" w:hint="eastAsia"/>
          <w:lang w:eastAsia="ko-KR"/>
        </w:rPr>
      </w:pPr>
      <w:r w:rsidRPr="004E1F9F">
        <w:rPr>
          <w:rFonts w:hint="eastAsia"/>
        </w:rPr>
        <w:t xml:space="preserve">Here </w:t>
      </w:r>
      <w:r w:rsidRPr="004E1F9F">
        <w:t>is an</w:t>
      </w:r>
      <w:r w:rsidRPr="004E1F9F">
        <w:rPr>
          <w:rFonts w:hint="eastAsia"/>
        </w:rPr>
        <w:t xml:space="preserve"> example </w:t>
      </w:r>
      <w:r w:rsidRPr="004E1F9F">
        <w:t>of DiscomfortIndexSensor</w:t>
      </w:r>
      <w:r w:rsidRPr="004E1F9F">
        <w:rPr>
          <w:rFonts w:hint="eastAsia"/>
        </w:rPr>
        <w:t>:</w:t>
      </w:r>
    </w:p>
    <w:p w14:paraId="694F729C" w14:textId="569B9A1B" w:rsidR="003C70C4" w:rsidRPr="005E1753" w:rsidRDefault="005E1753" w:rsidP="003C70C4">
      <w:pPr>
        <w:pStyle w:val="body"/>
      </w:pPr>
      <w:r>
        <w:rPr>
          <w:rFonts w:eastAsia="맑은 고딕" w:hint="eastAsia"/>
          <w:lang w:eastAsia="ko-KR"/>
        </w:rPr>
        <w:t>The first tag, &lt;</w:t>
      </w:r>
      <w:r w:rsidR="003C70C4" w:rsidRPr="004E1F9F">
        <w:rPr>
          <w:rFonts w:hint="eastAsia"/>
        </w:rPr>
        <w:t>name</w:t>
      </w:r>
      <w:r>
        <w:rPr>
          <w:rFonts w:eastAsia="맑은 고딕" w:hint="eastAsia"/>
          <w:lang w:eastAsia="ko-KR"/>
        </w:rPr>
        <w:t>&gt;,</w:t>
      </w:r>
      <w:r w:rsidR="003C70C4" w:rsidRPr="004E1F9F">
        <w:rPr>
          <w:rFonts w:hint="eastAsia"/>
        </w:rPr>
        <w:t xml:space="preserve"> is referred in the query statement from applications. </w:t>
      </w:r>
      <w:r w:rsidR="003C70C4" w:rsidRPr="004E1F9F">
        <w:t>I</w:t>
      </w:r>
      <w:r w:rsidR="003C70C4" w:rsidRPr="004E1F9F">
        <w:rPr>
          <w:rFonts w:hint="eastAsia"/>
        </w:rPr>
        <w:t>t is also used for SSM to load share library (*.so). It should be the same as the name of the share library file.</w:t>
      </w:r>
    </w:p>
    <w:p w14:paraId="2A87EC51" w14:textId="77777777" w:rsidR="00CA3983" w:rsidRPr="004E1F9F" w:rsidRDefault="00CA3983" w:rsidP="003C70C4">
      <w:pPr>
        <w:pStyle w:val="body"/>
        <w:rPr>
          <w:rFonts w:eastAsia="맑은 고딕"/>
          <w:lang w:eastAsia="ko-KR"/>
        </w:rPr>
      </w:pPr>
    </w:p>
    <w:p w14:paraId="000E633E" w14:textId="77777777" w:rsidR="005E1753" w:rsidRDefault="005E1753" w:rsidP="005E1753">
      <w:pPr>
        <w:pStyle w:val="codesnippet"/>
      </w:pPr>
      <w:r>
        <w:t>&lt;</w:t>
      </w:r>
      <w:proofErr w:type="spellStart"/>
      <w:proofErr w:type="gramStart"/>
      <w:r>
        <w:t>softsensors</w:t>
      </w:r>
      <w:proofErr w:type="spellEnd"/>
      <w:proofErr w:type="gramEnd"/>
      <w:r>
        <w:t>&gt;</w:t>
      </w:r>
    </w:p>
    <w:p w14:paraId="4301E14B" w14:textId="77777777" w:rsidR="005E1753" w:rsidRDefault="005E1753" w:rsidP="005E1753">
      <w:pPr>
        <w:pStyle w:val="codesnippet"/>
      </w:pPr>
      <w:r>
        <w:tab/>
      </w:r>
    </w:p>
    <w:p w14:paraId="3A2CD4B0" w14:textId="77777777" w:rsidR="005E1753" w:rsidRDefault="005E1753" w:rsidP="005E1753">
      <w:pPr>
        <w:pStyle w:val="codesnippet"/>
      </w:pPr>
      <w:r>
        <w:t xml:space="preserve">  &lt;</w:t>
      </w:r>
      <w:proofErr w:type="spellStart"/>
      <w:proofErr w:type="gramStart"/>
      <w:r>
        <w:t>softsensor</w:t>
      </w:r>
      <w:proofErr w:type="spellEnd"/>
      <w:proofErr w:type="gramEnd"/>
      <w:r>
        <w:t>&gt;</w:t>
      </w:r>
    </w:p>
    <w:p w14:paraId="64E82E44" w14:textId="77777777" w:rsidR="005E1753" w:rsidRDefault="005E1753" w:rsidP="005E1753">
      <w:pPr>
        <w:pStyle w:val="codesnippet"/>
      </w:pPr>
      <w:r>
        <w:t xml:space="preserve">    &lt;</w:t>
      </w:r>
      <w:proofErr w:type="gramStart"/>
      <w:r>
        <w:t>name&gt;</w:t>
      </w:r>
      <w:proofErr w:type="gramEnd"/>
      <w:r>
        <w:t>DiscomfortIndexSensor&lt;/name&gt;</w:t>
      </w:r>
    </w:p>
    <w:p w14:paraId="3A43C7BC" w14:textId="77777777" w:rsidR="005E1753" w:rsidRDefault="005E1753" w:rsidP="005E1753">
      <w:pPr>
        <w:pStyle w:val="codesnippet"/>
      </w:pPr>
      <w:r>
        <w:t xml:space="preserve">    &lt;</w:t>
      </w:r>
      <w:proofErr w:type="gramStart"/>
      <w:r>
        <w:t>attributes</w:t>
      </w:r>
      <w:proofErr w:type="gramEnd"/>
      <w:r>
        <w:t>&gt;</w:t>
      </w:r>
    </w:p>
    <w:p w14:paraId="555259C0" w14:textId="77777777" w:rsidR="005E1753" w:rsidRDefault="005E1753" w:rsidP="005E1753">
      <w:pPr>
        <w:pStyle w:val="codesnippet"/>
      </w:pPr>
      <w:r>
        <w:t xml:space="preserve">      &lt;</w:t>
      </w:r>
      <w:proofErr w:type="gramStart"/>
      <w:r>
        <w:t>attribute</w:t>
      </w:r>
      <w:proofErr w:type="gramEnd"/>
      <w:r>
        <w:t>&gt;</w:t>
      </w:r>
    </w:p>
    <w:p w14:paraId="534A0E83" w14:textId="77777777" w:rsidR="005E1753" w:rsidRDefault="005E1753" w:rsidP="005E1753">
      <w:pPr>
        <w:pStyle w:val="codesnippet"/>
      </w:pPr>
      <w:r>
        <w:t xml:space="preserve">        &lt;</w:t>
      </w:r>
      <w:proofErr w:type="gramStart"/>
      <w:r>
        <w:t>name&gt;</w:t>
      </w:r>
      <w:proofErr w:type="gramEnd"/>
      <w:r>
        <w:t>version&lt;/name&gt;</w:t>
      </w:r>
    </w:p>
    <w:p w14:paraId="5B1BA9C7" w14:textId="77777777" w:rsidR="005E1753" w:rsidRDefault="005E1753" w:rsidP="005E1753">
      <w:pPr>
        <w:pStyle w:val="codesnippet"/>
      </w:pPr>
      <w:r>
        <w:t xml:space="preserve">        &lt;</w:t>
      </w:r>
      <w:proofErr w:type="gramStart"/>
      <w:r>
        <w:t>type&gt;</w:t>
      </w:r>
      <w:proofErr w:type="gramEnd"/>
      <w:r>
        <w:t>string&lt;/type&gt;</w:t>
      </w:r>
    </w:p>
    <w:p w14:paraId="4F4D309A" w14:textId="77777777" w:rsidR="005E1753" w:rsidRDefault="005E1753" w:rsidP="005E1753">
      <w:pPr>
        <w:pStyle w:val="codesnippet"/>
      </w:pPr>
      <w:r>
        <w:t xml:space="preserve">        &lt;</w:t>
      </w:r>
      <w:proofErr w:type="gramStart"/>
      <w:r>
        <w:t>value&gt;</w:t>
      </w:r>
      <w:proofErr w:type="gramEnd"/>
      <w:r>
        <w:t>1.0&lt;/value&gt;</w:t>
      </w:r>
    </w:p>
    <w:p w14:paraId="5F4E60B4" w14:textId="77777777" w:rsidR="005E1753" w:rsidRDefault="005E1753" w:rsidP="005E1753">
      <w:pPr>
        <w:pStyle w:val="codesnippet"/>
      </w:pPr>
      <w:r>
        <w:t xml:space="preserve">      &lt;/attribute&gt;</w:t>
      </w:r>
    </w:p>
    <w:p w14:paraId="5CE0D4A5" w14:textId="77777777" w:rsidR="005E1753" w:rsidRDefault="005E1753" w:rsidP="005E1753">
      <w:pPr>
        <w:pStyle w:val="codesnippet"/>
      </w:pPr>
      <w:r>
        <w:t xml:space="preserve">      &lt;</w:t>
      </w:r>
      <w:proofErr w:type="gramStart"/>
      <w:r>
        <w:t>attribute</w:t>
      </w:r>
      <w:proofErr w:type="gramEnd"/>
      <w:r>
        <w:t>&gt;</w:t>
      </w:r>
    </w:p>
    <w:p w14:paraId="384AB66D" w14:textId="77777777" w:rsidR="005E1753" w:rsidRDefault="005E1753" w:rsidP="005E1753">
      <w:pPr>
        <w:pStyle w:val="codesnippet"/>
      </w:pPr>
      <w:r>
        <w:t xml:space="preserve">        &lt;</w:t>
      </w:r>
      <w:proofErr w:type="gramStart"/>
      <w:r>
        <w:t>name&gt;</w:t>
      </w:r>
      <w:proofErr w:type="gramEnd"/>
      <w:r>
        <w:t>lifetime&lt;/name&gt;</w:t>
      </w:r>
    </w:p>
    <w:p w14:paraId="25455070" w14:textId="77777777" w:rsidR="005E1753" w:rsidRDefault="005E1753" w:rsidP="005E1753">
      <w:pPr>
        <w:pStyle w:val="codesnippet"/>
      </w:pPr>
      <w:r>
        <w:t xml:space="preserve">        &lt;</w:t>
      </w:r>
      <w:proofErr w:type="gramStart"/>
      <w:r>
        <w:t>type&gt;</w:t>
      </w:r>
      <w:proofErr w:type="spellStart"/>
      <w:proofErr w:type="gramEnd"/>
      <w:r>
        <w:t>int</w:t>
      </w:r>
      <w:proofErr w:type="spellEnd"/>
      <w:r>
        <w:t>&lt;/type&gt;</w:t>
      </w:r>
    </w:p>
    <w:p w14:paraId="6F2B8E2F" w14:textId="77777777" w:rsidR="005E1753" w:rsidRDefault="005E1753" w:rsidP="005E1753">
      <w:pPr>
        <w:pStyle w:val="codesnippet"/>
      </w:pPr>
      <w:r>
        <w:t xml:space="preserve">        &lt;</w:t>
      </w:r>
      <w:proofErr w:type="gramStart"/>
      <w:r>
        <w:t>value&gt;</w:t>
      </w:r>
      <w:proofErr w:type="gramEnd"/>
      <w:r>
        <w:t>60&lt;/value&gt;</w:t>
      </w:r>
    </w:p>
    <w:p w14:paraId="74FA956F" w14:textId="77777777" w:rsidR="005E1753" w:rsidRDefault="005E1753" w:rsidP="005E1753">
      <w:pPr>
        <w:pStyle w:val="codesnippet"/>
      </w:pPr>
      <w:r>
        <w:t xml:space="preserve">      &lt;/attribute&gt;</w:t>
      </w:r>
    </w:p>
    <w:p w14:paraId="4C43C6F9" w14:textId="77777777" w:rsidR="005E1753" w:rsidRDefault="005E1753" w:rsidP="005E1753">
      <w:pPr>
        <w:pStyle w:val="codesnippet"/>
      </w:pPr>
      <w:r>
        <w:t xml:space="preserve">    &lt;/attributes&gt;</w:t>
      </w:r>
    </w:p>
    <w:p w14:paraId="5F351DD7" w14:textId="77777777" w:rsidR="005E1753" w:rsidRDefault="005E1753" w:rsidP="005E1753">
      <w:pPr>
        <w:pStyle w:val="codesnippet"/>
      </w:pPr>
      <w:r>
        <w:t xml:space="preserve">    &lt;</w:t>
      </w:r>
      <w:proofErr w:type="gramStart"/>
      <w:r>
        <w:t>outputs</w:t>
      </w:r>
      <w:proofErr w:type="gramEnd"/>
      <w:r>
        <w:t>&gt;</w:t>
      </w:r>
    </w:p>
    <w:p w14:paraId="13C6A3B7" w14:textId="77777777" w:rsidR="005E1753" w:rsidRDefault="005E1753" w:rsidP="005E1753">
      <w:pPr>
        <w:pStyle w:val="codesnippet"/>
      </w:pPr>
      <w:r>
        <w:t xml:space="preserve">      &lt;</w:t>
      </w:r>
      <w:proofErr w:type="gramStart"/>
      <w:r>
        <w:t>output</w:t>
      </w:r>
      <w:proofErr w:type="gramEnd"/>
      <w:r>
        <w:t>&gt;</w:t>
      </w:r>
    </w:p>
    <w:p w14:paraId="46835874" w14:textId="77777777" w:rsidR="005E1753" w:rsidRDefault="005E1753" w:rsidP="005E1753">
      <w:pPr>
        <w:pStyle w:val="codesnippet"/>
      </w:pPr>
      <w:r>
        <w:t xml:space="preserve">        &lt;</w:t>
      </w:r>
      <w:proofErr w:type="gramStart"/>
      <w:r>
        <w:t>name&gt;</w:t>
      </w:r>
      <w:proofErr w:type="gramEnd"/>
      <w:r>
        <w:t>timestamp&lt;/name&gt;</w:t>
      </w:r>
    </w:p>
    <w:p w14:paraId="37E54417" w14:textId="77777777" w:rsidR="005E1753" w:rsidRDefault="005E1753" w:rsidP="005E1753">
      <w:pPr>
        <w:pStyle w:val="codesnippet"/>
      </w:pPr>
      <w:r>
        <w:t xml:space="preserve">        &lt;</w:t>
      </w:r>
      <w:proofErr w:type="gramStart"/>
      <w:r>
        <w:t>type&gt;</w:t>
      </w:r>
      <w:proofErr w:type="gramEnd"/>
      <w:r>
        <w:t>string&lt;/type&gt;</w:t>
      </w:r>
    </w:p>
    <w:p w14:paraId="7171FA0C" w14:textId="77777777" w:rsidR="005E1753" w:rsidRDefault="005E1753" w:rsidP="005E1753">
      <w:pPr>
        <w:pStyle w:val="codesnippet"/>
      </w:pPr>
      <w:r>
        <w:t xml:space="preserve">      &lt;/output&gt;</w:t>
      </w:r>
    </w:p>
    <w:p w14:paraId="3C929A71" w14:textId="77777777" w:rsidR="005E1753" w:rsidRDefault="005E1753" w:rsidP="005E1753">
      <w:pPr>
        <w:pStyle w:val="codesnippet"/>
      </w:pPr>
      <w:r>
        <w:t xml:space="preserve">      &lt;</w:t>
      </w:r>
      <w:proofErr w:type="gramStart"/>
      <w:r>
        <w:t>output</w:t>
      </w:r>
      <w:proofErr w:type="gramEnd"/>
      <w:r>
        <w:t>&gt;</w:t>
      </w:r>
    </w:p>
    <w:p w14:paraId="5F3BB318" w14:textId="77777777" w:rsidR="005E1753" w:rsidRDefault="005E1753" w:rsidP="005E1753">
      <w:pPr>
        <w:pStyle w:val="codesnippet"/>
      </w:pPr>
      <w:r>
        <w:t xml:space="preserve">        &lt;</w:t>
      </w:r>
      <w:proofErr w:type="gramStart"/>
      <w:r>
        <w:t>name&gt;</w:t>
      </w:r>
      <w:proofErr w:type="gramEnd"/>
      <w:r>
        <w:t>temperature&lt;/name&gt;</w:t>
      </w:r>
    </w:p>
    <w:p w14:paraId="10529BF4" w14:textId="77777777" w:rsidR="005E1753" w:rsidRDefault="005E1753" w:rsidP="005E1753">
      <w:pPr>
        <w:pStyle w:val="codesnippet"/>
      </w:pPr>
      <w:r>
        <w:t xml:space="preserve">        &lt;</w:t>
      </w:r>
      <w:proofErr w:type="gramStart"/>
      <w:r>
        <w:t>type&gt;</w:t>
      </w:r>
      <w:proofErr w:type="gramEnd"/>
      <w:r>
        <w:t>string&lt;/type&gt;</w:t>
      </w:r>
    </w:p>
    <w:p w14:paraId="4C359943" w14:textId="77777777" w:rsidR="005E1753" w:rsidRDefault="005E1753" w:rsidP="005E1753">
      <w:pPr>
        <w:pStyle w:val="codesnippet"/>
      </w:pPr>
      <w:r>
        <w:t xml:space="preserve">      &lt;/output&gt;</w:t>
      </w:r>
    </w:p>
    <w:p w14:paraId="3F456CF7" w14:textId="77777777" w:rsidR="005E1753" w:rsidRDefault="005E1753" w:rsidP="005E1753">
      <w:pPr>
        <w:pStyle w:val="codesnippet"/>
      </w:pPr>
      <w:r>
        <w:t xml:space="preserve">      &lt;</w:t>
      </w:r>
      <w:proofErr w:type="gramStart"/>
      <w:r>
        <w:t>output</w:t>
      </w:r>
      <w:proofErr w:type="gramEnd"/>
      <w:r>
        <w:t>&gt;</w:t>
      </w:r>
    </w:p>
    <w:p w14:paraId="65722076" w14:textId="77777777" w:rsidR="005E1753" w:rsidRDefault="005E1753" w:rsidP="005E1753">
      <w:pPr>
        <w:pStyle w:val="codesnippet"/>
      </w:pPr>
      <w:r>
        <w:t xml:space="preserve">        &lt;</w:t>
      </w:r>
      <w:proofErr w:type="gramStart"/>
      <w:r>
        <w:t>name&gt;</w:t>
      </w:r>
      <w:proofErr w:type="gramEnd"/>
      <w:r>
        <w:t>humidity&lt;/name&gt;</w:t>
      </w:r>
    </w:p>
    <w:p w14:paraId="66543BD0" w14:textId="77777777" w:rsidR="005E1753" w:rsidRDefault="005E1753" w:rsidP="005E1753">
      <w:pPr>
        <w:pStyle w:val="codesnippet"/>
      </w:pPr>
      <w:r>
        <w:t xml:space="preserve">        &lt;</w:t>
      </w:r>
      <w:proofErr w:type="gramStart"/>
      <w:r>
        <w:t>type&gt;</w:t>
      </w:r>
      <w:proofErr w:type="gramEnd"/>
      <w:r>
        <w:t>string&lt;/type&gt;</w:t>
      </w:r>
    </w:p>
    <w:p w14:paraId="48877873" w14:textId="77777777" w:rsidR="005E1753" w:rsidRDefault="005E1753" w:rsidP="005E1753">
      <w:pPr>
        <w:pStyle w:val="codesnippet"/>
      </w:pPr>
      <w:r>
        <w:t xml:space="preserve">      &lt;/output&gt;</w:t>
      </w:r>
    </w:p>
    <w:p w14:paraId="10249E1C" w14:textId="77777777" w:rsidR="005E1753" w:rsidRDefault="005E1753" w:rsidP="005E1753">
      <w:pPr>
        <w:pStyle w:val="codesnippet"/>
      </w:pPr>
      <w:r>
        <w:t xml:space="preserve">      &lt;</w:t>
      </w:r>
      <w:proofErr w:type="gramStart"/>
      <w:r>
        <w:t>output</w:t>
      </w:r>
      <w:proofErr w:type="gramEnd"/>
      <w:r>
        <w:t>&gt;</w:t>
      </w:r>
    </w:p>
    <w:p w14:paraId="67D252D7" w14:textId="77777777" w:rsidR="005E1753" w:rsidRDefault="005E1753" w:rsidP="005E1753">
      <w:pPr>
        <w:pStyle w:val="codesnippet"/>
      </w:pPr>
      <w:r>
        <w:t xml:space="preserve">        &lt;</w:t>
      </w:r>
      <w:proofErr w:type="gramStart"/>
      <w:r>
        <w:t>name&gt;</w:t>
      </w:r>
      <w:proofErr w:type="spellStart"/>
      <w:proofErr w:type="gramEnd"/>
      <w:r>
        <w:t>discomfortIndex</w:t>
      </w:r>
      <w:proofErr w:type="spellEnd"/>
      <w:r>
        <w:t>&lt;/name&gt;</w:t>
      </w:r>
      <w:bookmarkStart w:id="25" w:name="_GoBack"/>
      <w:bookmarkEnd w:id="25"/>
    </w:p>
    <w:p w14:paraId="0AC0E491" w14:textId="77777777" w:rsidR="005E1753" w:rsidRDefault="005E1753" w:rsidP="005E1753">
      <w:pPr>
        <w:pStyle w:val="codesnippet"/>
      </w:pPr>
      <w:r>
        <w:t xml:space="preserve">        &lt;</w:t>
      </w:r>
      <w:proofErr w:type="gramStart"/>
      <w:r>
        <w:t>type&gt;</w:t>
      </w:r>
      <w:proofErr w:type="spellStart"/>
      <w:proofErr w:type="gramEnd"/>
      <w:r>
        <w:t>int</w:t>
      </w:r>
      <w:proofErr w:type="spellEnd"/>
      <w:r>
        <w:t>&lt;/type&gt;</w:t>
      </w:r>
    </w:p>
    <w:p w14:paraId="250D35B7" w14:textId="77777777" w:rsidR="005E1753" w:rsidRDefault="005E1753" w:rsidP="005E1753">
      <w:pPr>
        <w:pStyle w:val="codesnippet"/>
      </w:pPr>
      <w:r>
        <w:t xml:space="preserve">      &lt;/output&gt;</w:t>
      </w:r>
    </w:p>
    <w:p w14:paraId="06D27950" w14:textId="77777777" w:rsidR="005E1753" w:rsidRDefault="005E1753" w:rsidP="005E1753">
      <w:pPr>
        <w:pStyle w:val="codesnippet"/>
      </w:pPr>
      <w:r>
        <w:t xml:space="preserve">    &lt;/outputs&gt;</w:t>
      </w:r>
    </w:p>
    <w:p w14:paraId="53849EA5" w14:textId="77777777" w:rsidR="005E1753" w:rsidRDefault="005E1753" w:rsidP="005E1753">
      <w:pPr>
        <w:pStyle w:val="codesnippet"/>
      </w:pPr>
      <w:r>
        <w:t xml:space="preserve">    &lt;</w:t>
      </w:r>
      <w:proofErr w:type="gramStart"/>
      <w:r>
        <w:t>inputs</w:t>
      </w:r>
      <w:proofErr w:type="gramEnd"/>
      <w:r>
        <w:t>&gt;</w:t>
      </w:r>
    </w:p>
    <w:p w14:paraId="21C6FCB4" w14:textId="77777777" w:rsidR="005E1753" w:rsidRDefault="005E1753" w:rsidP="005E1753">
      <w:pPr>
        <w:pStyle w:val="codesnippet"/>
      </w:pPr>
      <w:r>
        <w:t xml:space="preserve">      &lt;</w:t>
      </w:r>
      <w:proofErr w:type="gramStart"/>
      <w:r>
        <w:t>input&gt;</w:t>
      </w:r>
      <w:proofErr w:type="spellStart"/>
      <w:proofErr w:type="gramEnd"/>
      <w:r>
        <w:t>Thing_TempHumSensor</w:t>
      </w:r>
      <w:proofErr w:type="spellEnd"/>
      <w:r>
        <w:t>&lt;/input&gt;</w:t>
      </w:r>
    </w:p>
    <w:p w14:paraId="69D95A48" w14:textId="77777777" w:rsidR="005E1753" w:rsidRDefault="005E1753" w:rsidP="005E1753">
      <w:pPr>
        <w:pStyle w:val="codesnippet"/>
      </w:pPr>
      <w:r>
        <w:t xml:space="preserve">      &lt;</w:t>
      </w:r>
      <w:proofErr w:type="gramStart"/>
      <w:r>
        <w:t>input&gt;</w:t>
      </w:r>
      <w:proofErr w:type="gramEnd"/>
      <w:r>
        <w:t>Thing_TempHumSensor1&lt;/input&gt;</w:t>
      </w:r>
    </w:p>
    <w:p w14:paraId="526974A4" w14:textId="77777777" w:rsidR="005E1753" w:rsidRDefault="005E1753" w:rsidP="005E1753">
      <w:pPr>
        <w:pStyle w:val="codesnippet"/>
      </w:pPr>
      <w:r>
        <w:t xml:space="preserve">    &lt;/inputs&gt;</w:t>
      </w:r>
    </w:p>
    <w:p w14:paraId="32AC946A" w14:textId="77777777" w:rsidR="005E1753" w:rsidRDefault="005E1753" w:rsidP="005E1753">
      <w:pPr>
        <w:pStyle w:val="codesnippet"/>
      </w:pPr>
      <w:r>
        <w:t xml:space="preserve">  &lt;/</w:t>
      </w:r>
      <w:proofErr w:type="spellStart"/>
      <w:r>
        <w:t>softsensor</w:t>
      </w:r>
      <w:proofErr w:type="spellEnd"/>
      <w:r>
        <w:t>&gt;</w:t>
      </w:r>
    </w:p>
    <w:p w14:paraId="21C6825F" w14:textId="77777777" w:rsidR="005E1753" w:rsidRDefault="005E1753" w:rsidP="005E1753">
      <w:pPr>
        <w:pStyle w:val="codesnippet"/>
      </w:pPr>
      <w:r>
        <w:t xml:space="preserve">  </w:t>
      </w:r>
    </w:p>
    <w:p w14:paraId="5D495560" w14:textId="57844483" w:rsidR="00CA3983" w:rsidRPr="004E1F9F" w:rsidRDefault="005E1753" w:rsidP="005E1753">
      <w:pPr>
        <w:pStyle w:val="codesnippet"/>
      </w:pPr>
      <w:r>
        <w:t>&lt;/</w:t>
      </w:r>
      <w:proofErr w:type="spellStart"/>
      <w:r>
        <w:t>softsensors</w:t>
      </w:r>
      <w:proofErr w:type="spellEnd"/>
      <w:r>
        <w:t>&gt;</w:t>
      </w:r>
    </w:p>
    <w:p w14:paraId="3B81A1D0" w14:textId="77777777" w:rsidR="00CA3983" w:rsidRPr="004E1F9F" w:rsidRDefault="00CA3983" w:rsidP="003C70C4">
      <w:pPr>
        <w:pStyle w:val="body"/>
        <w:rPr>
          <w:rFonts w:eastAsia="맑은 고딕"/>
          <w:lang w:eastAsia="ko-KR"/>
        </w:rPr>
      </w:pPr>
    </w:p>
    <w:p w14:paraId="2C4CFF74" w14:textId="77777777" w:rsidR="003C70C4" w:rsidRPr="004E1F9F" w:rsidRDefault="003C70C4" w:rsidP="003C70C4">
      <w:pPr>
        <w:pStyle w:val="body"/>
      </w:pPr>
      <w:r w:rsidRPr="004E1F9F">
        <w:rPr>
          <w:rFonts w:hint="eastAsia"/>
        </w:rPr>
        <w:lastRenderedPageBreak/>
        <w:t xml:space="preserve">For inputs, the physical sensors required by the target soft sensor can be specified in this tag. </w:t>
      </w:r>
      <w:r w:rsidRPr="004E1F9F">
        <w:t>M</w:t>
      </w:r>
      <w:r w:rsidRPr="004E1F9F">
        <w:rPr>
          <w:rFonts w:hint="eastAsia"/>
        </w:rPr>
        <w:t>oreover, it can be not only physical sensors but also soft sensors.</w:t>
      </w:r>
    </w:p>
    <w:p w14:paraId="20F0C0F0" w14:textId="77777777" w:rsidR="003C70C4" w:rsidRPr="004E1F9F" w:rsidRDefault="003C70C4" w:rsidP="003C70C4">
      <w:pPr>
        <w:pStyle w:val="body"/>
      </w:pPr>
      <w:r w:rsidRPr="004E1F9F">
        <w:rPr>
          <w:rFonts w:hint="eastAsia"/>
        </w:rPr>
        <w:t xml:space="preserve">Execution Logic: With the input data, Soft sensor generates the output, based on its own algorithm. </w:t>
      </w:r>
      <w:r w:rsidRPr="004E1F9F">
        <w:t>I</w:t>
      </w:r>
      <w:r w:rsidRPr="004E1F9F">
        <w:rPr>
          <w:rFonts w:hint="eastAsia"/>
        </w:rPr>
        <w:t xml:space="preserve">t should be developed as a software code, in SSM, a class as shown in the </w:t>
      </w:r>
      <w:r w:rsidRPr="004E1F9F">
        <w:t>DiscomfortIndexSensor</w:t>
      </w:r>
      <w:r w:rsidRPr="004E1F9F">
        <w:rPr>
          <w:rFonts w:hint="eastAsia"/>
        </w:rPr>
        <w:t xml:space="preserve"> </w:t>
      </w:r>
      <w:r w:rsidRPr="004E1F9F">
        <w:t>example</w:t>
      </w:r>
      <w:r w:rsidRPr="004E1F9F">
        <w:rPr>
          <w:rFonts w:hint="eastAsia"/>
        </w:rPr>
        <w:t xml:space="preserve">. </w:t>
      </w:r>
    </w:p>
    <w:p w14:paraId="4F2668B7" w14:textId="77777777" w:rsidR="003C70C4" w:rsidRPr="004E1F9F" w:rsidRDefault="003C70C4" w:rsidP="003C70C4">
      <w:pPr>
        <w:pStyle w:val="body"/>
      </w:pPr>
      <w:r w:rsidRPr="004E1F9F">
        <w:rPr>
          <w:rFonts w:hint="eastAsia"/>
        </w:rPr>
        <w:t xml:space="preserve">Soft sensor calls should implement the </w:t>
      </w:r>
      <w:proofErr w:type="spellStart"/>
      <w:r w:rsidRPr="004E1F9F">
        <w:rPr>
          <w:rFonts w:hint="eastAsia"/>
        </w:rPr>
        <w:t>ICtxEvent</w:t>
      </w:r>
      <w:proofErr w:type="spellEnd"/>
      <w:r w:rsidRPr="004E1F9F">
        <w:rPr>
          <w:rFonts w:hint="eastAsia"/>
        </w:rPr>
        <w:t xml:space="preserve"> interface which provides the </w:t>
      </w:r>
      <w:proofErr w:type="spellStart"/>
      <w:proofErr w:type="gramStart"/>
      <w:r w:rsidRPr="004E1F9F">
        <w:t>OnCtxEvent</w:t>
      </w:r>
      <w:proofErr w:type="spellEnd"/>
      <w:r w:rsidRPr="004E1F9F">
        <w:rPr>
          <w:rFonts w:hint="eastAsia"/>
        </w:rPr>
        <w:t>(</w:t>
      </w:r>
      <w:proofErr w:type="gramEnd"/>
      <w:r w:rsidRPr="004E1F9F">
        <w:rPr>
          <w:rFonts w:hint="eastAsia"/>
        </w:rPr>
        <w:t xml:space="preserve">) operation, as a pure virtual operation. </w:t>
      </w:r>
      <w:r w:rsidRPr="004E1F9F">
        <w:t>I</w:t>
      </w:r>
      <w:r w:rsidRPr="004E1F9F">
        <w:rPr>
          <w:rFonts w:hint="eastAsia"/>
        </w:rPr>
        <w:t xml:space="preserve">n SSM, the operation is called by </w:t>
      </w:r>
      <w:proofErr w:type="spellStart"/>
      <w:r w:rsidRPr="004E1F9F">
        <w:rPr>
          <w:rFonts w:hint="eastAsia"/>
        </w:rPr>
        <w:t>CContextExecutor</w:t>
      </w:r>
      <w:proofErr w:type="spellEnd"/>
      <w:r w:rsidRPr="004E1F9F">
        <w:rPr>
          <w:rFonts w:hint="eastAsia"/>
        </w:rPr>
        <w:t xml:space="preserve"> class right after the class loads the soft sensor</w:t>
      </w:r>
      <w:r w:rsidRPr="004E1F9F">
        <w:t>’</w:t>
      </w:r>
      <w:r w:rsidRPr="004E1F9F">
        <w:rPr>
          <w:rFonts w:hint="eastAsia"/>
        </w:rPr>
        <w:t xml:space="preserve">s .so file, and when the SSM receives sensing data from physical sensors. </w:t>
      </w:r>
    </w:p>
    <w:p w14:paraId="0F8C10CC" w14:textId="77777777" w:rsidR="003C70C4" w:rsidRPr="004E1F9F" w:rsidRDefault="003C70C4" w:rsidP="003C70C4">
      <w:pPr>
        <w:pStyle w:val="body"/>
      </w:pPr>
      <w:r w:rsidRPr="004E1F9F">
        <w:t>T</w:t>
      </w:r>
      <w:r w:rsidRPr="004E1F9F">
        <w:rPr>
          <w:rFonts w:hint="eastAsia"/>
        </w:rPr>
        <w:t xml:space="preserve">he </w:t>
      </w:r>
      <w:proofErr w:type="spellStart"/>
      <w:r w:rsidRPr="004E1F9F">
        <w:t>OnCtxEvent</w:t>
      </w:r>
      <w:proofErr w:type="spellEnd"/>
      <w:r w:rsidRPr="004E1F9F">
        <w:rPr>
          <w:rFonts w:hint="eastAsia"/>
        </w:rPr>
        <w:t xml:space="preserve"> operation requires two input parameters, </w:t>
      </w:r>
      <w:proofErr w:type="spellStart"/>
      <w:r w:rsidRPr="004E1F9F">
        <w:rPr>
          <w:rFonts w:hint="eastAsia"/>
        </w:rPr>
        <w:t>eventType</w:t>
      </w:r>
      <w:proofErr w:type="spellEnd"/>
      <w:r w:rsidRPr="004E1F9F">
        <w:rPr>
          <w:rFonts w:hint="eastAsia"/>
        </w:rPr>
        <w:t xml:space="preserve">, </w:t>
      </w:r>
      <w:proofErr w:type="spellStart"/>
      <w:proofErr w:type="gramStart"/>
      <w:r w:rsidRPr="004E1F9F">
        <w:rPr>
          <w:rFonts w:hint="eastAsia"/>
        </w:rPr>
        <w:t>contextDataList</w:t>
      </w:r>
      <w:proofErr w:type="spellEnd"/>
      <w:proofErr w:type="gramEnd"/>
      <w:r w:rsidRPr="004E1F9F">
        <w:rPr>
          <w:rFonts w:hint="eastAsia"/>
        </w:rPr>
        <w:t xml:space="preserve"> as follows;</w:t>
      </w:r>
    </w:p>
    <w:p w14:paraId="0B6D0D32" w14:textId="77777777" w:rsidR="003C70C4" w:rsidRPr="004E1F9F" w:rsidRDefault="003C70C4" w:rsidP="003C70C4">
      <w:pPr>
        <w:pStyle w:val="bodyitem"/>
      </w:pPr>
      <w:proofErr w:type="spellStart"/>
      <w:r w:rsidRPr="004E1F9F">
        <w:rPr>
          <w:rFonts w:hint="eastAsia"/>
          <w:lang w:eastAsia="ko-KR"/>
        </w:rPr>
        <w:t>eventType</w:t>
      </w:r>
      <w:proofErr w:type="spellEnd"/>
      <w:r w:rsidRPr="004E1F9F">
        <w:rPr>
          <w:rFonts w:hint="eastAsia"/>
          <w:lang w:eastAsia="ko-KR"/>
        </w:rPr>
        <w:t xml:space="preserve">: It is the time point the </w:t>
      </w:r>
      <w:proofErr w:type="spellStart"/>
      <w:r w:rsidRPr="004E1F9F">
        <w:rPr>
          <w:rFonts w:hint="eastAsia"/>
          <w:lang w:eastAsia="ko-KR"/>
        </w:rPr>
        <w:t>onCtxEvent</w:t>
      </w:r>
      <w:proofErr w:type="spellEnd"/>
      <w:r w:rsidRPr="004E1F9F">
        <w:rPr>
          <w:rFonts w:hint="eastAsia"/>
          <w:lang w:eastAsia="ko-KR"/>
        </w:rPr>
        <w:t xml:space="preserve">() called by SSM and includes three types, </w:t>
      </w:r>
      <w:r w:rsidRPr="004E1F9F">
        <w:rPr>
          <w:lang w:eastAsia="ko-KR"/>
        </w:rPr>
        <w:t xml:space="preserve">SPF_START, SPF_UPDATE, </w:t>
      </w:r>
      <w:r w:rsidRPr="004E1F9F">
        <w:rPr>
          <w:rFonts w:hint="eastAsia"/>
          <w:lang w:eastAsia="ko-KR"/>
        </w:rPr>
        <w:t xml:space="preserve">and </w:t>
      </w:r>
      <w:r w:rsidRPr="004E1F9F">
        <w:rPr>
          <w:lang w:eastAsia="ko-KR"/>
        </w:rPr>
        <w:t>SPF_END</w:t>
      </w:r>
      <w:r w:rsidRPr="004E1F9F">
        <w:rPr>
          <w:rFonts w:hint="eastAsia"/>
          <w:lang w:eastAsia="ko-KR"/>
        </w:rPr>
        <w:t xml:space="preserve">, where </w:t>
      </w:r>
      <w:r w:rsidRPr="004E1F9F">
        <w:rPr>
          <w:lang w:eastAsia="ko-KR"/>
        </w:rPr>
        <w:t>SPF_START</w:t>
      </w:r>
      <w:r w:rsidRPr="004E1F9F">
        <w:rPr>
          <w:rFonts w:hint="eastAsia"/>
          <w:lang w:eastAsia="ko-KR"/>
        </w:rPr>
        <w:t xml:space="preserve"> is the time when the soft sensor library is loaded, and currently SSM only uses this option. </w:t>
      </w:r>
    </w:p>
    <w:p w14:paraId="719FFBA5" w14:textId="77777777" w:rsidR="003C70C4" w:rsidRPr="004E1F9F" w:rsidRDefault="003C70C4" w:rsidP="003C70C4">
      <w:pPr>
        <w:pStyle w:val="bodyitem"/>
      </w:pPr>
      <w:proofErr w:type="spellStart"/>
      <w:proofErr w:type="gramStart"/>
      <w:r w:rsidRPr="004E1F9F">
        <w:rPr>
          <w:rFonts w:hint="eastAsia"/>
        </w:rPr>
        <w:t>contextDataList</w:t>
      </w:r>
      <w:proofErr w:type="spellEnd"/>
      <w:proofErr w:type="gramEnd"/>
      <w:r w:rsidRPr="004E1F9F">
        <w:rPr>
          <w:rFonts w:hint="eastAsia"/>
        </w:rPr>
        <w:t xml:space="preserve">: it is the input value the soft </w:t>
      </w:r>
      <w:r w:rsidRPr="004E1F9F">
        <w:rPr>
          <w:rFonts w:hint="eastAsia"/>
          <w:lang w:eastAsia="ko-KR"/>
        </w:rPr>
        <w:t>sensor</w:t>
      </w:r>
      <w:r w:rsidRPr="004E1F9F">
        <w:rPr>
          <w:rFonts w:hint="eastAsia"/>
        </w:rPr>
        <w:t xml:space="preserve"> required and it is provided as an attribute map(</w:t>
      </w:r>
      <w:proofErr w:type="spellStart"/>
      <w:r w:rsidRPr="004E1F9F">
        <w:rPr>
          <w:rFonts w:hint="eastAsia"/>
        </w:rPr>
        <w:t>key,string</w:t>
      </w:r>
      <w:proofErr w:type="spellEnd"/>
      <w:r w:rsidRPr="004E1F9F">
        <w:rPr>
          <w:rFonts w:hint="eastAsia"/>
        </w:rPr>
        <w:t xml:space="preserve">) of the sensing data from the physical sensors specified in the input tag in the manifest file. </w:t>
      </w:r>
      <w:r w:rsidRPr="004E1F9F">
        <w:t>T</w:t>
      </w:r>
      <w:r w:rsidRPr="004E1F9F">
        <w:rPr>
          <w:rFonts w:hint="eastAsia"/>
        </w:rPr>
        <w:t xml:space="preserve">hat is, SSM, </w:t>
      </w:r>
      <w:proofErr w:type="spellStart"/>
      <w:r w:rsidRPr="004E1F9F">
        <w:rPr>
          <w:rFonts w:hint="eastAsia"/>
        </w:rPr>
        <w:t>CContextExecutor</w:t>
      </w:r>
      <w:proofErr w:type="spellEnd"/>
      <w:r w:rsidRPr="004E1F9F">
        <w:rPr>
          <w:rFonts w:hint="eastAsia"/>
        </w:rPr>
        <w:t xml:space="preserve"> generates the attribute map of the input data and </w:t>
      </w:r>
      <w:r w:rsidRPr="004E1F9F">
        <w:t>delegates</w:t>
      </w:r>
      <w:r w:rsidRPr="004E1F9F">
        <w:rPr>
          <w:rFonts w:hint="eastAsia"/>
        </w:rPr>
        <w:t xml:space="preserve"> to the soft sensor when it calls the </w:t>
      </w:r>
      <w:proofErr w:type="spellStart"/>
      <w:proofErr w:type="gramStart"/>
      <w:r w:rsidRPr="004E1F9F">
        <w:t>OnCtxEvent</w:t>
      </w:r>
      <w:proofErr w:type="spellEnd"/>
      <w:r w:rsidRPr="004E1F9F">
        <w:rPr>
          <w:rFonts w:hint="eastAsia"/>
        </w:rPr>
        <w:t>(</w:t>
      </w:r>
      <w:proofErr w:type="gramEnd"/>
      <w:r w:rsidRPr="004E1F9F">
        <w:rPr>
          <w:rFonts w:hint="eastAsia"/>
        </w:rPr>
        <w:t>).</w:t>
      </w:r>
    </w:p>
    <w:p w14:paraId="7DB5512E" w14:textId="77777777" w:rsidR="00CA3983" w:rsidRPr="004E1F9F" w:rsidRDefault="00CA3983" w:rsidP="00CA3983">
      <w:pPr>
        <w:pStyle w:val="bodyitem"/>
        <w:numPr>
          <w:ilvl w:val="0"/>
          <w:numId w:val="0"/>
        </w:numPr>
        <w:ind w:left="567" w:hanging="360"/>
        <w:rPr>
          <w:rFonts w:eastAsia="맑은 고딕"/>
          <w:lang w:eastAsia="ko-KR"/>
        </w:rPr>
      </w:pPr>
    </w:p>
    <w:p w14:paraId="6570E3E9" w14:textId="77777777" w:rsidR="00CA3983" w:rsidRPr="004E1F9F" w:rsidRDefault="00CA3983" w:rsidP="00CA3983">
      <w:pPr>
        <w:pStyle w:val="codesnippet"/>
        <w:rPr>
          <w:lang w:eastAsia="ko-KR"/>
        </w:rPr>
      </w:pPr>
      <w:proofErr w:type="gramStart"/>
      <w:r w:rsidRPr="004E1F9F">
        <w:rPr>
          <w:lang w:eastAsia="ko-KR"/>
        </w:rPr>
        <w:t>class</w:t>
      </w:r>
      <w:proofErr w:type="gramEnd"/>
      <w:r w:rsidRPr="004E1F9F">
        <w:rPr>
          <w:lang w:eastAsia="ko-KR"/>
        </w:rPr>
        <w:t xml:space="preserve"> </w:t>
      </w:r>
      <w:proofErr w:type="spellStart"/>
      <w:r w:rsidRPr="004E1F9F">
        <w:rPr>
          <w:lang w:eastAsia="ko-KR"/>
        </w:rPr>
        <w:t>ICtxEvent</w:t>
      </w:r>
      <w:proofErr w:type="spellEnd"/>
    </w:p>
    <w:p w14:paraId="36E443A7" w14:textId="77777777" w:rsidR="00CA3983" w:rsidRPr="004E1F9F" w:rsidRDefault="00CA3983" w:rsidP="00CA3983">
      <w:pPr>
        <w:pStyle w:val="codesnippet"/>
        <w:rPr>
          <w:lang w:eastAsia="ko-KR"/>
        </w:rPr>
      </w:pPr>
      <w:r w:rsidRPr="004E1F9F">
        <w:rPr>
          <w:lang w:eastAsia="ko-KR"/>
        </w:rPr>
        <w:t>{</w:t>
      </w:r>
    </w:p>
    <w:p w14:paraId="6E04279F" w14:textId="77777777" w:rsidR="00CA3983" w:rsidRPr="004E1F9F" w:rsidRDefault="00CA3983" w:rsidP="00CA3983">
      <w:pPr>
        <w:pStyle w:val="codesnippet"/>
        <w:rPr>
          <w:lang w:eastAsia="ko-KR"/>
        </w:rPr>
      </w:pPr>
      <w:proofErr w:type="gramStart"/>
      <w:r w:rsidRPr="004E1F9F">
        <w:rPr>
          <w:lang w:eastAsia="ko-KR"/>
        </w:rPr>
        <w:t>public</w:t>
      </w:r>
      <w:proofErr w:type="gramEnd"/>
      <w:r w:rsidRPr="004E1F9F">
        <w:rPr>
          <w:lang w:eastAsia="ko-KR"/>
        </w:rPr>
        <w:t>:</w:t>
      </w:r>
    </w:p>
    <w:p w14:paraId="75CD6B1F" w14:textId="5486CC28" w:rsidR="00CA3983" w:rsidRPr="004E1F9F" w:rsidRDefault="00CA3983" w:rsidP="00CA3983">
      <w:pPr>
        <w:pStyle w:val="codesnippet"/>
        <w:ind w:firstLineChars="150" w:firstLine="285"/>
        <w:rPr>
          <w:lang w:eastAsia="ko-KR"/>
        </w:rPr>
      </w:pPr>
      <w:proofErr w:type="gramStart"/>
      <w:r w:rsidRPr="004E1F9F">
        <w:rPr>
          <w:lang w:eastAsia="ko-KR"/>
        </w:rPr>
        <w:t>virtual</w:t>
      </w:r>
      <w:proofErr w:type="gramEnd"/>
      <w:r w:rsidRPr="004E1F9F">
        <w:rPr>
          <w:lang w:eastAsia="ko-KR"/>
        </w:rPr>
        <w:t xml:space="preserve"> void </w:t>
      </w:r>
      <w:proofErr w:type="spellStart"/>
      <w:r w:rsidRPr="004E1F9F">
        <w:rPr>
          <w:lang w:eastAsia="ko-KR"/>
        </w:rPr>
        <w:t>OnCtxEvent</w:t>
      </w:r>
      <w:proofErr w:type="spellEnd"/>
      <w:r w:rsidRPr="004E1F9F">
        <w:rPr>
          <w:lang w:eastAsia="ko-KR"/>
        </w:rPr>
        <w:t>(</w:t>
      </w:r>
      <w:r w:rsidRPr="004E1F9F">
        <w:rPr>
          <w:rFonts w:hint="eastAsia"/>
          <w:lang w:eastAsia="ko-KR"/>
        </w:rPr>
        <w:t xml:space="preserve"> </w:t>
      </w:r>
      <w:proofErr w:type="spellStart"/>
      <w:r w:rsidRPr="004E1F9F">
        <w:rPr>
          <w:lang w:eastAsia="ko-KR"/>
        </w:rPr>
        <w:t>enum</w:t>
      </w:r>
      <w:proofErr w:type="spellEnd"/>
      <w:r w:rsidRPr="004E1F9F">
        <w:rPr>
          <w:lang w:eastAsia="ko-KR"/>
        </w:rPr>
        <w:t xml:space="preserve"> CTX_EVENT_TYPE, </w:t>
      </w:r>
      <w:proofErr w:type="spellStart"/>
      <w:r w:rsidRPr="004E1F9F">
        <w:rPr>
          <w:lang w:eastAsia="ko-KR"/>
        </w:rPr>
        <w:t>std</w:t>
      </w:r>
      <w:proofErr w:type="spellEnd"/>
      <w:r w:rsidRPr="004E1F9F">
        <w:rPr>
          <w:lang w:eastAsia="ko-KR"/>
        </w:rPr>
        <w:t>::vector&lt;</w:t>
      </w:r>
      <w:proofErr w:type="spellStart"/>
      <w:r w:rsidRPr="004E1F9F">
        <w:rPr>
          <w:lang w:eastAsia="ko-KR"/>
        </w:rPr>
        <w:t>ContextData</w:t>
      </w:r>
      <w:proofErr w:type="spellEnd"/>
      <w:r w:rsidRPr="004E1F9F">
        <w:rPr>
          <w:lang w:eastAsia="ko-KR"/>
        </w:rPr>
        <w:t>&gt;) = 0 ;</w:t>
      </w:r>
    </w:p>
    <w:p w14:paraId="64937627" w14:textId="77777777" w:rsidR="00CA3983" w:rsidRPr="004E1F9F" w:rsidRDefault="00CA3983" w:rsidP="00CA3983">
      <w:pPr>
        <w:pStyle w:val="codesnippet"/>
        <w:ind w:firstLineChars="150" w:firstLine="285"/>
        <w:rPr>
          <w:lang w:eastAsia="ko-KR"/>
        </w:rPr>
      </w:pPr>
      <w:proofErr w:type="gramStart"/>
      <w:r w:rsidRPr="004E1F9F">
        <w:rPr>
          <w:rFonts w:hint="eastAsia"/>
          <w:lang w:eastAsia="ko-KR"/>
        </w:rPr>
        <w:t>v</w:t>
      </w:r>
      <w:r w:rsidRPr="004E1F9F">
        <w:rPr>
          <w:lang w:eastAsia="ko-KR"/>
        </w:rPr>
        <w:t>irtual</w:t>
      </w:r>
      <w:proofErr w:type="gramEnd"/>
      <w:r w:rsidRPr="004E1F9F">
        <w:rPr>
          <w:lang w:eastAsia="ko-KR"/>
        </w:rPr>
        <w:t xml:space="preserve"> ~</w:t>
      </w:r>
      <w:proofErr w:type="spellStart"/>
      <w:r w:rsidRPr="004E1F9F">
        <w:rPr>
          <w:lang w:eastAsia="ko-KR"/>
        </w:rPr>
        <w:t>ICtxEvent</w:t>
      </w:r>
      <w:proofErr w:type="spellEnd"/>
      <w:r w:rsidRPr="004E1F9F">
        <w:rPr>
          <w:lang w:eastAsia="ko-KR"/>
        </w:rPr>
        <w:t>(){};</w:t>
      </w:r>
    </w:p>
    <w:p w14:paraId="0828939B" w14:textId="77777777" w:rsidR="00CA3983" w:rsidRPr="004E1F9F" w:rsidRDefault="00CA3983" w:rsidP="00CA3983">
      <w:pPr>
        <w:pStyle w:val="codesnippet"/>
        <w:rPr>
          <w:lang w:eastAsia="ko-KR"/>
        </w:rPr>
      </w:pPr>
      <w:r w:rsidRPr="004E1F9F">
        <w:rPr>
          <w:lang w:eastAsia="ko-KR"/>
        </w:rPr>
        <w:t>};</w:t>
      </w:r>
    </w:p>
    <w:p w14:paraId="17B36832" w14:textId="77777777" w:rsidR="00CA3983" w:rsidRPr="004E1F9F" w:rsidRDefault="00CA3983" w:rsidP="00CA3983">
      <w:pPr>
        <w:pStyle w:val="codesnippet"/>
        <w:rPr>
          <w:lang w:eastAsia="ko-KR"/>
        </w:rPr>
      </w:pPr>
    </w:p>
    <w:p w14:paraId="58B0F332" w14:textId="77777777" w:rsidR="00CA3983" w:rsidRPr="004E1F9F" w:rsidRDefault="00CA3983" w:rsidP="00CA3983">
      <w:pPr>
        <w:pStyle w:val="codesnippet"/>
        <w:rPr>
          <w:lang w:eastAsia="ko-KR"/>
        </w:rPr>
      </w:pPr>
    </w:p>
    <w:p w14:paraId="176EA560" w14:textId="77777777" w:rsidR="00CA3983" w:rsidRPr="004E1F9F" w:rsidRDefault="00CA3983" w:rsidP="00CA3983">
      <w:pPr>
        <w:pStyle w:val="codesnippet"/>
      </w:pPr>
      <w:proofErr w:type="gramStart"/>
      <w:r w:rsidRPr="004E1F9F">
        <w:t>class</w:t>
      </w:r>
      <w:proofErr w:type="gramEnd"/>
      <w:r w:rsidRPr="004E1F9F">
        <w:t xml:space="preserve"> DiscomfortIndexSensor: public </w:t>
      </w:r>
      <w:proofErr w:type="spellStart"/>
      <w:r w:rsidRPr="004E1F9F">
        <w:t>ICtxEvent</w:t>
      </w:r>
      <w:proofErr w:type="spellEnd"/>
    </w:p>
    <w:p w14:paraId="0ACB100C" w14:textId="77777777" w:rsidR="00CA3983" w:rsidRPr="004E1F9F" w:rsidRDefault="00CA3983" w:rsidP="00CA3983">
      <w:pPr>
        <w:pStyle w:val="codesnippet"/>
      </w:pPr>
      <w:r w:rsidRPr="004E1F9F">
        <w:t>{</w:t>
      </w:r>
    </w:p>
    <w:p w14:paraId="2B334A5E" w14:textId="77777777" w:rsidR="00CA3983" w:rsidRPr="004E1F9F" w:rsidRDefault="00CA3983" w:rsidP="00CA3983">
      <w:pPr>
        <w:pStyle w:val="codesnippet"/>
      </w:pPr>
      <w:proofErr w:type="gramStart"/>
      <w:r w:rsidRPr="004E1F9F">
        <w:rPr>
          <w:rFonts w:hint="eastAsia"/>
          <w:lang w:eastAsia="ko-KR"/>
        </w:rPr>
        <w:t>p</w:t>
      </w:r>
      <w:r w:rsidRPr="004E1F9F">
        <w:t>rivate</w:t>
      </w:r>
      <w:proofErr w:type="gramEnd"/>
      <w:r w:rsidRPr="004E1F9F">
        <w:t>:</w:t>
      </w:r>
    </w:p>
    <w:p w14:paraId="69B8BFDA" w14:textId="77777777" w:rsidR="00CA3983" w:rsidRPr="004E1F9F" w:rsidRDefault="00CA3983" w:rsidP="00CA3983">
      <w:pPr>
        <w:pStyle w:val="codesnippet"/>
      </w:pPr>
    </w:p>
    <w:p w14:paraId="6FA507E0" w14:textId="77777777" w:rsidR="00CA3983" w:rsidRPr="004E1F9F" w:rsidRDefault="00CA3983" w:rsidP="00CA3983">
      <w:pPr>
        <w:pStyle w:val="codesnippet"/>
        <w:ind w:firstLineChars="150" w:firstLine="285"/>
      </w:pPr>
      <w:proofErr w:type="spellStart"/>
      <w:proofErr w:type="gramStart"/>
      <w:r w:rsidRPr="004E1F9F">
        <w:t>int</w:t>
      </w:r>
      <w:proofErr w:type="spellEnd"/>
      <w:proofErr w:type="gramEnd"/>
      <w:r w:rsidRPr="004E1F9F">
        <w:t xml:space="preserve"> </w:t>
      </w:r>
      <w:proofErr w:type="spellStart"/>
      <w:r w:rsidRPr="004E1F9F">
        <w:t>RunLogic</w:t>
      </w:r>
      <w:proofErr w:type="spellEnd"/>
      <w:r w:rsidRPr="004E1F9F">
        <w:t>(</w:t>
      </w:r>
      <w:proofErr w:type="spellStart"/>
      <w:r w:rsidRPr="004E1F9F">
        <w:t>std</w:t>
      </w:r>
      <w:proofErr w:type="spellEnd"/>
      <w:r w:rsidRPr="004E1F9F">
        <w:t xml:space="preserve">::vector&lt; </w:t>
      </w:r>
      <w:proofErr w:type="spellStart"/>
      <w:r w:rsidRPr="004E1F9F">
        <w:t>ContextData</w:t>
      </w:r>
      <w:proofErr w:type="spellEnd"/>
      <w:r w:rsidRPr="004E1F9F">
        <w:t xml:space="preserve"> &gt; &amp;</w:t>
      </w:r>
      <w:proofErr w:type="spellStart"/>
      <w:r w:rsidRPr="004E1F9F">
        <w:t>contextDataList</w:t>
      </w:r>
      <w:proofErr w:type="spellEnd"/>
      <w:r w:rsidRPr="004E1F9F">
        <w:t>);</w:t>
      </w:r>
    </w:p>
    <w:p w14:paraId="292C1BFB" w14:textId="77777777" w:rsidR="00CA3983" w:rsidRPr="004E1F9F" w:rsidRDefault="00CA3983" w:rsidP="00CA3983">
      <w:pPr>
        <w:pStyle w:val="codesnippet"/>
      </w:pPr>
    </w:p>
    <w:p w14:paraId="1C3A2C8D" w14:textId="77777777" w:rsidR="00CA3983" w:rsidRPr="004E1F9F" w:rsidRDefault="00CA3983" w:rsidP="00CA3983">
      <w:pPr>
        <w:pStyle w:val="codesnippet"/>
      </w:pPr>
      <w:proofErr w:type="gramStart"/>
      <w:r w:rsidRPr="004E1F9F">
        <w:t>public</w:t>
      </w:r>
      <w:proofErr w:type="gramEnd"/>
      <w:r w:rsidRPr="004E1F9F">
        <w:t>:</w:t>
      </w:r>
    </w:p>
    <w:p w14:paraId="7ECBD1D2" w14:textId="77777777" w:rsidR="00CA3983" w:rsidRPr="004E1F9F" w:rsidRDefault="00CA3983" w:rsidP="00CA3983">
      <w:pPr>
        <w:pStyle w:val="codesnippet"/>
      </w:pPr>
      <w:r w:rsidRPr="004E1F9F">
        <w:t xml:space="preserve">    </w:t>
      </w:r>
      <w:proofErr w:type="gramStart"/>
      <w:r w:rsidRPr="004E1F9F">
        <w:t>DiscomfortIndexSensor(</w:t>
      </w:r>
      <w:proofErr w:type="gramEnd"/>
      <w:r w:rsidRPr="004E1F9F">
        <w:t>);</w:t>
      </w:r>
    </w:p>
    <w:p w14:paraId="6C3D52C2" w14:textId="77777777" w:rsidR="00CA3983" w:rsidRPr="004E1F9F" w:rsidRDefault="00CA3983" w:rsidP="00CA3983">
      <w:pPr>
        <w:pStyle w:val="codesnippet"/>
      </w:pPr>
    </w:p>
    <w:p w14:paraId="2438BA16" w14:textId="4917DB85" w:rsidR="00CA3983" w:rsidRPr="004E1F9F" w:rsidRDefault="00CA3983" w:rsidP="00CA3983">
      <w:pPr>
        <w:pStyle w:val="codesnippet"/>
        <w:ind w:left="2655" w:hangingChars="1100" w:hanging="2090"/>
      </w:pPr>
      <w:r w:rsidRPr="004E1F9F">
        <w:t xml:space="preserve">    </w:t>
      </w:r>
      <w:proofErr w:type="gramStart"/>
      <w:r w:rsidRPr="004E1F9F">
        <w:t>void</w:t>
      </w:r>
      <w:proofErr w:type="gramEnd"/>
      <w:r w:rsidRPr="004E1F9F">
        <w:t xml:space="preserve"> </w:t>
      </w:r>
      <w:proofErr w:type="spellStart"/>
      <w:r w:rsidRPr="004E1F9F">
        <w:t>OnCtxEvent</w:t>
      </w:r>
      <w:proofErr w:type="spellEnd"/>
      <w:r w:rsidRPr="004E1F9F">
        <w:t>(</w:t>
      </w:r>
      <w:proofErr w:type="spellStart"/>
      <w:r w:rsidRPr="004E1F9F">
        <w:t>enum</w:t>
      </w:r>
      <w:proofErr w:type="spellEnd"/>
      <w:r w:rsidRPr="004E1F9F">
        <w:t xml:space="preserve"> CTX_EVENT_TYPE </w:t>
      </w:r>
      <w:proofErr w:type="spellStart"/>
      <w:r w:rsidRPr="004E1F9F">
        <w:t>eventType</w:t>
      </w:r>
      <w:proofErr w:type="spellEnd"/>
      <w:r w:rsidRPr="004E1F9F">
        <w:t>,</w:t>
      </w:r>
      <w:r w:rsidRPr="004E1F9F">
        <w:rPr>
          <w:rFonts w:eastAsia="맑은 고딕" w:hint="eastAsia"/>
          <w:lang w:eastAsia="ko-KR"/>
        </w:rPr>
        <w:t xml:space="preserve"> </w:t>
      </w:r>
      <w:r w:rsidRPr="004E1F9F">
        <w:rPr>
          <w:rFonts w:eastAsia="맑은 고딕" w:hint="eastAsia"/>
          <w:lang w:eastAsia="ko-KR"/>
        </w:rPr>
        <w:br/>
      </w:r>
      <w:proofErr w:type="spellStart"/>
      <w:r w:rsidRPr="004E1F9F">
        <w:t>std</w:t>
      </w:r>
      <w:proofErr w:type="spellEnd"/>
      <w:r w:rsidRPr="004E1F9F">
        <w:t xml:space="preserve">::vector&lt; </w:t>
      </w:r>
      <w:proofErr w:type="spellStart"/>
      <w:r w:rsidRPr="004E1F9F">
        <w:t>ContextData</w:t>
      </w:r>
      <w:proofErr w:type="spellEnd"/>
      <w:r w:rsidRPr="004E1F9F">
        <w:t xml:space="preserve"> &gt; </w:t>
      </w:r>
      <w:proofErr w:type="spellStart"/>
      <w:r w:rsidRPr="004E1F9F">
        <w:t>contextDataList</w:t>
      </w:r>
      <w:proofErr w:type="spellEnd"/>
      <w:r w:rsidRPr="004E1F9F">
        <w:t>);</w:t>
      </w:r>
    </w:p>
    <w:p w14:paraId="2F479E22" w14:textId="77777777" w:rsidR="00CA3983" w:rsidRPr="004E1F9F" w:rsidRDefault="00CA3983" w:rsidP="00CA3983">
      <w:pPr>
        <w:pStyle w:val="codesnippet"/>
      </w:pPr>
    </w:p>
    <w:p w14:paraId="786F439D" w14:textId="0B732F7A" w:rsidR="00CA3983" w:rsidRPr="004E1F9F" w:rsidRDefault="00CA3983" w:rsidP="00CA3983">
      <w:pPr>
        <w:pStyle w:val="codesnippet"/>
      </w:pPr>
      <w:r w:rsidRPr="004E1F9F">
        <w:t xml:space="preserve">   </w:t>
      </w:r>
      <w:r w:rsidRPr="004E1F9F">
        <w:rPr>
          <w:rFonts w:hint="eastAsia"/>
        </w:rPr>
        <w:t>.</w:t>
      </w:r>
    </w:p>
    <w:p w14:paraId="5F81C536" w14:textId="77777777" w:rsidR="00CA3983" w:rsidRPr="004E1F9F" w:rsidRDefault="00CA3983" w:rsidP="00CA3983">
      <w:pPr>
        <w:pStyle w:val="codesnippet"/>
        <w:ind w:firstLineChars="150" w:firstLine="285"/>
      </w:pPr>
      <w:r w:rsidRPr="004E1F9F">
        <w:rPr>
          <w:rFonts w:hint="eastAsia"/>
        </w:rPr>
        <w:t>.</w:t>
      </w:r>
    </w:p>
    <w:p w14:paraId="1077871B" w14:textId="77777777" w:rsidR="00CA3983" w:rsidRPr="004E1F9F" w:rsidRDefault="00CA3983" w:rsidP="00CA3983">
      <w:pPr>
        <w:pStyle w:val="codesnippet"/>
      </w:pPr>
      <w:r w:rsidRPr="004E1F9F">
        <w:t>};</w:t>
      </w:r>
    </w:p>
    <w:sectPr w:rsidR="00CA3983" w:rsidRPr="004E1F9F">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44FB2D" w15:done="0"/>
  <w15:commentEx w15:paraId="6E58A943" w15:done="0"/>
  <w15:commentEx w15:paraId="3B7DA94B" w15:done="0"/>
  <w15:commentEx w15:paraId="12E0F728" w15:done="0"/>
  <w15:commentEx w15:paraId="6A6DDE36" w15:done="0"/>
  <w15:commentEx w15:paraId="205FD927" w15:done="0"/>
  <w15:commentEx w15:paraId="09D55120" w15:done="0"/>
  <w15:commentEx w15:paraId="3DCF62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2FB50" w14:textId="77777777" w:rsidR="00C35386" w:rsidRDefault="00C35386" w:rsidP="00F80F99">
      <w:pPr>
        <w:spacing w:after="0" w:line="240" w:lineRule="auto"/>
      </w:pPr>
      <w:r>
        <w:separator/>
      </w:r>
    </w:p>
  </w:endnote>
  <w:endnote w:type="continuationSeparator" w:id="0">
    <w:p w14:paraId="202504A9" w14:textId="77777777" w:rsidR="00C35386" w:rsidRDefault="00C35386" w:rsidP="00F80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Neo Sans Intel Medium">
    <w:altName w:val="Arial"/>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Neo Sans Intel">
    <w:altName w:val="Swis721 BT"/>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7C6B78" w14:textId="77777777" w:rsidR="00C35386" w:rsidRDefault="00C35386" w:rsidP="00F80F99">
      <w:pPr>
        <w:spacing w:after="0" w:line="240" w:lineRule="auto"/>
      </w:pPr>
      <w:r>
        <w:separator/>
      </w:r>
    </w:p>
  </w:footnote>
  <w:footnote w:type="continuationSeparator" w:id="0">
    <w:p w14:paraId="4A287FD4" w14:textId="77777777" w:rsidR="00C35386" w:rsidRDefault="00C35386" w:rsidP="00F80F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19A0"/>
    <w:multiLevelType w:val="hybridMultilevel"/>
    <w:tmpl w:val="2D94E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A5453"/>
    <w:multiLevelType w:val="hybridMultilevel"/>
    <w:tmpl w:val="7BEA36EA"/>
    <w:lvl w:ilvl="0" w:tplc="CD7207B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4BFEDAE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179853D8"/>
    <w:multiLevelType w:val="hybridMultilevel"/>
    <w:tmpl w:val="ED243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470C30"/>
    <w:multiLevelType w:val="hybridMultilevel"/>
    <w:tmpl w:val="53682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E31E0C"/>
    <w:multiLevelType w:val="hybridMultilevel"/>
    <w:tmpl w:val="C360C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BF0D61"/>
    <w:multiLevelType w:val="hybridMultilevel"/>
    <w:tmpl w:val="EA601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F66A45"/>
    <w:multiLevelType w:val="hybridMultilevel"/>
    <w:tmpl w:val="8772C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F3537D"/>
    <w:multiLevelType w:val="hybridMultilevel"/>
    <w:tmpl w:val="34422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ED5A00"/>
    <w:multiLevelType w:val="hybridMultilevel"/>
    <w:tmpl w:val="85B4AE5C"/>
    <w:lvl w:ilvl="0" w:tplc="CD7207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F74C69"/>
    <w:multiLevelType w:val="hybridMultilevel"/>
    <w:tmpl w:val="2E5E537E"/>
    <w:lvl w:ilvl="0" w:tplc="96663820">
      <w:start w:val="1"/>
      <w:numFmt w:val="bullet"/>
      <w:pStyle w:val="bodyitem"/>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6A2D2192"/>
    <w:multiLevelType w:val="hybridMultilevel"/>
    <w:tmpl w:val="CFB4EB24"/>
    <w:lvl w:ilvl="0" w:tplc="5AC00254">
      <w:start w:val="1"/>
      <w:numFmt w:val="decimal"/>
      <w:lvlText w:val="%1)"/>
      <w:lvlJc w:val="left"/>
      <w:pPr>
        <w:ind w:left="1080" w:hanging="360"/>
      </w:pPr>
      <w:rPr>
        <w:rFonts w:ascii="Calibri" w:hAnsi="Calibri" w:cs="Calibri"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C8C1852"/>
    <w:multiLevelType w:val="hybridMultilevel"/>
    <w:tmpl w:val="D870C47E"/>
    <w:lvl w:ilvl="0" w:tplc="45AE9F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042FB8"/>
    <w:multiLevelType w:val="hybridMultilevel"/>
    <w:tmpl w:val="8772C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280E38"/>
    <w:multiLevelType w:val="hybridMultilevel"/>
    <w:tmpl w:val="8772C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62692"/>
    <w:multiLevelType w:val="hybridMultilevel"/>
    <w:tmpl w:val="9BFCAE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797C40"/>
    <w:multiLevelType w:val="hybridMultilevel"/>
    <w:tmpl w:val="D4F0B82C"/>
    <w:lvl w:ilvl="0" w:tplc="8F96FF24">
      <w:start w:val="1"/>
      <w:numFmt w:val="decimal"/>
      <w:lvlText w:val="%1)"/>
      <w:lvlJc w:val="left"/>
      <w:pPr>
        <w:ind w:left="720" w:hanging="360"/>
      </w:pPr>
      <w:rPr>
        <w:rFonts w:ascii="Calibri" w:hAnsi="Calibri" w:cs="Calibr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577E01"/>
    <w:multiLevelType w:val="hybridMultilevel"/>
    <w:tmpl w:val="AF3C32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9"/>
  </w:num>
  <w:num w:numId="12">
    <w:abstractNumId w:val="12"/>
  </w:num>
  <w:num w:numId="13">
    <w:abstractNumId w:val="1"/>
  </w:num>
  <w:num w:numId="14">
    <w:abstractNumId w:val="7"/>
  </w:num>
  <w:num w:numId="15">
    <w:abstractNumId w:val="14"/>
  </w:num>
  <w:num w:numId="16">
    <w:abstractNumId w:val="3"/>
  </w:num>
  <w:num w:numId="17">
    <w:abstractNumId w:val="13"/>
  </w:num>
  <w:num w:numId="18">
    <w:abstractNumId w:val="6"/>
  </w:num>
  <w:num w:numId="19">
    <w:abstractNumId w:val="5"/>
  </w:num>
  <w:num w:numId="20">
    <w:abstractNumId w:val="15"/>
  </w:num>
  <w:num w:numId="21">
    <w:abstractNumId w:val="16"/>
  </w:num>
  <w:num w:numId="22">
    <w:abstractNumId w:val="11"/>
  </w:num>
  <w:num w:numId="23">
    <w:abstractNumId w:val="4"/>
  </w:num>
  <w:num w:numId="24">
    <w:abstractNumId w:val="8"/>
  </w:num>
  <w:num w:numId="25">
    <w:abstractNumId w:val="0"/>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kswert, Patrick">
    <w15:presenceInfo w15:providerId="AD" w15:userId="S-1-5-21-725345543-602162358-527237240-2051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hideSpellingErrors/>
  <w:hideGrammaticalErrors/>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0E5"/>
    <w:rsid w:val="000079C7"/>
    <w:rsid w:val="000670DB"/>
    <w:rsid w:val="00081FC6"/>
    <w:rsid w:val="00082B5B"/>
    <w:rsid w:val="00084ED5"/>
    <w:rsid w:val="000A0081"/>
    <w:rsid w:val="000A1B82"/>
    <w:rsid w:val="000A61C4"/>
    <w:rsid w:val="000D01AF"/>
    <w:rsid w:val="000D5B76"/>
    <w:rsid w:val="000F24ED"/>
    <w:rsid w:val="000F4E6E"/>
    <w:rsid w:val="00106CF9"/>
    <w:rsid w:val="00111B5B"/>
    <w:rsid w:val="00124A5D"/>
    <w:rsid w:val="0013631F"/>
    <w:rsid w:val="00150881"/>
    <w:rsid w:val="00150E30"/>
    <w:rsid w:val="001661C3"/>
    <w:rsid w:val="0018276F"/>
    <w:rsid w:val="00183E61"/>
    <w:rsid w:val="00185C7E"/>
    <w:rsid w:val="0019107A"/>
    <w:rsid w:val="001A74CC"/>
    <w:rsid w:val="001A7E8A"/>
    <w:rsid w:val="001B2989"/>
    <w:rsid w:val="001D1746"/>
    <w:rsid w:val="001D4791"/>
    <w:rsid w:val="001D6B5E"/>
    <w:rsid w:val="002033FD"/>
    <w:rsid w:val="00214AF5"/>
    <w:rsid w:val="002217D3"/>
    <w:rsid w:val="00223083"/>
    <w:rsid w:val="0022403A"/>
    <w:rsid w:val="002476E4"/>
    <w:rsid w:val="00271A99"/>
    <w:rsid w:val="00273857"/>
    <w:rsid w:val="002A209F"/>
    <w:rsid w:val="002A4393"/>
    <w:rsid w:val="002B2BD7"/>
    <w:rsid w:val="002D3ABE"/>
    <w:rsid w:val="002D423E"/>
    <w:rsid w:val="002D607C"/>
    <w:rsid w:val="002E1313"/>
    <w:rsid w:val="002F1AEE"/>
    <w:rsid w:val="0032733C"/>
    <w:rsid w:val="00333B3C"/>
    <w:rsid w:val="003450D8"/>
    <w:rsid w:val="0035683B"/>
    <w:rsid w:val="003622B1"/>
    <w:rsid w:val="00374BC1"/>
    <w:rsid w:val="0038276D"/>
    <w:rsid w:val="003941CD"/>
    <w:rsid w:val="00396CA8"/>
    <w:rsid w:val="003A1536"/>
    <w:rsid w:val="003B6070"/>
    <w:rsid w:val="003B6F7E"/>
    <w:rsid w:val="003C5D2A"/>
    <w:rsid w:val="003C70C4"/>
    <w:rsid w:val="003D37A4"/>
    <w:rsid w:val="003D4738"/>
    <w:rsid w:val="003F7603"/>
    <w:rsid w:val="004179C3"/>
    <w:rsid w:val="00436CF9"/>
    <w:rsid w:val="004457DC"/>
    <w:rsid w:val="00461731"/>
    <w:rsid w:val="00467A39"/>
    <w:rsid w:val="00480BD3"/>
    <w:rsid w:val="00485F4D"/>
    <w:rsid w:val="004871A9"/>
    <w:rsid w:val="004A2A8B"/>
    <w:rsid w:val="004E1245"/>
    <w:rsid w:val="004E1F9F"/>
    <w:rsid w:val="004F533B"/>
    <w:rsid w:val="004F60BE"/>
    <w:rsid w:val="00513CCB"/>
    <w:rsid w:val="0053128D"/>
    <w:rsid w:val="00537325"/>
    <w:rsid w:val="00541541"/>
    <w:rsid w:val="00542ED0"/>
    <w:rsid w:val="00544EBB"/>
    <w:rsid w:val="00554796"/>
    <w:rsid w:val="005700EC"/>
    <w:rsid w:val="005725E9"/>
    <w:rsid w:val="005913AF"/>
    <w:rsid w:val="005A03C8"/>
    <w:rsid w:val="005A1F43"/>
    <w:rsid w:val="005B2F89"/>
    <w:rsid w:val="005C1F84"/>
    <w:rsid w:val="005D7342"/>
    <w:rsid w:val="005E1753"/>
    <w:rsid w:val="005E3C19"/>
    <w:rsid w:val="005F0D8E"/>
    <w:rsid w:val="006102C5"/>
    <w:rsid w:val="006108FF"/>
    <w:rsid w:val="00614B96"/>
    <w:rsid w:val="0061712C"/>
    <w:rsid w:val="00620B63"/>
    <w:rsid w:val="00623F50"/>
    <w:rsid w:val="00635CA8"/>
    <w:rsid w:val="006401F0"/>
    <w:rsid w:val="00641357"/>
    <w:rsid w:val="00647EBC"/>
    <w:rsid w:val="0065600F"/>
    <w:rsid w:val="00682E15"/>
    <w:rsid w:val="006A5E6E"/>
    <w:rsid w:val="006B17EE"/>
    <w:rsid w:val="006B7301"/>
    <w:rsid w:val="006D3F1A"/>
    <w:rsid w:val="006E389A"/>
    <w:rsid w:val="006F244A"/>
    <w:rsid w:val="00707652"/>
    <w:rsid w:val="007103FE"/>
    <w:rsid w:val="00712BFB"/>
    <w:rsid w:val="00720DB8"/>
    <w:rsid w:val="00764195"/>
    <w:rsid w:val="00781B7A"/>
    <w:rsid w:val="00781FF3"/>
    <w:rsid w:val="00785B57"/>
    <w:rsid w:val="007A7841"/>
    <w:rsid w:val="007B1EC6"/>
    <w:rsid w:val="007B41EA"/>
    <w:rsid w:val="007C0A62"/>
    <w:rsid w:val="007D205F"/>
    <w:rsid w:val="007F05EF"/>
    <w:rsid w:val="008125D0"/>
    <w:rsid w:val="00813209"/>
    <w:rsid w:val="008259B0"/>
    <w:rsid w:val="008276B7"/>
    <w:rsid w:val="0085076A"/>
    <w:rsid w:val="00854D77"/>
    <w:rsid w:val="008837DE"/>
    <w:rsid w:val="00884CD9"/>
    <w:rsid w:val="00885619"/>
    <w:rsid w:val="008D21B8"/>
    <w:rsid w:val="008E0FC1"/>
    <w:rsid w:val="008E41F8"/>
    <w:rsid w:val="008E5FA6"/>
    <w:rsid w:val="008F025D"/>
    <w:rsid w:val="008F4901"/>
    <w:rsid w:val="0090234C"/>
    <w:rsid w:val="00903934"/>
    <w:rsid w:val="009051A9"/>
    <w:rsid w:val="00915261"/>
    <w:rsid w:val="00915389"/>
    <w:rsid w:val="00920A94"/>
    <w:rsid w:val="0096057D"/>
    <w:rsid w:val="009619AE"/>
    <w:rsid w:val="00971DC0"/>
    <w:rsid w:val="00982C6D"/>
    <w:rsid w:val="00992F1A"/>
    <w:rsid w:val="00995F0B"/>
    <w:rsid w:val="0099793E"/>
    <w:rsid w:val="009A6AB3"/>
    <w:rsid w:val="009B3724"/>
    <w:rsid w:val="009B3AC2"/>
    <w:rsid w:val="009C0BCF"/>
    <w:rsid w:val="009C2E49"/>
    <w:rsid w:val="009D2179"/>
    <w:rsid w:val="009D383B"/>
    <w:rsid w:val="009D3CAD"/>
    <w:rsid w:val="009E0180"/>
    <w:rsid w:val="009F1C7E"/>
    <w:rsid w:val="00A04592"/>
    <w:rsid w:val="00A04C41"/>
    <w:rsid w:val="00A05A82"/>
    <w:rsid w:val="00A07B17"/>
    <w:rsid w:val="00A120B9"/>
    <w:rsid w:val="00A32E2C"/>
    <w:rsid w:val="00A71B26"/>
    <w:rsid w:val="00A734F1"/>
    <w:rsid w:val="00A7717E"/>
    <w:rsid w:val="00A95125"/>
    <w:rsid w:val="00AA5501"/>
    <w:rsid w:val="00AB3069"/>
    <w:rsid w:val="00AB3286"/>
    <w:rsid w:val="00AC040E"/>
    <w:rsid w:val="00AC258E"/>
    <w:rsid w:val="00AD0B11"/>
    <w:rsid w:val="00AF130D"/>
    <w:rsid w:val="00B02207"/>
    <w:rsid w:val="00B21376"/>
    <w:rsid w:val="00B33585"/>
    <w:rsid w:val="00B3581B"/>
    <w:rsid w:val="00B375FF"/>
    <w:rsid w:val="00B57CF8"/>
    <w:rsid w:val="00B602EE"/>
    <w:rsid w:val="00B82A48"/>
    <w:rsid w:val="00BA5C55"/>
    <w:rsid w:val="00BB54C2"/>
    <w:rsid w:val="00BB7684"/>
    <w:rsid w:val="00BC5463"/>
    <w:rsid w:val="00BE08A4"/>
    <w:rsid w:val="00BE3085"/>
    <w:rsid w:val="00BF1F1D"/>
    <w:rsid w:val="00BF256F"/>
    <w:rsid w:val="00BF64F0"/>
    <w:rsid w:val="00C35386"/>
    <w:rsid w:val="00C35982"/>
    <w:rsid w:val="00C40C98"/>
    <w:rsid w:val="00C45AE3"/>
    <w:rsid w:val="00C4743A"/>
    <w:rsid w:val="00C66BFA"/>
    <w:rsid w:val="00C73B04"/>
    <w:rsid w:val="00C906E8"/>
    <w:rsid w:val="00C919E8"/>
    <w:rsid w:val="00C94AAD"/>
    <w:rsid w:val="00CA2101"/>
    <w:rsid w:val="00CA382F"/>
    <w:rsid w:val="00CA3983"/>
    <w:rsid w:val="00CA78C4"/>
    <w:rsid w:val="00CB40E5"/>
    <w:rsid w:val="00CC6C7B"/>
    <w:rsid w:val="00CD0237"/>
    <w:rsid w:val="00CD670E"/>
    <w:rsid w:val="00CD6DC7"/>
    <w:rsid w:val="00CE4511"/>
    <w:rsid w:val="00CE5548"/>
    <w:rsid w:val="00CF5441"/>
    <w:rsid w:val="00D31C7F"/>
    <w:rsid w:val="00D3315F"/>
    <w:rsid w:val="00D425CA"/>
    <w:rsid w:val="00D45AB5"/>
    <w:rsid w:val="00D463EC"/>
    <w:rsid w:val="00D61CB4"/>
    <w:rsid w:val="00D653AC"/>
    <w:rsid w:val="00D9531E"/>
    <w:rsid w:val="00D95AD5"/>
    <w:rsid w:val="00DA2DBD"/>
    <w:rsid w:val="00DA3FCD"/>
    <w:rsid w:val="00DB7396"/>
    <w:rsid w:val="00DE67A9"/>
    <w:rsid w:val="00E01170"/>
    <w:rsid w:val="00E27E7E"/>
    <w:rsid w:val="00E60C5B"/>
    <w:rsid w:val="00E7302A"/>
    <w:rsid w:val="00E93E9E"/>
    <w:rsid w:val="00ED5F86"/>
    <w:rsid w:val="00EE4375"/>
    <w:rsid w:val="00EE5D69"/>
    <w:rsid w:val="00EF1DB2"/>
    <w:rsid w:val="00EF6DAA"/>
    <w:rsid w:val="00F0763D"/>
    <w:rsid w:val="00F22C43"/>
    <w:rsid w:val="00F3031E"/>
    <w:rsid w:val="00F31A05"/>
    <w:rsid w:val="00F42F10"/>
    <w:rsid w:val="00F459BF"/>
    <w:rsid w:val="00F51731"/>
    <w:rsid w:val="00F645C9"/>
    <w:rsid w:val="00F744FD"/>
    <w:rsid w:val="00F80F99"/>
    <w:rsid w:val="00F84D3C"/>
    <w:rsid w:val="00F8599A"/>
    <w:rsid w:val="00F9140A"/>
    <w:rsid w:val="00FA34B3"/>
    <w:rsid w:val="00FC1F9F"/>
    <w:rsid w:val="00FC4D48"/>
    <w:rsid w:val="00FC5C23"/>
    <w:rsid w:val="00FC717E"/>
    <w:rsid w:val="00FE1F83"/>
    <w:rsid w:val="00FF6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715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5AB5"/>
  </w:style>
  <w:style w:type="paragraph" w:styleId="1">
    <w:name w:val="heading 1"/>
    <w:basedOn w:val="a"/>
    <w:next w:val="a"/>
    <w:link w:val="1Char"/>
    <w:uiPriority w:val="9"/>
    <w:qFormat/>
    <w:rsid w:val="00CB40E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CB40E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CB40E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CB40E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CB40E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CB40E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CB40E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B40E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CB40E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B40E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제목 Char"/>
    <w:basedOn w:val="a0"/>
    <w:link w:val="a3"/>
    <w:uiPriority w:val="10"/>
    <w:rsid w:val="00CB40E5"/>
    <w:rPr>
      <w:rFonts w:asciiTheme="majorHAnsi" w:eastAsiaTheme="majorEastAsia" w:hAnsiTheme="majorHAnsi" w:cstheme="majorBidi"/>
      <w:color w:val="000000" w:themeColor="text1"/>
      <w:sz w:val="56"/>
      <w:szCs w:val="56"/>
    </w:rPr>
  </w:style>
  <w:style w:type="character" w:customStyle="1" w:styleId="1Char">
    <w:name w:val="제목 1 Char"/>
    <w:basedOn w:val="a0"/>
    <w:link w:val="1"/>
    <w:uiPriority w:val="9"/>
    <w:rsid w:val="00CB40E5"/>
    <w:rPr>
      <w:rFonts w:asciiTheme="majorHAnsi" w:eastAsiaTheme="majorEastAsia" w:hAnsiTheme="majorHAnsi" w:cstheme="majorBidi"/>
      <w:b/>
      <w:bCs/>
      <w:smallCaps/>
      <w:color w:val="000000" w:themeColor="text1"/>
      <w:sz w:val="36"/>
      <w:szCs w:val="36"/>
    </w:rPr>
  </w:style>
  <w:style w:type="paragraph" w:styleId="TOC">
    <w:name w:val="TOC Heading"/>
    <w:basedOn w:val="1"/>
    <w:next w:val="a"/>
    <w:uiPriority w:val="39"/>
    <w:unhideWhenUsed/>
    <w:qFormat/>
    <w:rsid w:val="00CB40E5"/>
    <w:pPr>
      <w:outlineLvl w:val="9"/>
    </w:pPr>
  </w:style>
  <w:style w:type="character" w:customStyle="1" w:styleId="2Char">
    <w:name w:val="제목 2 Char"/>
    <w:basedOn w:val="a0"/>
    <w:link w:val="2"/>
    <w:uiPriority w:val="9"/>
    <w:rsid w:val="00CB40E5"/>
    <w:rPr>
      <w:rFonts w:asciiTheme="majorHAnsi" w:eastAsiaTheme="majorEastAsia" w:hAnsiTheme="majorHAnsi" w:cstheme="majorBidi"/>
      <w:b/>
      <w:bCs/>
      <w:smallCaps/>
      <w:color w:val="000000" w:themeColor="text1"/>
      <w:sz w:val="28"/>
      <w:szCs w:val="28"/>
    </w:rPr>
  </w:style>
  <w:style w:type="character" w:customStyle="1" w:styleId="3Char">
    <w:name w:val="제목 3 Char"/>
    <w:basedOn w:val="a0"/>
    <w:link w:val="3"/>
    <w:uiPriority w:val="9"/>
    <w:rsid w:val="00CB40E5"/>
    <w:rPr>
      <w:rFonts w:asciiTheme="majorHAnsi" w:eastAsiaTheme="majorEastAsia" w:hAnsiTheme="majorHAnsi" w:cstheme="majorBidi"/>
      <w:b/>
      <w:bCs/>
      <w:color w:val="000000" w:themeColor="text1"/>
    </w:rPr>
  </w:style>
  <w:style w:type="character" w:customStyle="1" w:styleId="4Char">
    <w:name w:val="제목 4 Char"/>
    <w:basedOn w:val="a0"/>
    <w:link w:val="4"/>
    <w:uiPriority w:val="9"/>
    <w:rsid w:val="00CB40E5"/>
    <w:rPr>
      <w:rFonts w:asciiTheme="majorHAnsi" w:eastAsiaTheme="majorEastAsia" w:hAnsiTheme="majorHAnsi" w:cstheme="majorBidi"/>
      <w:b/>
      <w:bCs/>
      <w:i/>
      <w:iCs/>
      <w:color w:val="000000" w:themeColor="text1"/>
    </w:rPr>
  </w:style>
  <w:style w:type="character" w:customStyle="1" w:styleId="5Char">
    <w:name w:val="제목 5 Char"/>
    <w:basedOn w:val="a0"/>
    <w:link w:val="5"/>
    <w:uiPriority w:val="9"/>
    <w:semiHidden/>
    <w:rsid w:val="00CB40E5"/>
    <w:rPr>
      <w:rFonts w:asciiTheme="majorHAnsi" w:eastAsiaTheme="majorEastAsia" w:hAnsiTheme="majorHAnsi" w:cstheme="majorBidi"/>
      <w:color w:val="323E4F" w:themeColor="text2" w:themeShade="BF"/>
    </w:rPr>
  </w:style>
  <w:style w:type="character" w:customStyle="1" w:styleId="6Char">
    <w:name w:val="제목 6 Char"/>
    <w:basedOn w:val="a0"/>
    <w:link w:val="6"/>
    <w:uiPriority w:val="9"/>
    <w:semiHidden/>
    <w:rsid w:val="00CB40E5"/>
    <w:rPr>
      <w:rFonts w:asciiTheme="majorHAnsi" w:eastAsiaTheme="majorEastAsia" w:hAnsiTheme="majorHAnsi" w:cstheme="majorBidi"/>
      <w:i/>
      <w:iCs/>
      <w:color w:val="323E4F" w:themeColor="text2" w:themeShade="BF"/>
    </w:rPr>
  </w:style>
  <w:style w:type="character" w:customStyle="1" w:styleId="7Char">
    <w:name w:val="제목 7 Char"/>
    <w:basedOn w:val="a0"/>
    <w:link w:val="7"/>
    <w:uiPriority w:val="9"/>
    <w:semiHidden/>
    <w:rsid w:val="00CB40E5"/>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CB40E5"/>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CB40E5"/>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CB40E5"/>
    <w:pPr>
      <w:spacing w:after="200" w:line="240" w:lineRule="auto"/>
    </w:pPr>
    <w:rPr>
      <w:i/>
      <w:iCs/>
      <w:color w:val="44546A" w:themeColor="text2"/>
      <w:sz w:val="18"/>
      <w:szCs w:val="18"/>
    </w:rPr>
  </w:style>
  <w:style w:type="paragraph" w:styleId="a5">
    <w:name w:val="Subtitle"/>
    <w:basedOn w:val="a"/>
    <w:next w:val="a"/>
    <w:link w:val="Char0"/>
    <w:uiPriority w:val="11"/>
    <w:qFormat/>
    <w:rsid w:val="00CB40E5"/>
    <w:pPr>
      <w:numPr>
        <w:ilvl w:val="1"/>
      </w:numPr>
    </w:pPr>
    <w:rPr>
      <w:color w:val="5A5A5A" w:themeColor="text1" w:themeTint="A5"/>
      <w:spacing w:val="10"/>
    </w:rPr>
  </w:style>
  <w:style w:type="character" w:customStyle="1" w:styleId="Char0">
    <w:name w:val="부제 Char"/>
    <w:basedOn w:val="a0"/>
    <w:link w:val="a5"/>
    <w:uiPriority w:val="11"/>
    <w:rsid w:val="00CB40E5"/>
    <w:rPr>
      <w:color w:val="5A5A5A" w:themeColor="text1" w:themeTint="A5"/>
      <w:spacing w:val="10"/>
    </w:rPr>
  </w:style>
  <w:style w:type="character" w:styleId="a6">
    <w:name w:val="Strong"/>
    <w:basedOn w:val="a0"/>
    <w:uiPriority w:val="22"/>
    <w:qFormat/>
    <w:rsid w:val="00CB40E5"/>
    <w:rPr>
      <w:b/>
      <w:bCs/>
      <w:color w:val="000000" w:themeColor="text1"/>
    </w:rPr>
  </w:style>
  <w:style w:type="character" w:styleId="a7">
    <w:name w:val="Emphasis"/>
    <w:basedOn w:val="a0"/>
    <w:uiPriority w:val="20"/>
    <w:qFormat/>
    <w:rsid w:val="00CB40E5"/>
    <w:rPr>
      <w:i/>
      <w:iCs/>
      <w:color w:val="auto"/>
    </w:rPr>
  </w:style>
  <w:style w:type="paragraph" w:styleId="a8">
    <w:name w:val="No Spacing"/>
    <w:uiPriority w:val="1"/>
    <w:qFormat/>
    <w:rsid w:val="00CB40E5"/>
    <w:pPr>
      <w:spacing w:after="0" w:line="240" w:lineRule="auto"/>
    </w:pPr>
  </w:style>
  <w:style w:type="paragraph" w:styleId="a9">
    <w:name w:val="Quote"/>
    <w:basedOn w:val="a"/>
    <w:next w:val="a"/>
    <w:link w:val="Char1"/>
    <w:uiPriority w:val="29"/>
    <w:qFormat/>
    <w:rsid w:val="00CB40E5"/>
    <w:pPr>
      <w:spacing w:before="160"/>
      <w:ind w:left="720" w:right="720"/>
    </w:pPr>
    <w:rPr>
      <w:i/>
      <w:iCs/>
      <w:color w:val="000000" w:themeColor="text1"/>
    </w:rPr>
  </w:style>
  <w:style w:type="character" w:customStyle="1" w:styleId="Char1">
    <w:name w:val="인용 Char"/>
    <w:basedOn w:val="a0"/>
    <w:link w:val="a9"/>
    <w:uiPriority w:val="29"/>
    <w:rsid w:val="00CB40E5"/>
    <w:rPr>
      <w:i/>
      <w:iCs/>
      <w:color w:val="000000" w:themeColor="text1"/>
    </w:rPr>
  </w:style>
  <w:style w:type="paragraph" w:styleId="aa">
    <w:name w:val="Intense Quote"/>
    <w:basedOn w:val="a"/>
    <w:next w:val="a"/>
    <w:link w:val="Char2"/>
    <w:uiPriority w:val="30"/>
    <w:qFormat/>
    <w:rsid w:val="00CB40E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강한 인용 Char"/>
    <w:basedOn w:val="a0"/>
    <w:link w:val="aa"/>
    <w:uiPriority w:val="30"/>
    <w:rsid w:val="00CB40E5"/>
    <w:rPr>
      <w:color w:val="000000" w:themeColor="text1"/>
      <w:shd w:val="clear" w:color="auto" w:fill="F2F2F2" w:themeFill="background1" w:themeFillShade="F2"/>
    </w:rPr>
  </w:style>
  <w:style w:type="character" w:styleId="ab">
    <w:name w:val="Subtle Emphasis"/>
    <w:basedOn w:val="a0"/>
    <w:uiPriority w:val="19"/>
    <w:qFormat/>
    <w:rsid w:val="00CB40E5"/>
    <w:rPr>
      <w:i/>
      <w:iCs/>
      <w:color w:val="404040" w:themeColor="text1" w:themeTint="BF"/>
    </w:rPr>
  </w:style>
  <w:style w:type="character" w:styleId="ac">
    <w:name w:val="Intense Emphasis"/>
    <w:basedOn w:val="a0"/>
    <w:uiPriority w:val="21"/>
    <w:qFormat/>
    <w:rsid w:val="00CB40E5"/>
    <w:rPr>
      <w:b/>
      <w:bCs/>
      <w:i/>
      <w:iCs/>
      <w:caps/>
    </w:rPr>
  </w:style>
  <w:style w:type="character" w:styleId="ad">
    <w:name w:val="Subtle Reference"/>
    <w:basedOn w:val="a0"/>
    <w:uiPriority w:val="31"/>
    <w:qFormat/>
    <w:rsid w:val="00CB40E5"/>
    <w:rPr>
      <w:smallCaps/>
      <w:color w:val="404040" w:themeColor="text1" w:themeTint="BF"/>
      <w:u w:val="single" w:color="7F7F7F" w:themeColor="text1" w:themeTint="80"/>
    </w:rPr>
  </w:style>
  <w:style w:type="character" w:styleId="ae">
    <w:name w:val="Intense Reference"/>
    <w:basedOn w:val="a0"/>
    <w:uiPriority w:val="32"/>
    <w:qFormat/>
    <w:rsid w:val="00CB40E5"/>
    <w:rPr>
      <w:b/>
      <w:bCs/>
      <w:smallCaps/>
      <w:u w:val="single"/>
    </w:rPr>
  </w:style>
  <w:style w:type="character" w:styleId="af">
    <w:name w:val="Book Title"/>
    <w:basedOn w:val="a0"/>
    <w:uiPriority w:val="33"/>
    <w:qFormat/>
    <w:rsid w:val="00CB40E5"/>
    <w:rPr>
      <w:b w:val="0"/>
      <w:bCs w:val="0"/>
      <w:smallCaps/>
      <w:spacing w:val="5"/>
    </w:rPr>
  </w:style>
  <w:style w:type="paragraph" w:styleId="af0">
    <w:name w:val="List Paragraph"/>
    <w:basedOn w:val="a"/>
    <w:uiPriority w:val="34"/>
    <w:qFormat/>
    <w:rsid w:val="00436CF9"/>
    <w:pPr>
      <w:ind w:left="720"/>
      <w:contextualSpacing/>
    </w:pPr>
  </w:style>
  <w:style w:type="table" w:styleId="af1">
    <w:name w:val="Table Grid"/>
    <w:basedOn w:val="a1"/>
    <w:uiPriority w:val="59"/>
    <w:rsid w:val="00BC54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footnote text"/>
    <w:basedOn w:val="a"/>
    <w:link w:val="Char3"/>
    <w:uiPriority w:val="99"/>
    <w:semiHidden/>
    <w:unhideWhenUsed/>
    <w:rsid w:val="00F80F99"/>
    <w:pPr>
      <w:spacing w:after="0" w:line="240" w:lineRule="auto"/>
    </w:pPr>
    <w:rPr>
      <w:sz w:val="20"/>
      <w:szCs w:val="20"/>
    </w:rPr>
  </w:style>
  <w:style w:type="character" w:customStyle="1" w:styleId="Char3">
    <w:name w:val="각주 텍스트 Char"/>
    <w:basedOn w:val="a0"/>
    <w:link w:val="af2"/>
    <w:uiPriority w:val="99"/>
    <w:semiHidden/>
    <w:rsid w:val="00F80F99"/>
    <w:rPr>
      <w:sz w:val="20"/>
      <w:szCs w:val="20"/>
    </w:rPr>
  </w:style>
  <w:style w:type="character" w:styleId="af3">
    <w:name w:val="footnote reference"/>
    <w:basedOn w:val="a0"/>
    <w:uiPriority w:val="99"/>
    <w:semiHidden/>
    <w:unhideWhenUsed/>
    <w:rsid w:val="00F80F99"/>
    <w:rPr>
      <w:vertAlign w:val="superscript"/>
    </w:rPr>
  </w:style>
  <w:style w:type="character" w:styleId="af4">
    <w:name w:val="Hyperlink"/>
    <w:basedOn w:val="a0"/>
    <w:uiPriority w:val="99"/>
    <w:unhideWhenUsed/>
    <w:rsid w:val="007C0A62"/>
    <w:rPr>
      <w:color w:val="0563C1" w:themeColor="hyperlink"/>
      <w:u w:val="single"/>
    </w:rPr>
  </w:style>
  <w:style w:type="paragraph" w:styleId="af5">
    <w:name w:val="Normal (Web)"/>
    <w:basedOn w:val="a"/>
    <w:uiPriority w:val="99"/>
    <w:semiHidden/>
    <w:unhideWhenUsed/>
    <w:rsid w:val="001A74CC"/>
    <w:pPr>
      <w:spacing w:before="100" w:beforeAutospacing="1" w:after="100" w:afterAutospacing="1" w:line="240" w:lineRule="auto"/>
    </w:pPr>
    <w:rPr>
      <w:rFonts w:ascii="Times New Roman" w:eastAsia="Times New Roman" w:hAnsi="Times New Roman" w:cs="Times New Roman"/>
      <w:sz w:val="24"/>
      <w:szCs w:val="24"/>
    </w:rPr>
  </w:style>
  <w:style w:type="paragraph" w:styleId="10">
    <w:name w:val="toc 1"/>
    <w:basedOn w:val="a"/>
    <w:next w:val="a"/>
    <w:autoRedefine/>
    <w:uiPriority w:val="39"/>
    <w:unhideWhenUsed/>
    <w:rsid w:val="00D653AC"/>
    <w:pPr>
      <w:spacing w:after="100"/>
    </w:pPr>
  </w:style>
  <w:style w:type="paragraph" w:styleId="20">
    <w:name w:val="toc 2"/>
    <w:basedOn w:val="a"/>
    <w:next w:val="a"/>
    <w:autoRedefine/>
    <w:uiPriority w:val="39"/>
    <w:unhideWhenUsed/>
    <w:rsid w:val="00D653AC"/>
    <w:pPr>
      <w:spacing w:after="100"/>
      <w:ind w:left="220"/>
    </w:pPr>
  </w:style>
  <w:style w:type="paragraph" w:styleId="30">
    <w:name w:val="toc 3"/>
    <w:basedOn w:val="a"/>
    <w:next w:val="a"/>
    <w:autoRedefine/>
    <w:uiPriority w:val="39"/>
    <w:unhideWhenUsed/>
    <w:rsid w:val="00D653AC"/>
    <w:pPr>
      <w:spacing w:after="100"/>
      <w:ind w:left="440"/>
    </w:pPr>
  </w:style>
  <w:style w:type="character" w:customStyle="1" w:styleId="sc161">
    <w:name w:val="sc161"/>
    <w:basedOn w:val="a0"/>
    <w:rsid w:val="00C45AE3"/>
    <w:rPr>
      <w:rFonts w:ascii="Courier New" w:hAnsi="Courier New" w:cs="Courier New" w:hint="default"/>
      <w:color w:val="8000FF"/>
      <w:sz w:val="20"/>
      <w:szCs w:val="20"/>
    </w:rPr>
  </w:style>
  <w:style w:type="character" w:customStyle="1" w:styleId="sc0">
    <w:name w:val="sc0"/>
    <w:basedOn w:val="a0"/>
    <w:rsid w:val="00C45AE3"/>
    <w:rPr>
      <w:rFonts w:ascii="Courier New" w:hAnsi="Courier New" w:cs="Courier New" w:hint="default"/>
      <w:color w:val="000000"/>
      <w:sz w:val="20"/>
      <w:szCs w:val="20"/>
    </w:rPr>
  </w:style>
  <w:style w:type="character" w:customStyle="1" w:styleId="sc11">
    <w:name w:val="sc11"/>
    <w:basedOn w:val="a0"/>
    <w:rsid w:val="00C45AE3"/>
    <w:rPr>
      <w:rFonts w:ascii="Courier New" w:hAnsi="Courier New" w:cs="Courier New" w:hint="default"/>
      <w:color w:val="000000"/>
      <w:sz w:val="20"/>
      <w:szCs w:val="20"/>
    </w:rPr>
  </w:style>
  <w:style w:type="character" w:customStyle="1" w:styleId="sc101">
    <w:name w:val="sc101"/>
    <w:basedOn w:val="a0"/>
    <w:rsid w:val="00C45AE3"/>
    <w:rPr>
      <w:rFonts w:ascii="Courier New" w:hAnsi="Courier New" w:cs="Courier New" w:hint="default"/>
      <w:b/>
      <w:bCs/>
      <w:color w:val="000080"/>
      <w:sz w:val="20"/>
      <w:szCs w:val="20"/>
    </w:rPr>
  </w:style>
  <w:style w:type="character" w:customStyle="1" w:styleId="sc21">
    <w:name w:val="sc21"/>
    <w:basedOn w:val="a0"/>
    <w:rsid w:val="00C45AE3"/>
    <w:rPr>
      <w:rFonts w:ascii="Courier New" w:hAnsi="Courier New" w:cs="Courier New" w:hint="default"/>
      <w:color w:val="008000"/>
      <w:sz w:val="20"/>
      <w:szCs w:val="20"/>
    </w:rPr>
  </w:style>
  <w:style w:type="character" w:customStyle="1" w:styleId="sc51">
    <w:name w:val="sc51"/>
    <w:basedOn w:val="a0"/>
    <w:rsid w:val="00C45AE3"/>
    <w:rPr>
      <w:rFonts w:ascii="Courier New" w:hAnsi="Courier New" w:cs="Courier New" w:hint="default"/>
      <w:b/>
      <w:bCs/>
      <w:color w:val="0000FF"/>
      <w:sz w:val="20"/>
      <w:szCs w:val="20"/>
    </w:rPr>
  </w:style>
  <w:style w:type="character" w:customStyle="1" w:styleId="sc61">
    <w:name w:val="sc61"/>
    <w:basedOn w:val="a0"/>
    <w:rsid w:val="00C45AE3"/>
    <w:rPr>
      <w:rFonts w:ascii="Courier New" w:hAnsi="Courier New" w:cs="Courier New" w:hint="default"/>
      <w:color w:val="808080"/>
      <w:sz w:val="20"/>
      <w:szCs w:val="20"/>
    </w:rPr>
  </w:style>
  <w:style w:type="character" w:styleId="af6">
    <w:name w:val="annotation reference"/>
    <w:basedOn w:val="a0"/>
    <w:uiPriority w:val="99"/>
    <w:semiHidden/>
    <w:unhideWhenUsed/>
    <w:rsid w:val="005700EC"/>
    <w:rPr>
      <w:sz w:val="16"/>
      <w:szCs w:val="16"/>
    </w:rPr>
  </w:style>
  <w:style w:type="paragraph" w:styleId="af7">
    <w:name w:val="annotation text"/>
    <w:basedOn w:val="a"/>
    <w:link w:val="Char4"/>
    <w:uiPriority w:val="99"/>
    <w:semiHidden/>
    <w:unhideWhenUsed/>
    <w:rsid w:val="005700EC"/>
    <w:pPr>
      <w:spacing w:after="200" w:line="240" w:lineRule="auto"/>
    </w:pPr>
    <w:rPr>
      <w:rFonts w:eastAsiaTheme="minorHAnsi"/>
      <w:sz w:val="20"/>
      <w:szCs w:val="20"/>
    </w:rPr>
  </w:style>
  <w:style w:type="character" w:customStyle="1" w:styleId="Char4">
    <w:name w:val="메모 텍스트 Char"/>
    <w:basedOn w:val="a0"/>
    <w:link w:val="af7"/>
    <w:uiPriority w:val="99"/>
    <w:semiHidden/>
    <w:rsid w:val="005700EC"/>
    <w:rPr>
      <w:rFonts w:eastAsiaTheme="minorHAnsi"/>
      <w:sz w:val="20"/>
      <w:szCs w:val="20"/>
    </w:rPr>
  </w:style>
  <w:style w:type="paragraph" w:styleId="af8">
    <w:name w:val="Balloon Text"/>
    <w:basedOn w:val="a"/>
    <w:link w:val="Char5"/>
    <w:uiPriority w:val="99"/>
    <w:semiHidden/>
    <w:unhideWhenUsed/>
    <w:rsid w:val="005700EC"/>
    <w:pPr>
      <w:spacing w:after="0" w:line="240" w:lineRule="auto"/>
    </w:pPr>
    <w:rPr>
      <w:rFonts w:ascii="Segoe UI" w:hAnsi="Segoe UI" w:cs="Segoe UI"/>
      <w:sz w:val="18"/>
      <w:szCs w:val="18"/>
    </w:rPr>
  </w:style>
  <w:style w:type="character" w:customStyle="1" w:styleId="Char5">
    <w:name w:val="풍선 도움말 텍스트 Char"/>
    <w:basedOn w:val="a0"/>
    <w:link w:val="af8"/>
    <w:uiPriority w:val="99"/>
    <w:semiHidden/>
    <w:rsid w:val="005700EC"/>
    <w:rPr>
      <w:rFonts w:ascii="Segoe UI" w:hAnsi="Segoe UI" w:cs="Segoe UI"/>
      <w:sz w:val="18"/>
      <w:szCs w:val="18"/>
    </w:rPr>
  </w:style>
  <w:style w:type="character" w:customStyle="1" w:styleId="sc41">
    <w:name w:val="sc41"/>
    <w:basedOn w:val="a0"/>
    <w:rsid w:val="00C73B04"/>
    <w:rPr>
      <w:rFonts w:ascii="Courier New" w:hAnsi="Courier New" w:cs="Courier New" w:hint="default"/>
      <w:color w:val="FF8000"/>
      <w:sz w:val="20"/>
      <w:szCs w:val="20"/>
    </w:rPr>
  </w:style>
  <w:style w:type="character" w:customStyle="1" w:styleId="sc12">
    <w:name w:val="sc12"/>
    <w:basedOn w:val="a0"/>
    <w:rsid w:val="00C73B04"/>
    <w:rPr>
      <w:rFonts w:ascii="Courier New" w:hAnsi="Courier New" w:cs="Courier New" w:hint="default"/>
      <w:color w:val="008000"/>
      <w:sz w:val="20"/>
      <w:szCs w:val="20"/>
    </w:rPr>
  </w:style>
  <w:style w:type="paragraph" w:styleId="af9">
    <w:name w:val="endnote text"/>
    <w:basedOn w:val="a"/>
    <w:link w:val="Char6"/>
    <w:uiPriority w:val="99"/>
    <w:semiHidden/>
    <w:unhideWhenUsed/>
    <w:rsid w:val="00DE67A9"/>
    <w:pPr>
      <w:spacing w:after="0" w:line="240" w:lineRule="auto"/>
    </w:pPr>
    <w:rPr>
      <w:sz w:val="20"/>
      <w:szCs w:val="20"/>
    </w:rPr>
  </w:style>
  <w:style w:type="character" w:customStyle="1" w:styleId="Char6">
    <w:name w:val="미주 텍스트 Char"/>
    <w:basedOn w:val="a0"/>
    <w:link w:val="af9"/>
    <w:uiPriority w:val="99"/>
    <w:semiHidden/>
    <w:rsid w:val="00DE67A9"/>
    <w:rPr>
      <w:sz w:val="20"/>
      <w:szCs w:val="20"/>
    </w:rPr>
  </w:style>
  <w:style w:type="character" w:styleId="afa">
    <w:name w:val="endnote reference"/>
    <w:basedOn w:val="a0"/>
    <w:uiPriority w:val="99"/>
    <w:semiHidden/>
    <w:unhideWhenUsed/>
    <w:rsid w:val="00DE67A9"/>
    <w:rPr>
      <w:vertAlign w:val="superscript"/>
    </w:rPr>
  </w:style>
  <w:style w:type="paragraph" w:styleId="afb">
    <w:name w:val="annotation subject"/>
    <w:basedOn w:val="af7"/>
    <w:next w:val="af7"/>
    <w:link w:val="Char7"/>
    <w:uiPriority w:val="99"/>
    <w:semiHidden/>
    <w:unhideWhenUsed/>
    <w:rsid w:val="003A1536"/>
    <w:pPr>
      <w:spacing w:after="160"/>
    </w:pPr>
    <w:rPr>
      <w:rFonts w:eastAsiaTheme="minorEastAsia"/>
      <w:b/>
      <w:bCs/>
    </w:rPr>
  </w:style>
  <w:style w:type="character" w:customStyle="1" w:styleId="Char7">
    <w:name w:val="메모 주제 Char"/>
    <w:basedOn w:val="Char4"/>
    <w:link w:val="afb"/>
    <w:uiPriority w:val="99"/>
    <w:semiHidden/>
    <w:rsid w:val="003A1536"/>
    <w:rPr>
      <w:rFonts w:eastAsiaTheme="minorHAnsi"/>
      <w:b/>
      <w:bCs/>
      <w:sz w:val="20"/>
      <w:szCs w:val="20"/>
    </w:rPr>
  </w:style>
  <w:style w:type="paragraph" w:styleId="afc">
    <w:name w:val="header"/>
    <w:basedOn w:val="a"/>
    <w:link w:val="Char8"/>
    <w:uiPriority w:val="99"/>
    <w:unhideWhenUsed/>
    <w:rsid w:val="00CA382F"/>
    <w:pPr>
      <w:tabs>
        <w:tab w:val="center" w:pos="4513"/>
        <w:tab w:val="right" w:pos="9026"/>
      </w:tabs>
      <w:snapToGrid w:val="0"/>
    </w:pPr>
  </w:style>
  <w:style w:type="character" w:customStyle="1" w:styleId="Char8">
    <w:name w:val="머리글 Char"/>
    <w:basedOn w:val="a0"/>
    <w:link w:val="afc"/>
    <w:uiPriority w:val="99"/>
    <w:rsid w:val="00CA382F"/>
  </w:style>
  <w:style w:type="paragraph" w:styleId="afd">
    <w:name w:val="footer"/>
    <w:basedOn w:val="a"/>
    <w:link w:val="Char9"/>
    <w:uiPriority w:val="99"/>
    <w:unhideWhenUsed/>
    <w:rsid w:val="00CA382F"/>
    <w:pPr>
      <w:tabs>
        <w:tab w:val="center" w:pos="4513"/>
        <w:tab w:val="right" w:pos="9026"/>
      </w:tabs>
      <w:snapToGrid w:val="0"/>
    </w:pPr>
  </w:style>
  <w:style w:type="character" w:customStyle="1" w:styleId="Char9">
    <w:name w:val="바닥글 Char"/>
    <w:basedOn w:val="a0"/>
    <w:link w:val="afd"/>
    <w:uiPriority w:val="99"/>
    <w:rsid w:val="00CA382F"/>
  </w:style>
  <w:style w:type="paragraph" w:customStyle="1" w:styleId="WordDocHead1518Neo">
    <w:name w:val="Word Doc Head 15/18 Neo"/>
    <w:basedOn w:val="a"/>
    <w:rsid w:val="003C70C4"/>
    <w:pPr>
      <w:spacing w:after="0" w:line="360" w:lineRule="exact"/>
      <w:ind w:left="-90" w:firstLine="180"/>
    </w:pPr>
    <w:rPr>
      <w:sz w:val="30"/>
    </w:rPr>
  </w:style>
  <w:style w:type="paragraph" w:customStyle="1" w:styleId="WordDocSubheadMedium">
    <w:name w:val="Word Doc Subhead Medium"/>
    <w:basedOn w:val="a"/>
    <w:rsid w:val="003C70C4"/>
    <w:pPr>
      <w:spacing w:after="0" w:line="200" w:lineRule="exact"/>
      <w:ind w:left="90" w:firstLine="360"/>
    </w:pPr>
    <w:rPr>
      <w:rFonts w:ascii="Neo Sans Intel Medium" w:hAnsi="Neo Sans Intel Medium"/>
      <w:sz w:val="16"/>
    </w:rPr>
  </w:style>
  <w:style w:type="paragraph" w:customStyle="1" w:styleId="11">
    <w:name w:val="제목1"/>
    <w:basedOn w:val="a"/>
    <w:rsid w:val="003C70C4"/>
    <w:pPr>
      <w:spacing w:line="680" w:lineRule="exact"/>
      <w:ind w:leftChars="1400" w:left="1400" w:firstLine="357"/>
    </w:pPr>
    <w:rPr>
      <w:b/>
      <w:sz w:val="60"/>
    </w:rPr>
  </w:style>
  <w:style w:type="paragraph" w:customStyle="1" w:styleId="body">
    <w:name w:val="body"/>
    <w:basedOn w:val="a"/>
    <w:qFormat/>
    <w:rsid w:val="000A1B82"/>
    <w:pPr>
      <w:spacing w:before="120" w:after="0"/>
      <w:jc w:val="both"/>
    </w:pPr>
  </w:style>
  <w:style w:type="paragraph" w:customStyle="1" w:styleId="12">
    <w:name w:val="캡션1"/>
    <w:basedOn w:val="body"/>
    <w:qFormat/>
    <w:rsid w:val="003C70C4"/>
    <w:pPr>
      <w:spacing w:before="60" w:line="240" w:lineRule="auto"/>
      <w:jc w:val="center"/>
    </w:pPr>
    <w:rPr>
      <w:sz w:val="20"/>
    </w:rPr>
  </w:style>
  <w:style w:type="paragraph" w:customStyle="1" w:styleId="bodyitem">
    <w:name w:val="body item"/>
    <w:basedOn w:val="af0"/>
    <w:qFormat/>
    <w:rsid w:val="00271A99"/>
    <w:pPr>
      <w:numPr>
        <w:numId w:val="27"/>
      </w:numPr>
      <w:spacing w:before="60" w:after="0" w:line="240" w:lineRule="auto"/>
      <w:ind w:left="567"/>
    </w:pPr>
    <w:rPr>
      <w:rFonts w:ascii="Calibri" w:hAnsi="Calibri"/>
      <w:sz w:val="20"/>
    </w:rPr>
  </w:style>
  <w:style w:type="paragraph" w:customStyle="1" w:styleId="bodycode">
    <w:name w:val="body code"/>
    <w:basedOn w:val="a"/>
    <w:qFormat/>
    <w:rsid w:val="004E1F9F"/>
    <w:pPr>
      <w:spacing w:before="120" w:after="120" w:line="240" w:lineRule="auto"/>
      <w:ind w:left="426"/>
    </w:pPr>
    <w:rPr>
      <w:rFonts w:ascii="Courier New" w:hAnsi="Courier New" w:cs="Courier New"/>
      <w:sz w:val="20"/>
    </w:rPr>
  </w:style>
  <w:style w:type="paragraph" w:customStyle="1" w:styleId="bodyfigure">
    <w:name w:val="body figure"/>
    <w:basedOn w:val="body"/>
    <w:next w:val="12"/>
    <w:qFormat/>
    <w:rsid w:val="003C70C4"/>
    <w:pPr>
      <w:keepNext/>
      <w:jc w:val="center"/>
    </w:pPr>
  </w:style>
  <w:style w:type="paragraph" w:customStyle="1" w:styleId="codesnippet">
    <w:name w:val="code snippet"/>
    <w:basedOn w:val="a"/>
    <w:qFormat/>
    <w:rsid w:val="00DB7396"/>
    <w:pPr>
      <w:autoSpaceDE w:val="0"/>
      <w:autoSpaceDN w:val="0"/>
      <w:adjustRightInd w:val="0"/>
      <w:spacing w:after="0" w:line="240" w:lineRule="auto"/>
      <w:ind w:leftChars="257" w:left="565"/>
    </w:pPr>
    <w:rPr>
      <w:rFonts w:ascii="Consolas" w:hAnsi="Consolas" w:cs="Consolas"/>
      <w:sz w:val="19"/>
      <w:szCs w:val="19"/>
    </w:rPr>
  </w:style>
  <w:style w:type="paragraph" w:styleId="afe">
    <w:name w:val="Body Text"/>
    <w:basedOn w:val="a"/>
    <w:link w:val="Chara"/>
    <w:uiPriority w:val="99"/>
    <w:unhideWhenUsed/>
    <w:rsid w:val="00CE4511"/>
    <w:pPr>
      <w:spacing w:after="180"/>
    </w:pPr>
  </w:style>
  <w:style w:type="character" w:customStyle="1" w:styleId="Chara">
    <w:name w:val="본문 Char"/>
    <w:basedOn w:val="a0"/>
    <w:link w:val="afe"/>
    <w:uiPriority w:val="99"/>
    <w:rsid w:val="00CE45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5AB5"/>
  </w:style>
  <w:style w:type="paragraph" w:styleId="1">
    <w:name w:val="heading 1"/>
    <w:basedOn w:val="a"/>
    <w:next w:val="a"/>
    <w:link w:val="1Char"/>
    <w:uiPriority w:val="9"/>
    <w:qFormat/>
    <w:rsid w:val="00CB40E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CB40E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CB40E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CB40E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CB40E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CB40E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CB40E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B40E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CB40E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B40E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제목 Char"/>
    <w:basedOn w:val="a0"/>
    <w:link w:val="a3"/>
    <w:uiPriority w:val="10"/>
    <w:rsid w:val="00CB40E5"/>
    <w:rPr>
      <w:rFonts w:asciiTheme="majorHAnsi" w:eastAsiaTheme="majorEastAsia" w:hAnsiTheme="majorHAnsi" w:cstheme="majorBidi"/>
      <w:color w:val="000000" w:themeColor="text1"/>
      <w:sz w:val="56"/>
      <w:szCs w:val="56"/>
    </w:rPr>
  </w:style>
  <w:style w:type="character" w:customStyle="1" w:styleId="1Char">
    <w:name w:val="제목 1 Char"/>
    <w:basedOn w:val="a0"/>
    <w:link w:val="1"/>
    <w:uiPriority w:val="9"/>
    <w:rsid w:val="00CB40E5"/>
    <w:rPr>
      <w:rFonts w:asciiTheme="majorHAnsi" w:eastAsiaTheme="majorEastAsia" w:hAnsiTheme="majorHAnsi" w:cstheme="majorBidi"/>
      <w:b/>
      <w:bCs/>
      <w:smallCaps/>
      <w:color w:val="000000" w:themeColor="text1"/>
      <w:sz w:val="36"/>
      <w:szCs w:val="36"/>
    </w:rPr>
  </w:style>
  <w:style w:type="paragraph" w:styleId="TOC">
    <w:name w:val="TOC Heading"/>
    <w:basedOn w:val="1"/>
    <w:next w:val="a"/>
    <w:uiPriority w:val="39"/>
    <w:unhideWhenUsed/>
    <w:qFormat/>
    <w:rsid w:val="00CB40E5"/>
    <w:pPr>
      <w:outlineLvl w:val="9"/>
    </w:pPr>
  </w:style>
  <w:style w:type="character" w:customStyle="1" w:styleId="2Char">
    <w:name w:val="제목 2 Char"/>
    <w:basedOn w:val="a0"/>
    <w:link w:val="2"/>
    <w:uiPriority w:val="9"/>
    <w:rsid w:val="00CB40E5"/>
    <w:rPr>
      <w:rFonts w:asciiTheme="majorHAnsi" w:eastAsiaTheme="majorEastAsia" w:hAnsiTheme="majorHAnsi" w:cstheme="majorBidi"/>
      <w:b/>
      <w:bCs/>
      <w:smallCaps/>
      <w:color w:val="000000" w:themeColor="text1"/>
      <w:sz w:val="28"/>
      <w:szCs w:val="28"/>
    </w:rPr>
  </w:style>
  <w:style w:type="character" w:customStyle="1" w:styleId="3Char">
    <w:name w:val="제목 3 Char"/>
    <w:basedOn w:val="a0"/>
    <w:link w:val="3"/>
    <w:uiPriority w:val="9"/>
    <w:rsid w:val="00CB40E5"/>
    <w:rPr>
      <w:rFonts w:asciiTheme="majorHAnsi" w:eastAsiaTheme="majorEastAsia" w:hAnsiTheme="majorHAnsi" w:cstheme="majorBidi"/>
      <w:b/>
      <w:bCs/>
      <w:color w:val="000000" w:themeColor="text1"/>
    </w:rPr>
  </w:style>
  <w:style w:type="character" w:customStyle="1" w:styleId="4Char">
    <w:name w:val="제목 4 Char"/>
    <w:basedOn w:val="a0"/>
    <w:link w:val="4"/>
    <w:uiPriority w:val="9"/>
    <w:rsid w:val="00CB40E5"/>
    <w:rPr>
      <w:rFonts w:asciiTheme="majorHAnsi" w:eastAsiaTheme="majorEastAsia" w:hAnsiTheme="majorHAnsi" w:cstheme="majorBidi"/>
      <w:b/>
      <w:bCs/>
      <w:i/>
      <w:iCs/>
      <w:color w:val="000000" w:themeColor="text1"/>
    </w:rPr>
  </w:style>
  <w:style w:type="character" w:customStyle="1" w:styleId="5Char">
    <w:name w:val="제목 5 Char"/>
    <w:basedOn w:val="a0"/>
    <w:link w:val="5"/>
    <w:uiPriority w:val="9"/>
    <w:semiHidden/>
    <w:rsid w:val="00CB40E5"/>
    <w:rPr>
      <w:rFonts w:asciiTheme="majorHAnsi" w:eastAsiaTheme="majorEastAsia" w:hAnsiTheme="majorHAnsi" w:cstheme="majorBidi"/>
      <w:color w:val="323E4F" w:themeColor="text2" w:themeShade="BF"/>
    </w:rPr>
  </w:style>
  <w:style w:type="character" w:customStyle="1" w:styleId="6Char">
    <w:name w:val="제목 6 Char"/>
    <w:basedOn w:val="a0"/>
    <w:link w:val="6"/>
    <w:uiPriority w:val="9"/>
    <w:semiHidden/>
    <w:rsid w:val="00CB40E5"/>
    <w:rPr>
      <w:rFonts w:asciiTheme="majorHAnsi" w:eastAsiaTheme="majorEastAsia" w:hAnsiTheme="majorHAnsi" w:cstheme="majorBidi"/>
      <w:i/>
      <w:iCs/>
      <w:color w:val="323E4F" w:themeColor="text2" w:themeShade="BF"/>
    </w:rPr>
  </w:style>
  <w:style w:type="character" w:customStyle="1" w:styleId="7Char">
    <w:name w:val="제목 7 Char"/>
    <w:basedOn w:val="a0"/>
    <w:link w:val="7"/>
    <w:uiPriority w:val="9"/>
    <w:semiHidden/>
    <w:rsid w:val="00CB40E5"/>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CB40E5"/>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CB40E5"/>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CB40E5"/>
    <w:pPr>
      <w:spacing w:after="200" w:line="240" w:lineRule="auto"/>
    </w:pPr>
    <w:rPr>
      <w:i/>
      <w:iCs/>
      <w:color w:val="44546A" w:themeColor="text2"/>
      <w:sz w:val="18"/>
      <w:szCs w:val="18"/>
    </w:rPr>
  </w:style>
  <w:style w:type="paragraph" w:styleId="a5">
    <w:name w:val="Subtitle"/>
    <w:basedOn w:val="a"/>
    <w:next w:val="a"/>
    <w:link w:val="Char0"/>
    <w:uiPriority w:val="11"/>
    <w:qFormat/>
    <w:rsid w:val="00CB40E5"/>
    <w:pPr>
      <w:numPr>
        <w:ilvl w:val="1"/>
      </w:numPr>
    </w:pPr>
    <w:rPr>
      <w:color w:val="5A5A5A" w:themeColor="text1" w:themeTint="A5"/>
      <w:spacing w:val="10"/>
    </w:rPr>
  </w:style>
  <w:style w:type="character" w:customStyle="1" w:styleId="Char0">
    <w:name w:val="부제 Char"/>
    <w:basedOn w:val="a0"/>
    <w:link w:val="a5"/>
    <w:uiPriority w:val="11"/>
    <w:rsid w:val="00CB40E5"/>
    <w:rPr>
      <w:color w:val="5A5A5A" w:themeColor="text1" w:themeTint="A5"/>
      <w:spacing w:val="10"/>
    </w:rPr>
  </w:style>
  <w:style w:type="character" w:styleId="a6">
    <w:name w:val="Strong"/>
    <w:basedOn w:val="a0"/>
    <w:uiPriority w:val="22"/>
    <w:qFormat/>
    <w:rsid w:val="00CB40E5"/>
    <w:rPr>
      <w:b/>
      <w:bCs/>
      <w:color w:val="000000" w:themeColor="text1"/>
    </w:rPr>
  </w:style>
  <w:style w:type="character" w:styleId="a7">
    <w:name w:val="Emphasis"/>
    <w:basedOn w:val="a0"/>
    <w:uiPriority w:val="20"/>
    <w:qFormat/>
    <w:rsid w:val="00CB40E5"/>
    <w:rPr>
      <w:i/>
      <w:iCs/>
      <w:color w:val="auto"/>
    </w:rPr>
  </w:style>
  <w:style w:type="paragraph" w:styleId="a8">
    <w:name w:val="No Spacing"/>
    <w:uiPriority w:val="1"/>
    <w:qFormat/>
    <w:rsid w:val="00CB40E5"/>
    <w:pPr>
      <w:spacing w:after="0" w:line="240" w:lineRule="auto"/>
    </w:pPr>
  </w:style>
  <w:style w:type="paragraph" w:styleId="a9">
    <w:name w:val="Quote"/>
    <w:basedOn w:val="a"/>
    <w:next w:val="a"/>
    <w:link w:val="Char1"/>
    <w:uiPriority w:val="29"/>
    <w:qFormat/>
    <w:rsid w:val="00CB40E5"/>
    <w:pPr>
      <w:spacing w:before="160"/>
      <w:ind w:left="720" w:right="720"/>
    </w:pPr>
    <w:rPr>
      <w:i/>
      <w:iCs/>
      <w:color w:val="000000" w:themeColor="text1"/>
    </w:rPr>
  </w:style>
  <w:style w:type="character" w:customStyle="1" w:styleId="Char1">
    <w:name w:val="인용 Char"/>
    <w:basedOn w:val="a0"/>
    <w:link w:val="a9"/>
    <w:uiPriority w:val="29"/>
    <w:rsid w:val="00CB40E5"/>
    <w:rPr>
      <w:i/>
      <w:iCs/>
      <w:color w:val="000000" w:themeColor="text1"/>
    </w:rPr>
  </w:style>
  <w:style w:type="paragraph" w:styleId="aa">
    <w:name w:val="Intense Quote"/>
    <w:basedOn w:val="a"/>
    <w:next w:val="a"/>
    <w:link w:val="Char2"/>
    <w:uiPriority w:val="30"/>
    <w:qFormat/>
    <w:rsid w:val="00CB40E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강한 인용 Char"/>
    <w:basedOn w:val="a0"/>
    <w:link w:val="aa"/>
    <w:uiPriority w:val="30"/>
    <w:rsid w:val="00CB40E5"/>
    <w:rPr>
      <w:color w:val="000000" w:themeColor="text1"/>
      <w:shd w:val="clear" w:color="auto" w:fill="F2F2F2" w:themeFill="background1" w:themeFillShade="F2"/>
    </w:rPr>
  </w:style>
  <w:style w:type="character" w:styleId="ab">
    <w:name w:val="Subtle Emphasis"/>
    <w:basedOn w:val="a0"/>
    <w:uiPriority w:val="19"/>
    <w:qFormat/>
    <w:rsid w:val="00CB40E5"/>
    <w:rPr>
      <w:i/>
      <w:iCs/>
      <w:color w:val="404040" w:themeColor="text1" w:themeTint="BF"/>
    </w:rPr>
  </w:style>
  <w:style w:type="character" w:styleId="ac">
    <w:name w:val="Intense Emphasis"/>
    <w:basedOn w:val="a0"/>
    <w:uiPriority w:val="21"/>
    <w:qFormat/>
    <w:rsid w:val="00CB40E5"/>
    <w:rPr>
      <w:b/>
      <w:bCs/>
      <w:i/>
      <w:iCs/>
      <w:caps/>
    </w:rPr>
  </w:style>
  <w:style w:type="character" w:styleId="ad">
    <w:name w:val="Subtle Reference"/>
    <w:basedOn w:val="a0"/>
    <w:uiPriority w:val="31"/>
    <w:qFormat/>
    <w:rsid w:val="00CB40E5"/>
    <w:rPr>
      <w:smallCaps/>
      <w:color w:val="404040" w:themeColor="text1" w:themeTint="BF"/>
      <w:u w:val="single" w:color="7F7F7F" w:themeColor="text1" w:themeTint="80"/>
    </w:rPr>
  </w:style>
  <w:style w:type="character" w:styleId="ae">
    <w:name w:val="Intense Reference"/>
    <w:basedOn w:val="a0"/>
    <w:uiPriority w:val="32"/>
    <w:qFormat/>
    <w:rsid w:val="00CB40E5"/>
    <w:rPr>
      <w:b/>
      <w:bCs/>
      <w:smallCaps/>
      <w:u w:val="single"/>
    </w:rPr>
  </w:style>
  <w:style w:type="character" w:styleId="af">
    <w:name w:val="Book Title"/>
    <w:basedOn w:val="a0"/>
    <w:uiPriority w:val="33"/>
    <w:qFormat/>
    <w:rsid w:val="00CB40E5"/>
    <w:rPr>
      <w:b w:val="0"/>
      <w:bCs w:val="0"/>
      <w:smallCaps/>
      <w:spacing w:val="5"/>
    </w:rPr>
  </w:style>
  <w:style w:type="paragraph" w:styleId="af0">
    <w:name w:val="List Paragraph"/>
    <w:basedOn w:val="a"/>
    <w:uiPriority w:val="34"/>
    <w:qFormat/>
    <w:rsid w:val="00436CF9"/>
    <w:pPr>
      <w:ind w:left="720"/>
      <w:contextualSpacing/>
    </w:pPr>
  </w:style>
  <w:style w:type="table" w:styleId="af1">
    <w:name w:val="Table Grid"/>
    <w:basedOn w:val="a1"/>
    <w:uiPriority w:val="59"/>
    <w:rsid w:val="00BC54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footnote text"/>
    <w:basedOn w:val="a"/>
    <w:link w:val="Char3"/>
    <w:uiPriority w:val="99"/>
    <w:semiHidden/>
    <w:unhideWhenUsed/>
    <w:rsid w:val="00F80F99"/>
    <w:pPr>
      <w:spacing w:after="0" w:line="240" w:lineRule="auto"/>
    </w:pPr>
    <w:rPr>
      <w:sz w:val="20"/>
      <w:szCs w:val="20"/>
    </w:rPr>
  </w:style>
  <w:style w:type="character" w:customStyle="1" w:styleId="Char3">
    <w:name w:val="각주 텍스트 Char"/>
    <w:basedOn w:val="a0"/>
    <w:link w:val="af2"/>
    <w:uiPriority w:val="99"/>
    <w:semiHidden/>
    <w:rsid w:val="00F80F99"/>
    <w:rPr>
      <w:sz w:val="20"/>
      <w:szCs w:val="20"/>
    </w:rPr>
  </w:style>
  <w:style w:type="character" w:styleId="af3">
    <w:name w:val="footnote reference"/>
    <w:basedOn w:val="a0"/>
    <w:uiPriority w:val="99"/>
    <w:semiHidden/>
    <w:unhideWhenUsed/>
    <w:rsid w:val="00F80F99"/>
    <w:rPr>
      <w:vertAlign w:val="superscript"/>
    </w:rPr>
  </w:style>
  <w:style w:type="character" w:styleId="af4">
    <w:name w:val="Hyperlink"/>
    <w:basedOn w:val="a0"/>
    <w:uiPriority w:val="99"/>
    <w:unhideWhenUsed/>
    <w:rsid w:val="007C0A62"/>
    <w:rPr>
      <w:color w:val="0563C1" w:themeColor="hyperlink"/>
      <w:u w:val="single"/>
    </w:rPr>
  </w:style>
  <w:style w:type="paragraph" w:styleId="af5">
    <w:name w:val="Normal (Web)"/>
    <w:basedOn w:val="a"/>
    <w:uiPriority w:val="99"/>
    <w:semiHidden/>
    <w:unhideWhenUsed/>
    <w:rsid w:val="001A74CC"/>
    <w:pPr>
      <w:spacing w:before="100" w:beforeAutospacing="1" w:after="100" w:afterAutospacing="1" w:line="240" w:lineRule="auto"/>
    </w:pPr>
    <w:rPr>
      <w:rFonts w:ascii="Times New Roman" w:eastAsia="Times New Roman" w:hAnsi="Times New Roman" w:cs="Times New Roman"/>
      <w:sz w:val="24"/>
      <w:szCs w:val="24"/>
    </w:rPr>
  </w:style>
  <w:style w:type="paragraph" w:styleId="10">
    <w:name w:val="toc 1"/>
    <w:basedOn w:val="a"/>
    <w:next w:val="a"/>
    <w:autoRedefine/>
    <w:uiPriority w:val="39"/>
    <w:unhideWhenUsed/>
    <w:rsid w:val="00D653AC"/>
    <w:pPr>
      <w:spacing w:after="100"/>
    </w:pPr>
  </w:style>
  <w:style w:type="paragraph" w:styleId="20">
    <w:name w:val="toc 2"/>
    <w:basedOn w:val="a"/>
    <w:next w:val="a"/>
    <w:autoRedefine/>
    <w:uiPriority w:val="39"/>
    <w:unhideWhenUsed/>
    <w:rsid w:val="00D653AC"/>
    <w:pPr>
      <w:spacing w:after="100"/>
      <w:ind w:left="220"/>
    </w:pPr>
  </w:style>
  <w:style w:type="paragraph" w:styleId="30">
    <w:name w:val="toc 3"/>
    <w:basedOn w:val="a"/>
    <w:next w:val="a"/>
    <w:autoRedefine/>
    <w:uiPriority w:val="39"/>
    <w:unhideWhenUsed/>
    <w:rsid w:val="00D653AC"/>
    <w:pPr>
      <w:spacing w:after="100"/>
      <w:ind w:left="440"/>
    </w:pPr>
  </w:style>
  <w:style w:type="character" w:customStyle="1" w:styleId="sc161">
    <w:name w:val="sc161"/>
    <w:basedOn w:val="a0"/>
    <w:rsid w:val="00C45AE3"/>
    <w:rPr>
      <w:rFonts w:ascii="Courier New" w:hAnsi="Courier New" w:cs="Courier New" w:hint="default"/>
      <w:color w:val="8000FF"/>
      <w:sz w:val="20"/>
      <w:szCs w:val="20"/>
    </w:rPr>
  </w:style>
  <w:style w:type="character" w:customStyle="1" w:styleId="sc0">
    <w:name w:val="sc0"/>
    <w:basedOn w:val="a0"/>
    <w:rsid w:val="00C45AE3"/>
    <w:rPr>
      <w:rFonts w:ascii="Courier New" w:hAnsi="Courier New" w:cs="Courier New" w:hint="default"/>
      <w:color w:val="000000"/>
      <w:sz w:val="20"/>
      <w:szCs w:val="20"/>
    </w:rPr>
  </w:style>
  <w:style w:type="character" w:customStyle="1" w:styleId="sc11">
    <w:name w:val="sc11"/>
    <w:basedOn w:val="a0"/>
    <w:rsid w:val="00C45AE3"/>
    <w:rPr>
      <w:rFonts w:ascii="Courier New" w:hAnsi="Courier New" w:cs="Courier New" w:hint="default"/>
      <w:color w:val="000000"/>
      <w:sz w:val="20"/>
      <w:szCs w:val="20"/>
    </w:rPr>
  </w:style>
  <w:style w:type="character" w:customStyle="1" w:styleId="sc101">
    <w:name w:val="sc101"/>
    <w:basedOn w:val="a0"/>
    <w:rsid w:val="00C45AE3"/>
    <w:rPr>
      <w:rFonts w:ascii="Courier New" w:hAnsi="Courier New" w:cs="Courier New" w:hint="default"/>
      <w:b/>
      <w:bCs/>
      <w:color w:val="000080"/>
      <w:sz w:val="20"/>
      <w:szCs w:val="20"/>
    </w:rPr>
  </w:style>
  <w:style w:type="character" w:customStyle="1" w:styleId="sc21">
    <w:name w:val="sc21"/>
    <w:basedOn w:val="a0"/>
    <w:rsid w:val="00C45AE3"/>
    <w:rPr>
      <w:rFonts w:ascii="Courier New" w:hAnsi="Courier New" w:cs="Courier New" w:hint="default"/>
      <w:color w:val="008000"/>
      <w:sz w:val="20"/>
      <w:szCs w:val="20"/>
    </w:rPr>
  </w:style>
  <w:style w:type="character" w:customStyle="1" w:styleId="sc51">
    <w:name w:val="sc51"/>
    <w:basedOn w:val="a0"/>
    <w:rsid w:val="00C45AE3"/>
    <w:rPr>
      <w:rFonts w:ascii="Courier New" w:hAnsi="Courier New" w:cs="Courier New" w:hint="default"/>
      <w:b/>
      <w:bCs/>
      <w:color w:val="0000FF"/>
      <w:sz w:val="20"/>
      <w:szCs w:val="20"/>
    </w:rPr>
  </w:style>
  <w:style w:type="character" w:customStyle="1" w:styleId="sc61">
    <w:name w:val="sc61"/>
    <w:basedOn w:val="a0"/>
    <w:rsid w:val="00C45AE3"/>
    <w:rPr>
      <w:rFonts w:ascii="Courier New" w:hAnsi="Courier New" w:cs="Courier New" w:hint="default"/>
      <w:color w:val="808080"/>
      <w:sz w:val="20"/>
      <w:szCs w:val="20"/>
    </w:rPr>
  </w:style>
  <w:style w:type="character" w:styleId="af6">
    <w:name w:val="annotation reference"/>
    <w:basedOn w:val="a0"/>
    <w:uiPriority w:val="99"/>
    <w:semiHidden/>
    <w:unhideWhenUsed/>
    <w:rsid w:val="005700EC"/>
    <w:rPr>
      <w:sz w:val="16"/>
      <w:szCs w:val="16"/>
    </w:rPr>
  </w:style>
  <w:style w:type="paragraph" w:styleId="af7">
    <w:name w:val="annotation text"/>
    <w:basedOn w:val="a"/>
    <w:link w:val="Char4"/>
    <w:uiPriority w:val="99"/>
    <w:semiHidden/>
    <w:unhideWhenUsed/>
    <w:rsid w:val="005700EC"/>
    <w:pPr>
      <w:spacing w:after="200" w:line="240" w:lineRule="auto"/>
    </w:pPr>
    <w:rPr>
      <w:rFonts w:eastAsiaTheme="minorHAnsi"/>
      <w:sz w:val="20"/>
      <w:szCs w:val="20"/>
    </w:rPr>
  </w:style>
  <w:style w:type="character" w:customStyle="1" w:styleId="Char4">
    <w:name w:val="메모 텍스트 Char"/>
    <w:basedOn w:val="a0"/>
    <w:link w:val="af7"/>
    <w:uiPriority w:val="99"/>
    <w:semiHidden/>
    <w:rsid w:val="005700EC"/>
    <w:rPr>
      <w:rFonts w:eastAsiaTheme="minorHAnsi"/>
      <w:sz w:val="20"/>
      <w:szCs w:val="20"/>
    </w:rPr>
  </w:style>
  <w:style w:type="paragraph" w:styleId="af8">
    <w:name w:val="Balloon Text"/>
    <w:basedOn w:val="a"/>
    <w:link w:val="Char5"/>
    <w:uiPriority w:val="99"/>
    <w:semiHidden/>
    <w:unhideWhenUsed/>
    <w:rsid w:val="005700EC"/>
    <w:pPr>
      <w:spacing w:after="0" w:line="240" w:lineRule="auto"/>
    </w:pPr>
    <w:rPr>
      <w:rFonts w:ascii="Segoe UI" w:hAnsi="Segoe UI" w:cs="Segoe UI"/>
      <w:sz w:val="18"/>
      <w:szCs w:val="18"/>
    </w:rPr>
  </w:style>
  <w:style w:type="character" w:customStyle="1" w:styleId="Char5">
    <w:name w:val="풍선 도움말 텍스트 Char"/>
    <w:basedOn w:val="a0"/>
    <w:link w:val="af8"/>
    <w:uiPriority w:val="99"/>
    <w:semiHidden/>
    <w:rsid w:val="005700EC"/>
    <w:rPr>
      <w:rFonts w:ascii="Segoe UI" w:hAnsi="Segoe UI" w:cs="Segoe UI"/>
      <w:sz w:val="18"/>
      <w:szCs w:val="18"/>
    </w:rPr>
  </w:style>
  <w:style w:type="character" w:customStyle="1" w:styleId="sc41">
    <w:name w:val="sc41"/>
    <w:basedOn w:val="a0"/>
    <w:rsid w:val="00C73B04"/>
    <w:rPr>
      <w:rFonts w:ascii="Courier New" w:hAnsi="Courier New" w:cs="Courier New" w:hint="default"/>
      <w:color w:val="FF8000"/>
      <w:sz w:val="20"/>
      <w:szCs w:val="20"/>
    </w:rPr>
  </w:style>
  <w:style w:type="character" w:customStyle="1" w:styleId="sc12">
    <w:name w:val="sc12"/>
    <w:basedOn w:val="a0"/>
    <w:rsid w:val="00C73B04"/>
    <w:rPr>
      <w:rFonts w:ascii="Courier New" w:hAnsi="Courier New" w:cs="Courier New" w:hint="default"/>
      <w:color w:val="008000"/>
      <w:sz w:val="20"/>
      <w:szCs w:val="20"/>
    </w:rPr>
  </w:style>
  <w:style w:type="paragraph" w:styleId="af9">
    <w:name w:val="endnote text"/>
    <w:basedOn w:val="a"/>
    <w:link w:val="Char6"/>
    <w:uiPriority w:val="99"/>
    <w:semiHidden/>
    <w:unhideWhenUsed/>
    <w:rsid w:val="00DE67A9"/>
    <w:pPr>
      <w:spacing w:after="0" w:line="240" w:lineRule="auto"/>
    </w:pPr>
    <w:rPr>
      <w:sz w:val="20"/>
      <w:szCs w:val="20"/>
    </w:rPr>
  </w:style>
  <w:style w:type="character" w:customStyle="1" w:styleId="Char6">
    <w:name w:val="미주 텍스트 Char"/>
    <w:basedOn w:val="a0"/>
    <w:link w:val="af9"/>
    <w:uiPriority w:val="99"/>
    <w:semiHidden/>
    <w:rsid w:val="00DE67A9"/>
    <w:rPr>
      <w:sz w:val="20"/>
      <w:szCs w:val="20"/>
    </w:rPr>
  </w:style>
  <w:style w:type="character" w:styleId="afa">
    <w:name w:val="endnote reference"/>
    <w:basedOn w:val="a0"/>
    <w:uiPriority w:val="99"/>
    <w:semiHidden/>
    <w:unhideWhenUsed/>
    <w:rsid w:val="00DE67A9"/>
    <w:rPr>
      <w:vertAlign w:val="superscript"/>
    </w:rPr>
  </w:style>
  <w:style w:type="paragraph" w:styleId="afb">
    <w:name w:val="annotation subject"/>
    <w:basedOn w:val="af7"/>
    <w:next w:val="af7"/>
    <w:link w:val="Char7"/>
    <w:uiPriority w:val="99"/>
    <w:semiHidden/>
    <w:unhideWhenUsed/>
    <w:rsid w:val="003A1536"/>
    <w:pPr>
      <w:spacing w:after="160"/>
    </w:pPr>
    <w:rPr>
      <w:rFonts w:eastAsiaTheme="minorEastAsia"/>
      <w:b/>
      <w:bCs/>
    </w:rPr>
  </w:style>
  <w:style w:type="character" w:customStyle="1" w:styleId="Char7">
    <w:name w:val="메모 주제 Char"/>
    <w:basedOn w:val="Char4"/>
    <w:link w:val="afb"/>
    <w:uiPriority w:val="99"/>
    <w:semiHidden/>
    <w:rsid w:val="003A1536"/>
    <w:rPr>
      <w:rFonts w:eastAsiaTheme="minorHAnsi"/>
      <w:b/>
      <w:bCs/>
      <w:sz w:val="20"/>
      <w:szCs w:val="20"/>
    </w:rPr>
  </w:style>
  <w:style w:type="paragraph" w:styleId="afc">
    <w:name w:val="header"/>
    <w:basedOn w:val="a"/>
    <w:link w:val="Char8"/>
    <w:uiPriority w:val="99"/>
    <w:unhideWhenUsed/>
    <w:rsid w:val="00CA382F"/>
    <w:pPr>
      <w:tabs>
        <w:tab w:val="center" w:pos="4513"/>
        <w:tab w:val="right" w:pos="9026"/>
      </w:tabs>
      <w:snapToGrid w:val="0"/>
    </w:pPr>
  </w:style>
  <w:style w:type="character" w:customStyle="1" w:styleId="Char8">
    <w:name w:val="머리글 Char"/>
    <w:basedOn w:val="a0"/>
    <w:link w:val="afc"/>
    <w:uiPriority w:val="99"/>
    <w:rsid w:val="00CA382F"/>
  </w:style>
  <w:style w:type="paragraph" w:styleId="afd">
    <w:name w:val="footer"/>
    <w:basedOn w:val="a"/>
    <w:link w:val="Char9"/>
    <w:uiPriority w:val="99"/>
    <w:unhideWhenUsed/>
    <w:rsid w:val="00CA382F"/>
    <w:pPr>
      <w:tabs>
        <w:tab w:val="center" w:pos="4513"/>
        <w:tab w:val="right" w:pos="9026"/>
      </w:tabs>
      <w:snapToGrid w:val="0"/>
    </w:pPr>
  </w:style>
  <w:style w:type="character" w:customStyle="1" w:styleId="Char9">
    <w:name w:val="바닥글 Char"/>
    <w:basedOn w:val="a0"/>
    <w:link w:val="afd"/>
    <w:uiPriority w:val="99"/>
    <w:rsid w:val="00CA382F"/>
  </w:style>
  <w:style w:type="paragraph" w:customStyle="1" w:styleId="WordDocHead1518Neo">
    <w:name w:val="Word Doc Head 15/18 Neo"/>
    <w:basedOn w:val="a"/>
    <w:rsid w:val="003C70C4"/>
    <w:pPr>
      <w:spacing w:after="0" w:line="360" w:lineRule="exact"/>
      <w:ind w:left="-90" w:firstLine="180"/>
    </w:pPr>
    <w:rPr>
      <w:sz w:val="30"/>
    </w:rPr>
  </w:style>
  <w:style w:type="paragraph" w:customStyle="1" w:styleId="WordDocSubheadMedium">
    <w:name w:val="Word Doc Subhead Medium"/>
    <w:basedOn w:val="a"/>
    <w:rsid w:val="003C70C4"/>
    <w:pPr>
      <w:spacing w:after="0" w:line="200" w:lineRule="exact"/>
      <w:ind w:left="90" w:firstLine="360"/>
    </w:pPr>
    <w:rPr>
      <w:rFonts w:ascii="Neo Sans Intel Medium" w:hAnsi="Neo Sans Intel Medium"/>
      <w:sz w:val="16"/>
    </w:rPr>
  </w:style>
  <w:style w:type="paragraph" w:customStyle="1" w:styleId="11">
    <w:name w:val="제목1"/>
    <w:basedOn w:val="a"/>
    <w:rsid w:val="003C70C4"/>
    <w:pPr>
      <w:spacing w:line="680" w:lineRule="exact"/>
      <w:ind w:leftChars="1400" w:left="1400" w:firstLine="357"/>
    </w:pPr>
    <w:rPr>
      <w:b/>
      <w:sz w:val="60"/>
    </w:rPr>
  </w:style>
  <w:style w:type="paragraph" w:customStyle="1" w:styleId="body">
    <w:name w:val="body"/>
    <w:basedOn w:val="a"/>
    <w:qFormat/>
    <w:rsid w:val="000A1B82"/>
    <w:pPr>
      <w:spacing w:before="120" w:after="0"/>
      <w:jc w:val="both"/>
    </w:pPr>
  </w:style>
  <w:style w:type="paragraph" w:customStyle="1" w:styleId="12">
    <w:name w:val="캡션1"/>
    <w:basedOn w:val="body"/>
    <w:qFormat/>
    <w:rsid w:val="003C70C4"/>
    <w:pPr>
      <w:spacing w:before="60" w:line="240" w:lineRule="auto"/>
      <w:jc w:val="center"/>
    </w:pPr>
    <w:rPr>
      <w:sz w:val="20"/>
    </w:rPr>
  </w:style>
  <w:style w:type="paragraph" w:customStyle="1" w:styleId="bodyitem">
    <w:name w:val="body item"/>
    <w:basedOn w:val="af0"/>
    <w:qFormat/>
    <w:rsid w:val="00271A99"/>
    <w:pPr>
      <w:numPr>
        <w:numId w:val="27"/>
      </w:numPr>
      <w:spacing w:before="60" w:after="0" w:line="240" w:lineRule="auto"/>
      <w:ind w:left="567"/>
    </w:pPr>
    <w:rPr>
      <w:rFonts w:ascii="Calibri" w:hAnsi="Calibri"/>
      <w:sz w:val="20"/>
    </w:rPr>
  </w:style>
  <w:style w:type="paragraph" w:customStyle="1" w:styleId="bodycode">
    <w:name w:val="body code"/>
    <w:basedOn w:val="a"/>
    <w:qFormat/>
    <w:rsid w:val="004E1F9F"/>
    <w:pPr>
      <w:spacing w:before="120" w:after="120" w:line="240" w:lineRule="auto"/>
      <w:ind w:left="426"/>
    </w:pPr>
    <w:rPr>
      <w:rFonts w:ascii="Courier New" w:hAnsi="Courier New" w:cs="Courier New"/>
      <w:sz w:val="20"/>
    </w:rPr>
  </w:style>
  <w:style w:type="paragraph" w:customStyle="1" w:styleId="bodyfigure">
    <w:name w:val="body figure"/>
    <w:basedOn w:val="body"/>
    <w:next w:val="12"/>
    <w:qFormat/>
    <w:rsid w:val="003C70C4"/>
    <w:pPr>
      <w:keepNext/>
      <w:jc w:val="center"/>
    </w:pPr>
  </w:style>
  <w:style w:type="paragraph" w:customStyle="1" w:styleId="codesnippet">
    <w:name w:val="code snippet"/>
    <w:basedOn w:val="a"/>
    <w:qFormat/>
    <w:rsid w:val="00DB7396"/>
    <w:pPr>
      <w:autoSpaceDE w:val="0"/>
      <w:autoSpaceDN w:val="0"/>
      <w:adjustRightInd w:val="0"/>
      <w:spacing w:after="0" w:line="240" w:lineRule="auto"/>
      <w:ind w:leftChars="257" w:left="565"/>
    </w:pPr>
    <w:rPr>
      <w:rFonts w:ascii="Consolas" w:hAnsi="Consolas" w:cs="Consolas"/>
      <w:sz w:val="19"/>
      <w:szCs w:val="19"/>
    </w:rPr>
  </w:style>
  <w:style w:type="paragraph" w:styleId="afe">
    <w:name w:val="Body Text"/>
    <w:basedOn w:val="a"/>
    <w:link w:val="Chara"/>
    <w:uiPriority w:val="99"/>
    <w:unhideWhenUsed/>
    <w:rsid w:val="00CE4511"/>
    <w:pPr>
      <w:spacing w:after="180"/>
    </w:pPr>
  </w:style>
  <w:style w:type="character" w:customStyle="1" w:styleId="Chara">
    <w:name w:val="본문 Char"/>
    <w:basedOn w:val="a0"/>
    <w:link w:val="afe"/>
    <w:uiPriority w:val="99"/>
    <w:rsid w:val="00CE4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888">
      <w:bodyDiv w:val="1"/>
      <w:marLeft w:val="0"/>
      <w:marRight w:val="0"/>
      <w:marTop w:val="0"/>
      <w:marBottom w:val="0"/>
      <w:divBdr>
        <w:top w:val="none" w:sz="0" w:space="0" w:color="auto"/>
        <w:left w:val="none" w:sz="0" w:space="0" w:color="auto"/>
        <w:bottom w:val="none" w:sz="0" w:space="0" w:color="auto"/>
        <w:right w:val="none" w:sz="0" w:space="0" w:color="auto"/>
      </w:divBdr>
    </w:div>
    <w:div w:id="37509336">
      <w:bodyDiv w:val="1"/>
      <w:marLeft w:val="0"/>
      <w:marRight w:val="0"/>
      <w:marTop w:val="0"/>
      <w:marBottom w:val="0"/>
      <w:divBdr>
        <w:top w:val="none" w:sz="0" w:space="0" w:color="auto"/>
        <w:left w:val="none" w:sz="0" w:space="0" w:color="auto"/>
        <w:bottom w:val="none" w:sz="0" w:space="0" w:color="auto"/>
        <w:right w:val="none" w:sz="0" w:space="0" w:color="auto"/>
      </w:divBdr>
    </w:div>
    <w:div w:id="77557585">
      <w:bodyDiv w:val="1"/>
      <w:marLeft w:val="0"/>
      <w:marRight w:val="0"/>
      <w:marTop w:val="0"/>
      <w:marBottom w:val="0"/>
      <w:divBdr>
        <w:top w:val="none" w:sz="0" w:space="0" w:color="auto"/>
        <w:left w:val="none" w:sz="0" w:space="0" w:color="auto"/>
        <w:bottom w:val="none" w:sz="0" w:space="0" w:color="auto"/>
        <w:right w:val="none" w:sz="0" w:space="0" w:color="auto"/>
      </w:divBdr>
    </w:div>
    <w:div w:id="217671152">
      <w:bodyDiv w:val="1"/>
      <w:marLeft w:val="0"/>
      <w:marRight w:val="0"/>
      <w:marTop w:val="0"/>
      <w:marBottom w:val="0"/>
      <w:divBdr>
        <w:top w:val="none" w:sz="0" w:space="0" w:color="auto"/>
        <w:left w:val="none" w:sz="0" w:space="0" w:color="auto"/>
        <w:bottom w:val="none" w:sz="0" w:space="0" w:color="auto"/>
        <w:right w:val="none" w:sz="0" w:space="0" w:color="auto"/>
      </w:divBdr>
    </w:div>
    <w:div w:id="257250163">
      <w:bodyDiv w:val="1"/>
      <w:marLeft w:val="0"/>
      <w:marRight w:val="0"/>
      <w:marTop w:val="0"/>
      <w:marBottom w:val="0"/>
      <w:divBdr>
        <w:top w:val="none" w:sz="0" w:space="0" w:color="auto"/>
        <w:left w:val="none" w:sz="0" w:space="0" w:color="auto"/>
        <w:bottom w:val="none" w:sz="0" w:space="0" w:color="auto"/>
        <w:right w:val="none" w:sz="0" w:space="0" w:color="auto"/>
      </w:divBdr>
      <w:divsChild>
        <w:div w:id="210961679">
          <w:marLeft w:val="0"/>
          <w:marRight w:val="0"/>
          <w:marTop w:val="0"/>
          <w:marBottom w:val="0"/>
          <w:divBdr>
            <w:top w:val="none" w:sz="0" w:space="0" w:color="auto"/>
            <w:left w:val="none" w:sz="0" w:space="0" w:color="auto"/>
            <w:bottom w:val="none" w:sz="0" w:space="0" w:color="auto"/>
            <w:right w:val="none" w:sz="0" w:space="0" w:color="auto"/>
          </w:divBdr>
        </w:div>
      </w:divsChild>
    </w:div>
    <w:div w:id="543828131">
      <w:bodyDiv w:val="1"/>
      <w:marLeft w:val="0"/>
      <w:marRight w:val="0"/>
      <w:marTop w:val="0"/>
      <w:marBottom w:val="0"/>
      <w:divBdr>
        <w:top w:val="none" w:sz="0" w:space="0" w:color="auto"/>
        <w:left w:val="none" w:sz="0" w:space="0" w:color="auto"/>
        <w:bottom w:val="none" w:sz="0" w:space="0" w:color="auto"/>
        <w:right w:val="none" w:sz="0" w:space="0" w:color="auto"/>
      </w:divBdr>
      <w:divsChild>
        <w:div w:id="1100566918">
          <w:marLeft w:val="0"/>
          <w:marRight w:val="0"/>
          <w:marTop w:val="0"/>
          <w:marBottom w:val="0"/>
          <w:divBdr>
            <w:top w:val="none" w:sz="0" w:space="0" w:color="auto"/>
            <w:left w:val="none" w:sz="0" w:space="0" w:color="auto"/>
            <w:bottom w:val="none" w:sz="0" w:space="0" w:color="auto"/>
            <w:right w:val="none" w:sz="0" w:space="0" w:color="auto"/>
          </w:divBdr>
        </w:div>
      </w:divsChild>
    </w:div>
    <w:div w:id="544148166">
      <w:bodyDiv w:val="1"/>
      <w:marLeft w:val="0"/>
      <w:marRight w:val="0"/>
      <w:marTop w:val="0"/>
      <w:marBottom w:val="0"/>
      <w:divBdr>
        <w:top w:val="none" w:sz="0" w:space="0" w:color="auto"/>
        <w:left w:val="none" w:sz="0" w:space="0" w:color="auto"/>
        <w:bottom w:val="none" w:sz="0" w:space="0" w:color="auto"/>
        <w:right w:val="none" w:sz="0" w:space="0" w:color="auto"/>
      </w:divBdr>
      <w:divsChild>
        <w:div w:id="739403794">
          <w:marLeft w:val="0"/>
          <w:marRight w:val="0"/>
          <w:marTop w:val="0"/>
          <w:marBottom w:val="0"/>
          <w:divBdr>
            <w:top w:val="none" w:sz="0" w:space="0" w:color="auto"/>
            <w:left w:val="none" w:sz="0" w:space="0" w:color="auto"/>
            <w:bottom w:val="none" w:sz="0" w:space="0" w:color="auto"/>
            <w:right w:val="none" w:sz="0" w:space="0" w:color="auto"/>
          </w:divBdr>
        </w:div>
      </w:divsChild>
    </w:div>
    <w:div w:id="613100047">
      <w:bodyDiv w:val="1"/>
      <w:marLeft w:val="0"/>
      <w:marRight w:val="0"/>
      <w:marTop w:val="0"/>
      <w:marBottom w:val="0"/>
      <w:divBdr>
        <w:top w:val="none" w:sz="0" w:space="0" w:color="auto"/>
        <w:left w:val="none" w:sz="0" w:space="0" w:color="auto"/>
        <w:bottom w:val="none" w:sz="0" w:space="0" w:color="auto"/>
        <w:right w:val="none" w:sz="0" w:space="0" w:color="auto"/>
      </w:divBdr>
      <w:divsChild>
        <w:div w:id="1285040075">
          <w:marLeft w:val="0"/>
          <w:marRight w:val="0"/>
          <w:marTop w:val="0"/>
          <w:marBottom w:val="0"/>
          <w:divBdr>
            <w:top w:val="none" w:sz="0" w:space="0" w:color="auto"/>
            <w:left w:val="none" w:sz="0" w:space="0" w:color="auto"/>
            <w:bottom w:val="none" w:sz="0" w:space="0" w:color="auto"/>
            <w:right w:val="none" w:sz="0" w:space="0" w:color="auto"/>
          </w:divBdr>
        </w:div>
      </w:divsChild>
    </w:div>
    <w:div w:id="694039016">
      <w:bodyDiv w:val="1"/>
      <w:marLeft w:val="0"/>
      <w:marRight w:val="0"/>
      <w:marTop w:val="0"/>
      <w:marBottom w:val="0"/>
      <w:divBdr>
        <w:top w:val="none" w:sz="0" w:space="0" w:color="auto"/>
        <w:left w:val="none" w:sz="0" w:space="0" w:color="auto"/>
        <w:bottom w:val="none" w:sz="0" w:space="0" w:color="auto"/>
        <w:right w:val="none" w:sz="0" w:space="0" w:color="auto"/>
      </w:divBdr>
      <w:divsChild>
        <w:div w:id="922101770">
          <w:marLeft w:val="0"/>
          <w:marRight w:val="0"/>
          <w:marTop w:val="0"/>
          <w:marBottom w:val="0"/>
          <w:divBdr>
            <w:top w:val="none" w:sz="0" w:space="0" w:color="auto"/>
            <w:left w:val="none" w:sz="0" w:space="0" w:color="auto"/>
            <w:bottom w:val="none" w:sz="0" w:space="0" w:color="auto"/>
            <w:right w:val="none" w:sz="0" w:space="0" w:color="auto"/>
          </w:divBdr>
        </w:div>
      </w:divsChild>
    </w:div>
    <w:div w:id="985428307">
      <w:bodyDiv w:val="1"/>
      <w:marLeft w:val="0"/>
      <w:marRight w:val="0"/>
      <w:marTop w:val="0"/>
      <w:marBottom w:val="0"/>
      <w:divBdr>
        <w:top w:val="none" w:sz="0" w:space="0" w:color="auto"/>
        <w:left w:val="none" w:sz="0" w:space="0" w:color="auto"/>
        <w:bottom w:val="none" w:sz="0" w:space="0" w:color="auto"/>
        <w:right w:val="none" w:sz="0" w:space="0" w:color="auto"/>
      </w:divBdr>
    </w:div>
    <w:div w:id="1010451713">
      <w:bodyDiv w:val="1"/>
      <w:marLeft w:val="0"/>
      <w:marRight w:val="0"/>
      <w:marTop w:val="0"/>
      <w:marBottom w:val="0"/>
      <w:divBdr>
        <w:top w:val="none" w:sz="0" w:space="0" w:color="auto"/>
        <w:left w:val="none" w:sz="0" w:space="0" w:color="auto"/>
        <w:bottom w:val="none" w:sz="0" w:space="0" w:color="auto"/>
        <w:right w:val="none" w:sz="0" w:space="0" w:color="auto"/>
      </w:divBdr>
      <w:divsChild>
        <w:div w:id="75057829">
          <w:marLeft w:val="0"/>
          <w:marRight w:val="0"/>
          <w:marTop w:val="0"/>
          <w:marBottom w:val="0"/>
          <w:divBdr>
            <w:top w:val="none" w:sz="0" w:space="0" w:color="auto"/>
            <w:left w:val="none" w:sz="0" w:space="0" w:color="auto"/>
            <w:bottom w:val="none" w:sz="0" w:space="0" w:color="auto"/>
            <w:right w:val="none" w:sz="0" w:space="0" w:color="auto"/>
          </w:divBdr>
        </w:div>
      </w:divsChild>
    </w:div>
    <w:div w:id="1060708534">
      <w:bodyDiv w:val="1"/>
      <w:marLeft w:val="0"/>
      <w:marRight w:val="0"/>
      <w:marTop w:val="0"/>
      <w:marBottom w:val="0"/>
      <w:divBdr>
        <w:top w:val="none" w:sz="0" w:space="0" w:color="auto"/>
        <w:left w:val="none" w:sz="0" w:space="0" w:color="auto"/>
        <w:bottom w:val="none" w:sz="0" w:space="0" w:color="auto"/>
        <w:right w:val="none" w:sz="0" w:space="0" w:color="auto"/>
      </w:divBdr>
      <w:divsChild>
        <w:div w:id="551624801">
          <w:marLeft w:val="0"/>
          <w:marRight w:val="0"/>
          <w:marTop w:val="0"/>
          <w:marBottom w:val="0"/>
          <w:divBdr>
            <w:top w:val="none" w:sz="0" w:space="0" w:color="auto"/>
            <w:left w:val="none" w:sz="0" w:space="0" w:color="auto"/>
            <w:bottom w:val="none" w:sz="0" w:space="0" w:color="auto"/>
            <w:right w:val="none" w:sz="0" w:space="0" w:color="auto"/>
          </w:divBdr>
        </w:div>
      </w:divsChild>
    </w:div>
    <w:div w:id="1166017540">
      <w:bodyDiv w:val="1"/>
      <w:marLeft w:val="0"/>
      <w:marRight w:val="0"/>
      <w:marTop w:val="0"/>
      <w:marBottom w:val="0"/>
      <w:divBdr>
        <w:top w:val="none" w:sz="0" w:space="0" w:color="auto"/>
        <w:left w:val="none" w:sz="0" w:space="0" w:color="auto"/>
        <w:bottom w:val="none" w:sz="0" w:space="0" w:color="auto"/>
        <w:right w:val="none" w:sz="0" w:space="0" w:color="auto"/>
      </w:divBdr>
      <w:divsChild>
        <w:div w:id="1453866457">
          <w:marLeft w:val="0"/>
          <w:marRight w:val="0"/>
          <w:marTop w:val="0"/>
          <w:marBottom w:val="0"/>
          <w:divBdr>
            <w:top w:val="none" w:sz="0" w:space="0" w:color="auto"/>
            <w:left w:val="none" w:sz="0" w:space="0" w:color="auto"/>
            <w:bottom w:val="none" w:sz="0" w:space="0" w:color="auto"/>
            <w:right w:val="none" w:sz="0" w:space="0" w:color="auto"/>
          </w:divBdr>
        </w:div>
      </w:divsChild>
    </w:div>
    <w:div w:id="1202206108">
      <w:bodyDiv w:val="1"/>
      <w:marLeft w:val="0"/>
      <w:marRight w:val="0"/>
      <w:marTop w:val="0"/>
      <w:marBottom w:val="0"/>
      <w:divBdr>
        <w:top w:val="none" w:sz="0" w:space="0" w:color="auto"/>
        <w:left w:val="none" w:sz="0" w:space="0" w:color="auto"/>
        <w:bottom w:val="none" w:sz="0" w:space="0" w:color="auto"/>
        <w:right w:val="none" w:sz="0" w:space="0" w:color="auto"/>
      </w:divBdr>
    </w:div>
    <w:div w:id="1424181429">
      <w:bodyDiv w:val="1"/>
      <w:marLeft w:val="0"/>
      <w:marRight w:val="0"/>
      <w:marTop w:val="0"/>
      <w:marBottom w:val="0"/>
      <w:divBdr>
        <w:top w:val="none" w:sz="0" w:space="0" w:color="auto"/>
        <w:left w:val="none" w:sz="0" w:space="0" w:color="auto"/>
        <w:bottom w:val="none" w:sz="0" w:space="0" w:color="auto"/>
        <w:right w:val="none" w:sz="0" w:space="0" w:color="auto"/>
      </w:divBdr>
    </w:div>
    <w:div w:id="1736204152">
      <w:bodyDiv w:val="1"/>
      <w:marLeft w:val="0"/>
      <w:marRight w:val="0"/>
      <w:marTop w:val="0"/>
      <w:marBottom w:val="0"/>
      <w:divBdr>
        <w:top w:val="none" w:sz="0" w:space="0" w:color="auto"/>
        <w:left w:val="none" w:sz="0" w:space="0" w:color="auto"/>
        <w:bottom w:val="none" w:sz="0" w:space="0" w:color="auto"/>
        <w:right w:val="none" w:sz="0" w:space="0" w:color="auto"/>
      </w:divBdr>
    </w:div>
    <w:div w:id="1903368046">
      <w:bodyDiv w:val="1"/>
      <w:marLeft w:val="0"/>
      <w:marRight w:val="0"/>
      <w:marTop w:val="0"/>
      <w:marBottom w:val="0"/>
      <w:divBdr>
        <w:top w:val="none" w:sz="0" w:space="0" w:color="auto"/>
        <w:left w:val="none" w:sz="0" w:space="0" w:color="auto"/>
        <w:bottom w:val="none" w:sz="0" w:space="0" w:color="auto"/>
        <w:right w:val="none" w:sz="0" w:space="0" w:color="auto"/>
      </w:divBdr>
    </w:div>
    <w:div w:id="2049262183">
      <w:bodyDiv w:val="1"/>
      <w:marLeft w:val="0"/>
      <w:marRight w:val="0"/>
      <w:marTop w:val="0"/>
      <w:marBottom w:val="0"/>
      <w:divBdr>
        <w:top w:val="none" w:sz="0" w:space="0" w:color="auto"/>
        <w:left w:val="none" w:sz="0" w:space="0" w:color="auto"/>
        <w:bottom w:val="none" w:sz="0" w:space="0" w:color="auto"/>
        <w:right w:val="none" w:sz="0" w:space="0" w:color="auto"/>
      </w:divBdr>
    </w:div>
    <w:div w:id="210063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Microsoft_PowerPoint_97-2003_Presentation1.ppt"/><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oleObject" Target="embeddings/oleObject2.bin"/><Relationship Id="rId47" Type="http://schemas.microsoft.com/office/2011/relationships/people" Target="people.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package" Target="embeddings/Microsoft_PowerPoint_Presentation1.pptx"/><Relationship Id="rId46"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oleObject" Target="embeddings/Microsoft_PowerPoint_97-2003_Presentation2.ppt"/><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5EE6B469F6044D92A8B8FF7ADC261A" ma:contentTypeVersion="0" ma:contentTypeDescription="Create a new document." ma:contentTypeScope="" ma:versionID="c0eb57d70e017ff888e7d81197bf274c">
  <xsd:schema xmlns:xsd="http://www.w3.org/2001/XMLSchema" xmlns:xs="http://www.w3.org/2001/XMLSchema" xmlns:p="http://schemas.microsoft.com/office/2006/metadata/properties" targetNamespace="http://schemas.microsoft.com/office/2006/metadata/properties" ma:root="true" ma:fieldsID="8022916f55ab85163ee9a5069dec31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9DDF3-90AA-4503-AABF-6972F9AA7104}">
  <ds:schemaRefs>
    <ds:schemaRef ds:uri="http://purl.org/dc/terms/"/>
    <ds:schemaRef ds:uri="http://schemas.microsoft.com/office/2006/documentManagement/types"/>
    <ds:schemaRef ds:uri="http://purl.org/dc/elements/1.1/"/>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73EF8031-B80B-4218-981C-40C9BB26C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2D650D8-654D-40DA-A9CD-33A0E25FDA7A}">
  <ds:schemaRefs>
    <ds:schemaRef ds:uri="http://schemas.microsoft.com/sharepoint/v3/contenttype/forms"/>
  </ds:schemaRefs>
</ds:datastoreItem>
</file>

<file path=customXml/itemProps4.xml><?xml version="1.0" encoding="utf-8"?>
<ds:datastoreItem xmlns:ds="http://schemas.openxmlformats.org/officeDocument/2006/customXml" ds:itemID="{31AA1230-14B1-4D29-BDF4-F2419CD2F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15</Pages>
  <Words>3186</Words>
  <Characters>18165</Characters>
  <Application>Microsoft Office Word</Application>
  <DocSecurity>0</DocSecurity>
  <Lines>151</Lines>
  <Paragraphs>42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21309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Lankswert, Patrick</dc:creator>
  <cp:lastModifiedBy>Sooho Chang</cp:lastModifiedBy>
  <cp:revision>28</cp:revision>
  <cp:lastPrinted>2014-10-30T07:42:00Z</cp:lastPrinted>
  <dcterms:created xsi:type="dcterms:W3CDTF">2014-12-15T04:34:00Z</dcterms:created>
  <dcterms:modified xsi:type="dcterms:W3CDTF">2014-12-17T04:09:00Z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0x010100D85EE6B469F6044D92A8B8FF7ADC261A</vt:lpwstr>
  </property>
</Properties>
</file>