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F43E3" w14:textId="77777777" w:rsidR="00CA3EB6" w:rsidRDefault="00CA3EB6" w:rsidP="00286837">
      <w:pPr>
        <w:pStyle w:val="a4"/>
        <w:jc w:val="center"/>
      </w:pPr>
    </w:p>
    <w:p w14:paraId="349C300F" w14:textId="77777777" w:rsidR="00CA3EB6" w:rsidRDefault="00CA3EB6" w:rsidP="00286837">
      <w:pPr>
        <w:pStyle w:val="a4"/>
        <w:jc w:val="center"/>
      </w:pPr>
    </w:p>
    <w:p w14:paraId="66EC8C0F" w14:textId="77777777" w:rsidR="00CA3EB6" w:rsidRDefault="00CA3EB6" w:rsidP="00286837">
      <w:pPr>
        <w:pStyle w:val="a4"/>
        <w:jc w:val="center"/>
      </w:pPr>
    </w:p>
    <w:p w14:paraId="1BC608C6" w14:textId="77777777" w:rsidR="00CA3EB6" w:rsidRPr="008A3892" w:rsidRDefault="00CA3EB6" w:rsidP="00286837">
      <w:pPr>
        <w:pStyle w:val="a4"/>
        <w:jc w:val="center"/>
        <w:rPr>
          <w:rFonts w:hint="eastAsia"/>
        </w:rPr>
      </w:pPr>
    </w:p>
    <w:p w14:paraId="174B47EF" w14:textId="77777777" w:rsidR="00CA3EB6" w:rsidRDefault="00CA3EB6" w:rsidP="00286837">
      <w:pPr>
        <w:pStyle w:val="a4"/>
        <w:jc w:val="center"/>
      </w:pPr>
      <w:bookmarkStart w:id="0" w:name="_GoBack"/>
      <w:bookmarkEnd w:id="0"/>
    </w:p>
    <w:p w14:paraId="3E13518C" w14:textId="77777777" w:rsidR="00CA3EB6" w:rsidRDefault="00CA3EB6" w:rsidP="00286837">
      <w:pPr>
        <w:pStyle w:val="a4"/>
        <w:jc w:val="center"/>
      </w:pPr>
    </w:p>
    <w:p w14:paraId="062C4AC5" w14:textId="77777777" w:rsidR="00CA3EB6" w:rsidRDefault="00CA3EB6" w:rsidP="00286837">
      <w:pPr>
        <w:pStyle w:val="a4"/>
        <w:jc w:val="center"/>
      </w:pPr>
    </w:p>
    <w:p w14:paraId="6C3D120C" w14:textId="77777777" w:rsidR="00CA3EB6" w:rsidRDefault="00CA3EB6" w:rsidP="00286837">
      <w:pPr>
        <w:pStyle w:val="a4"/>
        <w:jc w:val="center"/>
      </w:pPr>
    </w:p>
    <w:p w14:paraId="47457A30" w14:textId="77777777" w:rsidR="00CB77C6" w:rsidRDefault="00CB77C6" w:rsidP="004F2A32">
      <w:pPr>
        <w:pStyle w:val="a4"/>
      </w:pPr>
      <w:r>
        <w:t xml:space="preserve">IoTivity: </w:t>
      </w:r>
      <w:r w:rsidR="007153D8">
        <w:t xml:space="preserve">Getting Started Guide </w:t>
      </w:r>
    </w:p>
    <w:p w14:paraId="3E2972F8" w14:textId="4F6D6A2A" w:rsidR="007153D8" w:rsidRDefault="007153D8" w:rsidP="004F2A32">
      <w:pPr>
        <w:pStyle w:val="a4"/>
      </w:pPr>
      <w:proofErr w:type="gramStart"/>
      <w:r>
        <w:t>for</w:t>
      </w:r>
      <w:proofErr w:type="gramEnd"/>
      <w:r>
        <w:t xml:space="preserve"> Ubuntu</w:t>
      </w:r>
    </w:p>
    <w:p w14:paraId="3C6587B3" w14:textId="77777777" w:rsidR="00A70FFE" w:rsidRDefault="00A70FFE" w:rsidP="00CD2307">
      <w:pPr>
        <w:pStyle w:val="a4"/>
      </w:pPr>
      <w:r>
        <w:br w:type="page"/>
      </w:r>
    </w:p>
    <w:p w14:paraId="6A46CC74" w14:textId="1E13B70B" w:rsidR="00CD2307" w:rsidRDefault="00CD2307" w:rsidP="00A70FFE">
      <w:pPr>
        <w:pStyle w:val="a4"/>
      </w:pPr>
      <w:r>
        <w:lastRenderedPageBreak/>
        <w:t>Revision History</w:t>
      </w:r>
    </w:p>
    <w:tbl>
      <w:tblPr>
        <w:tblStyle w:val="a7"/>
        <w:tblW w:w="0" w:type="auto"/>
        <w:tblLook w:val="04A0" w:firstRow="1" w:lastRow="0" w:firstColumn="1" w:lastColumn="0" w:noHBand="0" w:noVBand="1"/>
        <w:tblPrChange w:id="1" w:author="Patel, Shamit" w:date="2014-09-23T14:30:00Z">
          <w:tblPr>
            <w:tblStyle w:val="a7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00"/>
        <w:gridCol w:w="2658"/>
        <w:gridCol w:w="2160"/>
        <w:gridCol w:w="1728"/>
        <w:tblGridChange w:id="2">
          <w:tblGrid>
            <w:gridCol w:w="1500"/>
            <w:gridCol w:w="2658"/>
            <w:gridCol w:w="450"/>
            <w:gridCol w:w="1710"/>
            <w:gridCol w:w="1728"/>
          </w:tblGrid>
        </w:tblGridChange>
      </w:tblGrid>
      <w:tr w:rsidR="00CD2307" w14:paraId="1E29282F" w14:textId="77777777" w:rsidTr="004F2A32">
        <w:tc>
          <w:tcPr>
            <w:tcW w:w="1500" w:type="dxa"/>
            <w:tcPrChange w:id="3" w:author="Patel, Shamit" w:date="2014-09-23T14:30:00Z">
              <w:tcPr>
                <w:tcW w:w="1500" w:type="dxa"/>
              </w:tcPr>
            </w:tcPrChange>
          </w:tcPr>
          <w:p w14:paraId="7AA2222B" w14:textId="7CC44603" w:rsidR="00CD2307" w:rsidRPr="00286837" w:rsidRDefault="00CD2307" w:rsidP="00286837">
            <w:pPr>
              <w:rPr>
                <w:rFonts w:ascii="Neo Sans Intel Medium" w:hAnsi="Neo Sans Intel Medium"/>
                <w:b/>
              </w:rPr>
            </w:pPr>
            <w:bookmarkStart w:id="4" w:name="_Toc270853992"/>
            <w:r w:rsidRPr="00286837">
              <w:rPr>
                <w:rFonts w:ascii="Neo Sans Intel Medium" w:hAnsi="Neo Sans Intel Medium"/>
                <w:b/>
              </w:rPr>
              <w:t>Revision number</w:t>
            </w:r>
            <w:bookmarkEnd w:id="4"/>
          </w:p>
        </w:tc>
        <w:tc>
          <w:tcPr>
            <w:tcW w:w="2658" w:type="dxa"/>
            <w:tcPrChange w:id="5" w:author="Patel, Shamit" w:date="2014-09-23T14:30:00Z">
              <w:tcPr>
                <w:tcW w:w="3108" w:type="dxa"/>
                <w:gridSpan w:val="2"/>
              </w:tcPr>
            </w:tcPrChange>
          </w:tcPr>
          <w:p w14:paraId="3905CAB3" w14:textId="21A71DC5" w:rsidR="00CD2307" w:rsidRPr="00286837" w:rsidRDefault="00CD2307" w:rsidP="00286837">
            <w:pPr>
              <w:rPr>
                <w:rFonts w:ascii="Neo Sans Intel Medium" w:hAnsi="Neo Sans Intel Medium"/>
                <w:b/>
              </w:rPr>
            </w:pPr>
            <w:bookmarkStart w:id="6" w:name="_Toc270853993"/>
            <w:r w:rsidRPr="00286837">
              <w:rPr>
                <w:rFonts w:ascii="Neo Sans Intel Medium" w:hAnsi="Neo Sans Intel Medium"/>
                <w:b/>
              </w:rPr>
              <w:t>Changes</w:t>
            </w:r>
            <w:bookmarkEnd w:id="6"/>
          </w:p>
        </w:tc>
        <w:tc>
          <w:tcPr>
            <w:tcW w:w="2160" w:type="dxa"/>
            <w:tcPrChange w:id="7" w:author="Patel, Shamit" w:date="2014-09-23T14:30:00Z">
              <w:tcPr>
                <w:tcW w:w="1710" w:type="dxa"/>
              </w:tcPr>
            </w:tcPrChange>
          </w:tcPr>
          <w:p w14:paraId="44FD8714" w14:textId="70F3738F" w:rsidR="00CD2307" w:rsidRPr="00286837" w:rsidRDefault="00CD2307" w:rsidP="00286837">
            <w:pPr>
              <w:rPr>
                <w:rFonts w:ascii="Neo Sans Intel Medium" w:hAnsi="Neo Sans Intel Medium"/>
                <w:b/>
              </w:rPr>
            </w:pPr>
            <w:bookmarkStart w:id="8" w:name="_Toc270853994"/>
            <w:r w:rsidRPr="00286837">
              <w:rPr>
                <w:rFonts w:ascii="Neo Sans Intel Medium" w:hAnsi="Neo Sans Intel Medium"/>
                <w:b/>
              </w:rPr>
              <w:t>Author</w:t>
            </w:r>
            <w:bookmarkEnd w:id="8"/>
          </w:p>
        </w:tc>
        <w:tc>
          <w:tcPr>
            <w:tcW w:w="1728" w:type="dxa"/>
            <w:tcPrChange w:id="9" w:author="Patel, Shamit" w:date="2014-09-23T14:30:00Z">
              <w:tcPr>
                <w:tcW w:w="1728" w:type="dxa"/>
              </w:tcPr>
            </w:tcPrChange>
          </w:tcPr>
          <w:p w14:paraId="2E3E1144" w14:textId="14AF27B4" w:rsidR="00CD2307" w:rsidRPr="00286837" w:rsidRDefault="00CD2307" w:rsidP="00286837">
            <w:pPr>
              <w:rPr>
                <w:rFonts w:ascii="Neo Sans Intel Medium" w:hAnsi="Neo Sans Intel Medium"/>
                <w:b/>
              </w:rPr>
            </w:pPr>
            <w:bookmarkStart w:id="10" w:name="_Toc270853995"/>
            <w:r w:rsidRPr="00286837">
              <w:rPr>
                <w:rFonts w:ascii="Neo Sans Intel Medium" w:hAnsi="Neo Sans Intel Medium"/>
                <w:b/>
              </w:rPr>
              <w:t>Revision date</w:t>
            </w:r>
            <w:bookmarkEnd w:id="10"/>
          </w:p>
        </w:tc>
      </w:tr>
      <w:tr w:rsidR="00CD2307" w14:paraId="0BFA7B16" w14:textId="77777777" w:rsidTr="004F2A32">
        <w:tc>
          <w:tcPr>
            <w:tcW w:w="1500" w:type="dxa"/>
            <w:tcPrChange w:id="11" w:author="Patel, Shamit" w:date="2014-09-23T14:30:00Z">
              <w:tcPr>
                <w:tcW w:w="1500" w:type="dxa"/>
              </w:tcPr>
            </w:tcPrChange>
          </w:tcPr>
          <w:p w14:paraId="3FCEFE7C" w14:textId="189E5449" w:rsidR="00CD2307" w:rsidRDefault="00CD2307" w:rsidP="00CD2307">
            <w:pPr>
              <w:jc w:val="center"/>
            </w:pPr>
            <w:r>
              <w:t>0.5</w:t>
            </w:r>
          </w:p>
        </w:tc>
        <w:tc>
          <w:tcPr>
            <w:tcW w:w="2658" w:type="dxa"/>
            <w:tcPrChange w:id="12" w:author="Patel, Shamit" w:date="2014-09-23T14:30:00Z">
              <w:tcPr>
                <w:tcW w:w="3108" w:type="dxa"/>
                <w:gridSpan w:val="2"/>
              </w:tcPr>
            </w:tcPrChange>
          </w:tcPr>
          <w:p w14:paraId="0305A621" w14:textId="23C04D16" w:rsidR="00CD2307" w:rsidRDefault="00CD2307" w:rsidP="00CD2307">
            <w:r>
              <w:t>Initial draft</w:t>
            </w:r>
          </w:p>
        </w:tc>
        <w:tc>
          <w:tcPr>
            <w:tcW w:w="2160" w:type="dxa"/>
            <w:tcPrChange w:id="13" w:author="Patel, Shamit" w:date="2014-09-23T14:30:00Z">
              <w:tcPr>
                <w:tcW w:w="1710" w:type="dxa"/>
              </w:tcPr>
            </w:tcPrChange>
          </w:tcPr>
          <w:p w14:paraId="0AC2F39E" w14:textId="0EB03E72" w:rsidR="00CD2307" w:rsidRDefault="006C155F" w:rsidP="00CD2307">
            <w:proofErr w:type="spellStart"/>
            <w:r>
              <w:t>Shamit</w:t>
            </w:r>
            <w:proofErr w:type="spellEnd"/>
            <w:r>
              <w:t xml:space="preserve"> Patel</w:t>
            </w:r>
          </w:p>
        </w:tc>
        <w:tc>
          <w:tcPr>
            <w:tcW w:w="1728" w:type="dxa"/>
            <w:tcPrChange w:id="14" w:author="Patel, Shamit" w:date="2014-09-23T14:30:00Z">
              <w:tcPr>
                <w:tcW w:w="1728" w:type="dxa"/>
              </w:tcPr>
            </w:tcPrChange>
          </w:tcPr>
          <w:p w14:paraId="7408ADA5" w14:textId="1A58478D" w:rsidR="00CD2307" w:rsidRDefault="006C155F" w:rsidP="006C155F">
            <w:pPr>
              <w:jc w:val="center"/>
            </w:pPr>
            <w:r>
              <w:t>8/28/2014</w:t>
            </w:r>
          </w:p>
        </w:tc>
      </w:tr>
      <w:tr w:rsidR="004F2A32" w14:paraId="7B7B0E00" w14:textId="77777777" w:rsidTr="004F2A32">
        <w:trPr>
          <w:ins w:id="15" w:author="Patel, Shamit" w:date="2014-09-23T14:29:00Z"/>
        </w:trPr>
        <w:tc>
          <w:tcPr>
            <w:tcW w:w="1500" w:type="dxa"/>
            <w:tcPrChange w:id="16" w:author="Patel, Shamit" w:date="2014-09-23T14:30:00Z">
              <w:tcPr>
                <w:tcW w:w="1500" w:type="dxa"/>
              </w:tcPr>
            </w:tcPrChange>
          </w:tcPr>
          <w:p w14:paraId="7C423207" w14:textId="3AD51DB2" w:rsidR="004F2A32" w:rsidRDefault="004F2A32" w:rsidP="00CD2307">
            <w:pPr>
              <w:jc w:val="center"/>
              <w:rPr>
                <w:ins w:id="17" w:author="Patel, Shamit" w:date="2014-09-23T14:29:00Z"/>
              </w:rPr>
            </w:pPr>
            <w:ins w:id="18" w:author="Patel, Shamit" w:date="2014-09-23T14:29:00Z">
              <w:r>
                <w:t>0.8</w:t>
              </w:r>
            </w:ins>
          </w:p>
        </w:tc>
        <w:tc>
          <w:tcPr>
            <w:tcW w:w="2658" w:type="dxa"/>
            <w:tcPrChange w:id="19" w:author="Patel, Shamit" w:date="2014-09-23T14:30:00Z">
              <w:tcPr>
                <w:tcW w:w="3108" w:type="dxa"/>
                <w:gridSpan w:val="2"/>
              </w:tcPr>
            </w:tcPrChange>
          </w:tcPr>
          <w:p w14:paraId="1286364C" w14:textId="6AA108C8" w:rsidR="004F2A32" w:rsidRDefault="004F2A32" w:rsidP="00CD2307">
            <w:pPr>
              <w:rPr>
                <w:ins w:id="20" w:author="Patel, Shamit" w:date="2014-09-23T14:29:00Z"/>
              </w:rPr>
            </w:pPr>
            <w:ins w:id="21" w:author="Patel, Shamit" w:date="2014-09-23T14:30:00Z">
              <w:r>
                <w:t>Tech Writer Review</w:t>
              </w:r>
            </w:ins>
          </w:p>
        </w:tc>
        <w:tc>
          <w:tcPr>
            <w:tcW w:w="2160" w:type="dxa"/>
            <w:tcPrChange w:id="22" w:author="Patel, Shamit" w:date="2014-09-23T14:30:00Z">
              <w:tcPr>
                <w:tcW w:w="1710" w:type="dxa"/>
              </w:tcPr>
            </w:tcPrChange>
          </w:tcPr>
          <w:p w14:paraId="41DDCFE9" w14:textId="128EA17C" w:rsidR="004F2A32" w:rsidRDefault="004F2A32" w:rsidP="00CD2307">
            <w:pPr>
              <w:rPr>
                <w:ins w:id="23" w:author="Patel, Shamit" w:date="2014-09-23T14:29:00Z"/>
              </w:rPr>
            </w:pPr>
            <w:ins w:id="24" w:author="Patel, Shamit" w:date="2014-09-23T14:30:00Z">
              <w:r>
                <w:t xml:space="preserve">Stephanie </w:t>
              </w:r>
              <w:proofErr w:type="spellStart"/>
              <w:r>
                <w:t>Liefeld</w:t>
              </w:r>
            </w:ins>
            <w:proofErr w:type="spellEnd"/>
          </w:p>
        </w:tc>
        <w:tc>
          <w:tcPr>
            <w:tcW w:w="1728" w:type="dxa"/>
            <w:tcPrChange w:id="25" w:author="Patel, Shamit" w:date="2014-09-23T14:30:00Z">
              <w:tcPr>
                <w:tcW w:w="1728" w:type="dxa"/>
              </w:tcPr>
            </w:tcPrChange>
          </w:tcPr>
          <w:p w14:paraId="757DF05D" w14:textId="1B34F2C1" w:rsidR="004F2A32" w:rsidRDefault="004F2A32" w:rsidP="006C155F">
            <w:pPr>
              <w:jc w:val="center"/>
              <w:rPr>
                <w:ins w:id="26" w:author="Patel, Shamit" w:date="2014-09-23T14:29:00Z"/>
              </w:rPr>
            </w:pPr>
            <w:ins w:id="27" w:author="Patel, Shamit" w:date="2014-09-23T14:30:00Z">
              <w:r>
                <w:t>9/22/2014</w:t>
              </w:r>
            </w:ins>
          </w:p>
        </w:tc>
      </w:tr>
      <w:tr w:rsidR="004F2A32" w14:paraId="30C69CC7" w14:textId="77777777" w:rsidTr="004F2A32">
        <w:trPr>
          <w:ins w:id="28" w:author="Patel, Shamit" w:date="2014-09-23T14:30:00Z"/>
        </w:trPr>
        <w:tc>
          <w:tcPr>
            <w:tcW w:w="1500" w:type="dxa"/>
          </w:tcPr>
          <w:p w14:paraId="4BBE9E1E" w14:textId="34D7A805" w:rsidR="004F2A32" w:rsidRDefault="00A25F2B" w:rsidP="00CD2307">
            <w:pPr>
              <w:jc w:val="center"/>
              <w:rPr>
                <w:ins w:id="29" w:author="Patel, Shamit" w:date="2014-09-23T14:30:00Z"/>
              </w:rPr>
            </w:pPr>
            <w:ins w:id="30" w:author="Patel, Shamit" w:date="2014-09-23T14:56:00Z">
              <w:r>
                <w:t>0.9</w:t>
              </w:r>
            </w:ins>
          </w:p>
        </w:tc>
        <w:tc>
          <w:tcPr>
            <w:tcW w:w="2658" w:type="dxa"/>
          </w:tcPr>
          <w:p w14:paraId="6AC4C481" w14:textId="7283FE5B" w:rsidR="004F2A32" w:rsidRDefault="00A25F2B" w:rsidP="00CD2307">
            <w:pPr>
              <w:rPr>
                <w:ins w:id="31" w:author="Patel, Shamit" w:date="2014-09-23T14:30:00Z"/>
              </w:rPr>
            </w:pPr>
            <w:ins w:id="32" w:author="Patel, Shamit" w:date="2014-09-23T14:56:00Z">
              <w:r>
                <w:t>Fixed Ubuntu 14.04 error</w:t>
              </w:r>
            </w:ins>
          </w:p>
        </w:tc>
        <w:tc>
          <w:tcPr>
            <w:tcW w:w="2160" w:type="dxa"/>
          </w:tcPr>
          <w:p w14:paraId="19B38060" w14:textId="4CC1DD46" w:rsidR="004F2A32" w:rsidRDefault="00A25F2B" w:rsidP="00CD2307">
            <w:pPr>
              <w:rPr>
                <w:ins w:id="33" w:author="Patel, Shamit" w:date="2014-09-23T14:30:00Z"/>
              </w:rPr>
            </w:pPr>
            <w:proofErr w:type="spellStart"/>
            <w:ins w:id="34" w:author="Patel, Shamit" w:date="2014-09-23T14:56:00Z">
              <w:r>
                <w:t>Shamit</w:t>
              </w:r>
              <w:proofErr w:type="spellEnd"/>
              <w:r>
                <w:t xml:space="preserve"> Patel</w:t>
              </w:r>
            </w:ins>
          </w:p>
        </w:tc>
        <w:tc>
          <w:tcPr>
            <w:tcW w:w="1728" w:type="dxa"/>
          </w:tcPr>
          <w:p w14:paraId="1650B1ED" w14:textId="445295C7" w:rsidR="004F2A32" w:rsidRDefault="00A25F2B" w:rsidP="006C155F">
            <w:pPr>
              <w:jc w:val="center"/>
              <w:rPr>
                <w:ins w:id="35" w:author="Patel, Shamit" w:date="2014-09-23T14:30:00Z"/>
              </w:rPr>
            </w:pPr>
            <w:ins w:id="36" w:author="Patel, Shamit" w:date="2014-09-23T14:56:00Z">
              <w:r>
                <w:t>9/23/14</w:t>
              </w:r>
            </w:ins>
          </w:p>
        </w:tc>
      </w:tr>
    </w:tbl>
    <w:p w14:paraId="30ECA714" w14:textId="77777777" w:rsidR="00CD2307" w:rsidRDefault="00CD2307" w:rsidP="00CD2307"/>
    <w:p w14:paraId="088E4F0C" w14:textId="77777777" w:rsidR="00E70F44" w:rsidRDefault="00E70F44" w:rsidP="00CD2307"/>
    <w:p w14:paraId="567B438B" w14:textId="77777777" w:rsidR="00E70F44" w:rsidRDefault="00E70F44" w:rsidP="00CD2307"/>
    <w:p w14:paraId="1DC8E8A3" w14:textId="77777777" w:rsidR="001378E7" w:rsidRDefault="001378E7" w:rsidP="001378E7">
      <w:pPr>
        <w:pStyle w:val="a4"/>
      </w:pPr>
    </w:p>
    <w:p w14:paraId="179C6B56" w14:textId="77777777" w:rsidR="00AA2666" w:rsidRDefault="001378E7">
      <w:pPr>
        <w:pStyle w:val="10"/>
        <w:tabs>
          <w:tab w:val="right" w:leader="dot" w:pos="8630"/>
        </w:tabs>
      </w:pPr>
      <w:r>
        <w:t>Table of Contents</w:t>
      </w:r>
    </w:p>
    <w:p w14:paraId="72876D12" w14:textId="77777777" w:rsidR="00220BF6" w:rsidRDefault="00B65BED">
      <w:pPr>
        <w:pStyle w:val="10"/>
        <w:tabs>
          <w:tab w:val="right" w:leader="dot" w:pos="8630"/>
        </w:tabs>
        <w:rPr>
          <w:ins w:id="37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fldChar w:fldCharType="begin"/>
      </w:r>
      <w:r>
        <w:instrText xml:space="preserve"> TOC \o "1-3" </w:instrTex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fldChar w:fldCharType="separate"/>
      </w:r>
      <w:ins w:id="38" w:author="Samsung Electronic" w:date="2014-09-29T19:06:00Z">
        <w:r w:rsidR="00220BF6">
          <w:rPr>
            <w:noProof/>
          </w:rPr>
          <w:t>Introduction</w:t>
        </w:r>
        <w:r w:rsidR="00220BF6">
          <w:rPr>
            <w:noProof/>
          </w:rPr>
          <w:tab/>
        </w:r>
        <w:r w:rsidR="00220BF6">
          <w:rPr>
            <w:noProof/>
          </w:rPr>
          <w:fldChar w:fldCharType="begin"/>
        </w:r>
        <w:r w:rsidR="00220BF6">
          <w:rPr>
            <w:noProof/>
          </w:rPr>
          <w:instrText xml:space="preserve"> PAGEREF _Toc399780935 \h </w:instrText>
        </w:r>
      </w:ins>
      <w:r w:rsidR="00220BF6">
        <w:rPr>
          <w:noProof/>
        </w:rPr>
      </w:r>
      <w:r w:rsidR="00220BF6">
        <w:rPr>
          <w:noProof/>
        </w:rPr>
        <w:fldChar w:fldCharType="separate"/>
      </w:r>
      <w:ins w:id="39" w:author="Samsung Electronic" w:date="2014-09-29T19:06:00Z">
        <w:r w:rsidR="00220BF6">
          <w:rPr>
            <w:noProof/>
          </w:rPr>
          <w:t>4</w:t>
        </w:r>
        <w:r w:rsidR="00220BF6">
          <w:rPr>
            <w:noProof/>
          </w:rPr>
          <w:fldChar w:fldCharType="end"/>
        </w:r>
      </w:ins>
    </w:p>
    <w:p w14:paraId="507034D0" w14:textId="77777777" w:rsidR="00220BF6" w:rsidRDefault="00220BF6">
      <w:pPr>
        <w:pStyle w:val="10"/>
        <w:tabs>
          <w:tab w:val="right" w:leader="dot" w:pos="8630"/>
        </w:tabs>
        <w:rPr>
          <w:ins w:id="40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41" w:author="Samsung Electronic" w:date="2014-09-29T19:06:00Z">
        <w:r>
          <w:rPr>
            <w:noProof/>
          </w:rPr>
          <w:t>Tools and libraries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_Toc399780936 \h </w:instrText>
        </w:r>
      </w:ins>
      <w:r>
        <w:rPr>
          <w:noProof/>
        </w:rPr>
      </w:r>
      <w:r>
        <w:rPr>
          <w:noProof/>
        </w:rPr>
        <w:fldChar w:fldCharType="separate"/>
      </w:r>
      <w:ins w:id="42" w:author="Samsung Electronic" w:date="2014-09-29T19:06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BA6F157" w14:textId="77777777" w:rsidR="00220BF6" w:rsidRDefault="00220BF6">
      <w:pPr>
        <w:pStyle w:val="20"/>
        <w:tabs>
          <w:tab w:val="right" w:leader="dot" w:pos="8630"/>
        </w:tabs>
        <w:rPr>
          <w:ins w:id="43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44" w:author="Samsung Electronic" w:date="2014-09-29T19:06:00Z">
        <w:r>
          <w:rPr>
            <w:noProof/>
          </w:rPr>
          <w:t>Ubuntu LTS 12.04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_Toc399780937 \h </w:instrText>
        </w:r>
      </w:ins>
      <w:r>
        <w:rPr>
          <w:noProof/>
        </w:rPr>
      </w:r>
      <w:r>
        <w:rPr>
          <w:noProof/>
        </w:rPr>
        <w:fldChar w:fldCharType="separate"/>
      </w:r>
      <w:ins w:id="45" w:author="Samsung Electronic" w:date="2014-09-29T19:06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4E859861" w14:textId="77777777" w:rsidR="00220BF6" w:rsidRDefault="00220BF6">
      <w:pPr>
        <w:pStyle w:val="20"/>
        <w:tabs>
          <w:tab w:val="right" w:leader="dot" w:pos="8630"/>
        </w:tabs>
        <w:rPr>
          <w:ins w:id="46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47" w:author="Samsung Electronic" w:date="2014-09-29T19:06:00Z">
        <w:r>
          <w:rPr>
            <w:noProof/>
          </w:rPr>
          <w:t>Git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_Toc399780938 \h </w:instrText>
        </w:r>
      </w:ins>
      <w:r>
        <w:rPr>
          <w:noProof/>
        </w:rPr>
      </w:r>
      <w:r>
        <w:rPr>
          <w:noProof/>
        </w:rPr>
        <w:fldChar w:fldCharType="separate"/>
      </w:r>
      <w:ins w:id="48" w:author="Samsung Electronic" w:date="2014-09-29T19:06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633B227" w14:textId="77777777" w:rsidR="00220BF6" w:rsidRDefault="00220BF6">
      <w:pPr>
        <w:pStyle w:val="20"/>
        <w:tabs>
          <w:tab w:val="right" w:leader="dot" w:pos="8630"/>
        </w:tabs>
        <w:rPr>
          <w:ins w:id="49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50" w:author="Samsung Electronic" w:date="2014-09-29T19:06:00Z">
        <w:r>
          <w:rPr>
            <w:noProof/>
          </w:rPr>
          <w:t>ssh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_Toc399780939 \h </w:instrText>
        </w:r>
      </w:ins>
      <w:r>
        <w:rPr>
          <w:noProof/>
        </w:rPr>
      </w:r>
      <w:r>
        <w:rPr>
          <w:noProof/>
        </w:rPr>
        <w:fldChar w:fldCharType="separate"/>
      </w:r>
      <w:ins w:id="51" w:author="Samsung Electronic" w:date="2014-09-29T19:06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3846781B" w14:textId="77777777" w:rsidR="00220BF6" w:rsidRDefault="00220BF6">
      <w:pPr>
        <w:pStyle w:val="20"/>
        <w:tabs>
          <w:tab w:val="right" w:leader="dot" w:pos="8630"/>
        </w:tabs>
        <w:rPr>
          <w:ins w:id="52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53" w:author="Samsung Electronic" w:date="2014-09-29T19:06:00Z">
        <w:r>
          <w:rPr>
            <w:noProof/>
          </w:rPr>
          <w:t>G++ version 4.6.1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_Toc399780940 \h </w:instrText>
        </w:r>
      </w:ins>
      <w:r>
        <w:rPr>
          <w:noProof/>
        </w:rPr>
      </w:r>
      <w:r>
        <w:rPr>
          <w:noProof/>
        </w:rPr>
        <w:fldChar w:fldCharType="separate"/>
      </w:r>
      <w:ins w:id="54" w:author="Samsung Electronic" w:date="2014-09-29T19:06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027A79E8" w14:textId="77777777" w:rsidR="00220BF6" w:rsidRDefault="00220BF6">
      <w:pPr>
        <w:pStyle w:val="20"/>
        <w:tabs>
          <w:tab w:val="right" w:leader="dot" w:pos="8630"/>
        </w:tabs>
        <w:rPr>
          <w:ins w:id="55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56" w:author="Samsung Electronic" w:date="2014-09-29T19:06:00Z">
        <w:r>
          <w:rPr>
            <w:noProof/>
          </w:rPr>
          <w:t>Boost version 1.55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_Toc399780941 \h </w:instrText>
        </w:r>
      </w:ins>
      <w:r>
        <w:rPr>
          <w:noProof/>
        </w:rPr>
      </w:r>
      <w:r>
        <w:rPr>
          <w:noProof/>
        </w:rPr>
        <w:fldChar w:fldCharType="separate"/>
      </w:r>
      <w:ins w:id="57" w:author="Samsung Electronic" w:date="2014-09-29T19:06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2FA36172" w14:textId="77777777" w:rsidR="00220BF6" w:rsidRDefault="00220BF6">
      <w:pPr>
        <w:pStyle w:val="20"/>
        <w:tabs>
          <w:tab w:val="right" w:leader="dot" w:pos="8630"/>
        </w:tabs>
        <w:rPr>
          <w:ins w:id="58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59" w:author="Samsung Electronic" w:date="2014-09-29T19:06:00Z">
        <w:r>
          <w:rPr>
            <w:noProof/>
          </w:rPr>
          <w:t>Doxygen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_Toc399780942 \h </w:instrText>
        </w:r>
      </w:ins>
      <w:r>
        <w:rPr>
          <w:noProof/>
        </w:rPr>
      </w:r>
      <w:r>
        <w:rPr>
          <w:noProof/>
        </w:rPr>
        <w:fldChar w:fldCharType="separate"/>
      </w:r>
      <w:ins w:id="60" w:author="Samsung Electronic" w:date="2014-09-29T19:06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29DE13AE" w14:textId="77777777" w:rsidR="00220BF6" w:rsidRDefault="00220BF6">
      <w:pPr>
        <w:pStyle w:val="10"/>
        <w:tabs>
          <w:tab w:val="right" w:leader="dot" w:pos="8630"/>
        </w:tabs>
        <w:rPr>
          <w:ins w:id="61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62" w:author="Samsung Electronic" w:date="2014-09-29T19:06:00Z">
        <w:r>
          <w:rPr>
            <w:noProof/>
          </w:rPr>
          <w:t>Checking out the source code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_Toc399780943 \h </w:instrText>
        </w:r>
      </w:ins>
      <w:r>
        <w:rPr>
          <w:noProof/>
        </w:rPr>
      </w:r>
      <w:r>
        <w:rPr>
          <w:noProof/>
        </w:rPr>
        <w:fldChar w:fldCharType="separate"/>
      </w:r>
      <w:ins w:id="63" w:author="Samsung Electronic" w:date="2014-09-29T19:06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47A5CCB5" w14:textId="77777777" w:rsidR="00220BF6" w:rsidRDefault="00220BF6">
      <w:pPr>
        <w:pStyle w:val="20"/>
        <w:tabs>
          <w:tab w:val="left" w:pos="1440"/>
          <w:tab w:val="right" w:leader="dot" w:pos="8630"/>
        </w:tabs>
        <w:rPr>
          <w:ins w:id="64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65" w:author="Samsung Electronic" w:date="2014-09-29T19:06:00Z">
        <w:r w:rsidRPr="00C966E2">
          <w:rPr>
            <w:noProof/>
            <w:shd w:val="clear" w:color="auto" w:fill="FFFFFF"/>
          </w:rPr>
          <w:t xml:space="preserve">Step 1: </w:t>
        </w:r>
        <w:r>
          <w:rPr>
            <w:rFonts w:asciiTheme="minorHAnsi" w:hAnsiTheme="minorHAnsi"/>
            <w:noProof/>
            <w:kern w:val="2"/>
            <w:sz w:val="20"/>
            <w:szCs w:val="22"/>
            <w:lang w:eastAsia="ko-KR"/>
          </w:rPr>
          <w:tab/>
        </w:r>
        <w:r w:rsidRPr="00C966E2">
          <w:rPr>
            <w:noProof/>
            <w:shd w:val="clear" w:color="auto" w:fill="FFFFFF"/>
          </w:rPr>
          <w:t>Create ssh keys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_Toc399780944 \h </w:instrText>
        </w:r>
      </w:ins>
      <w:r>
        <w:rPr>
          <w:noProof/>
        </w:rPr>
      </w:r>
      <w:r>
        <w:rPr>
          <w:noProof/>
        </w:rPr>
        <w:fldChar w:fldCharType="separate"/>
      </w:r>
      <w:ins w:id="66" w:author="Samsung Electronic" w:date="2014-09-29T19:06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3EAB1512" w14:textId="77777777" w:rsidR="00220BF6" w:rsidRDefault="00220BF6">
      <w:pPr>
        <w:pStyle w:val="20"/>
        <w:tabs>
          <w:tab w:val="left" w:pos="1440"/>
          <w:tab w:val="right" w:leader="dot" w:pos="8630"/>
        </w:tabs>
        <w:rPr>
          <w:ins w:id="67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68" w:author="Samsung Electronic" w:date="2014-09-29T19:06:00Z">
        <w:r w:rsidRPr="00C966E2">
          <w:rPr>
            <w:noProof/>
            <w:shd w:val="clear" w:color="auto" w:fill="FFFFFF"/>
          </w:rPr>
          <w:t xml:space="preserve">Step 2: </w:t>
        </w:r>
        <w:r>
          <w:rPr>
            <w:rFonts w:asciiTheme="minorHAnsi" w:hAnsiTheme="minorHAnsi"/>
            <w:noProof/>
            <w:kern w:val="2"/>
            <w:sz w:val="20"/>
            <w:szCs w:val="22"/>
            <w:lang w:eastAsia="ko-KR"/>
          </w:rPr>
          <w:tab/>
        </w:r>
        <w:r w:rsidRPr="00C966E2">
          <w:rPr>
            <w:noProof/>
            <w:shd w:val="clear" w:color="auto" w:fill="FFFFFF"/>
          </w:rPr>
          <w:t>Upload and register an ssh public key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_Toc399780945 \h </w:instrText>
        </w:r>
      </w:ins>
      <w:r>
        <w:rPr>
          <w:noProof/>
        </w:rPr>
      </w:r>
      <w:r>
        <w:rPr>
          <w:noProof/>
        </w:rPr>
        <w:fldChar w:fldCharType="separate"/>
      </w:r>
      <w:ins w:id="69" w:author="Samsung Electronic" w:date="2014-09-29T19:06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44541ACC" w14:textId="77777777" w:rsidR="00220BF6" w:rsidRDefault="00220BF6">
      <w:pPr>
        <w:pStyle w:val="20"/>
        <w:tabs>
          <w:tab w:val="left" w:pos="1440"/>
          <w:tab w:val="right" w:leader="dot" w:pos="8630"/>
        </w:tabs>
        <w:rPr>
          <w:ins w:id="70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71" w:author="Samsung Electronic" w:date="2014-09-29T19:06:00Z">
        <w:r w:rsidRPr="00C966E2">
          <w:rPr>
            <w:noProof/>
            <w:shd w:val="clear" w:color="auto" w:fill="FFFFFF"/>
          </w:rPr>
          <w:t xml:space="preserve">Step 3: </w:t>
        </w:r>
        <w:r>
          <w:rPr>
            <w:rFonts w:asciiTheme="minorHAnsi" w:hAnsiTheme="minorHAnsi"/>
            <w:noProof/>
            <w:kern w:val="2"/>
            <w:sz w:val="20"/>
            <w:szCs w:val="22"/>
            <w:lang w:eastAsia="ko-KR"/>
          </w:rPr>
          <w:tab/>
        </w:r>
        <w:r w:rsidRPr="00C966E2">
          <w:rPr>
            <w:noProof/>
            <w:shd w:val="clear" w:color="auto" w:fill="FFFFFF"/>
          </w:rPr>
          <w:t>Setting up ssh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_Toc399780946 \h </w:instrText>
        </w:r>
      </w:ins>
      <w:r>
        <w:rPr>
          <w:noProof/>
        </w:rPr>
      </w:r>
      <w:r>
        <w:rPr>
          <w:noProof/>
        </w:rPr>
        <w:fldChar w:fldCharType="separate"/>
      </w:r>
      <w:ins w:id="72" w:author="Samsung Electronic" w:date="2014-09-29T19:06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6994D3FB" w14:textId="77777777" w:rsidR="00220BF6" w:rsidRDefault="00220BF6">
      <w:pPr>
        <w:pStyle w:val="20"/>
        <w:tabs>
          <w:tab w:val="left" w:pos="1440"/>
          <w:tab w:val="right" w:leader="dot" w:pos="8630"/>
        </w:tabs>
        <w:rPr>
          <w:ins w:id="73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74" w:author="Samsung Electronic" w:date="2014-09-29T19:06:00Z">
        <w:r w:rsidRPr="00C966E2">
          <w:rPr>
            <w:noProof/>
            <w:shd w:val="clear" w:color="auto" w:fill="FFFFFF"/>
          </w:rPr>
          <w:t xml:space="preserve">Step 4: </w:t>
        </w:r>
        <w:r>
          <w:rPr>
            <w:rFonts w:asciiTheme="minorHAnsi" w:hAnsiTheme="minorHAnsi"/>
            <w:noProof/>
            <w:kern w:val="2"/>
            <w:sz w:val="20"/>
            <w:szCs w:val="22"/>
            <w:lang w:eastAsia="ko-KR"/>
          </w:rPr>
          <w:tab/>
        </w:r>
        <w:r w:rsidRPr="00C966E2">
          <w:rPr>
            <w:noProof/>
            <w:shd w:val="clear" w:color="auto" w:fill="FFFFFF"/>
          </w:rPr>
          <w:t>Verify your ssh connection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_Toc399780947 \h </w:instrText>
        </w:r>
      </w:ins>
      <w:r>
        <w:rPr>
          <w:noProof/>
        </w:rPr>
      </w:r>
      <w:r>
        <w:rPr>
          <w:noProof/>
        </w:rPr>
        <w:fldChar w:fldCharType="separate"/>
      </w:r>
      <w:ins w:id="75" w:author="Samsung Electronic" w:date="2014-09-29T19:06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0D953627" w14:textId="77777777" w:rsidR="00220BF6" w:rsidRDefault="00220BF6">
      <w:pPr>
        <w:pStyle w:val="20"/>
        <w:tabs>
          <w:tab w:val="left" w:pos="1440"/>
          <w:tab w:val="right" w:leader="dot" w:pos="8630"/>
        </w:tabs>
        <w:rPr>
          <w:ins w:id="76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77" w:author="Samsung Electronic" w:date="2014-09-29T19:06:00Z">
        <w:r w:rsidRPr="00C966E2">
          <w:rPr>
            <w:noProof/>
            <w:shd w:val="clear" w:color="auto" w:fill="FFFFFF"/>
          </w:rPr>
          <w:t xml:space="preserve">Step 5: </w:t>
        </w:r>
        <w:r>
          <w:rPr>
            <w:rFonts w:asciiTheme="minorHAnsi" w:hAnsiTheme="minorHAnsi"/>
            <w:noProof/>
            <w:kern w:val="2"/>
            <w:sz w:val="20"/>
            <w:szCs w:val="22"/>
            <w:lang w:eastAsia="ko-KR"/>
          </w:rPr>
          <w:tab/>
        </w:r>
        <w:r w:rsidRPr="00C966E2">
          <w:rPr>
            <w:noProof/>
            <w:shd w:val="clear" w:color="auto" w:fill="FFFFFF"/>
          </w:rPr>
          <w:t>Cloning the project source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_Toc399780948 \h </w:instrText>
        </w:r>
      </w:ins>
      <w:r>
        <w:rPr>
          <w:noProof/>
        </w:rPr>
      </w:r>
      <w:r>
        <w:rPr>
          <w:noProof/>
        </w:rPr>
        <w:fldChar w:fldCharType="separate"/>
      </w:r>
      <w:ins w:id="78" w:author="Samsung Electronic" w:date="2014-09-29T19:06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304B3436" w14:textId="77777777" w:rsidR="00220BF6" w:rsidRDefault="00220BF6">
      <w:pPr>
        <w:pStyle w:val="10"/>
        <w:tabs>
          <w:tab w:val="right" w:leader="dot" w:pos="8630"/>
        </w:tabs>
        <w:rPr>
          <w:ins w:id="79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80" w:author="Samsung Electronic" w:date="2014-09-29T19:06:00Z">
        <w:r>
          <w:rPr>
            <w:noProof/>
          </w:rPr>
          <w:t>Build the IoTivity project for Linux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_Toc399780949 \h </w:instrText>
        </w:r>
      </w:ins>
      <w:r>
        <w:rPr>
          <w:noProof/>
        </w:rPr>
      </w:r>
      <w:r>
        <w:rPr>
          <w:noProof/>
        </w:rPr>
        <w:fldChar w:fldCharType="separate"/>
      </w:r>
      <w:ins w:id="81" w:author="Samsung Electronic" w:date="2014-09-29T19:06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501EBE61" w14:textId="77777777" w:rsidR="00220BF6" w:rsidRDefault="00220BF6">
      <w:pPr>
        <w:pStyle w:val="10"/>
        <w:tabs>
          <w:tab w:val="right" w:leader="dot" w:pos="8630"/>
        </w:tabs>
        <w:rPr>
          <w:ins w:id="82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83" w:author="Samsung Electronic" w:date="2014-09-29T19:06:00Z">
        <w:r>
          <w:rPr>
            <w:noProof/>
          </w:rPr>
          <w:t>Build the C SDK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_Toc399780950 \h </w:instrText>
        </w:r>
      </w:ins>
      <w:r>
        <w:rPr>
          <w:noProof/>
        </w:rPr>
      </w:r>
      <w:r>
        <w:rPr>
          <w:noProof/>
        </w:rPr>
        <w:fldChar w:fldCharType="separate"/>
      </w:r>
      <w:ins w:id="84" w:author="Samsung Electronic" w:date="2014-09-29T19:06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467A6302" w14:textId="77777777" w:rsidR="00220BF6" w:rsidRDefault="00220BF6">
      <w:pPr>
        <w:pStyle w:val="10"/>
        <w:tabs>
          <w:tab w:val="right" w:leader="dot" w:pos="8630"/>
        </w:tabs>
        <w:rPr>
          <w:ins w:id="85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86" w:author="Samsung Electronic" w:date="2014-09-29T19:06:00Z">
        <w:r>
          <w:rPr>
            <w:noProof/>
          </w:rPr>
          <w:t>Build the C++ SDK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_Toc399780951 \h </w:instrText>
        </w:r>
      </w:ins>
      <w:r>
        <w:rPr>
          <w:noProof/>
        </w:rPr>
      </w:r>
      <w:r>
        <w:rPr>
          <w:noProof/>
        </w:rPr>
        <w:fldChar w:fldCharType="separate"/>
      </w:r>
      <w:ins w:id="87" w:author="Samsung Electronic" w:date="2014-09-29T19:06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60352069" w14:textId="77777777" w:rsidR="00220BF6" w:rsidRDefault="00220BF6">
      <w:pPr>
        <w:pStyle w:val="10"/>
        <w:tabs>
          <w:tab w:val="right" w:leader="dot" w:pos="8630"/>
        </w:tabs>
        <w:rPr>
          <w:ins w:id="88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89" w:author="Samsung Electronic" w:date="2014-09-29T19:06:00Z">
        <w:r>
          <w:rPr>
            <w:noProof/>
          </w:rPr>
          <w:t>Build the C++ samples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_Toc399780952 \h </w:instrText>
        </w:r>
      </w:ins>
      <w:r>
        <w:rPr>
          <w:noProof/>
        </w:rPr>
      </w:r>
      <w:r>
        <w:rPr>
          <w:noProof/>
        </w:rPr>
        <w:fldChar w:fldCharType="separate"/>
      </w:r>
      <w:ins w:id="90" w:author="Samsung Electronic" w:date="2014-09-29T19:06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7129506E" w14:textId="77777777" w:rsidR="00220BF6" w:rsidRDefault="00220BF6">
      <w:pPr>
        <w:pStyle w:val="10"/>
        <w:tabs>
          <w:tab w:val="right" w:leader="dot" w:pos="8630"/>
        </w:tabs>
        <w:rPr>
          <w:ins w:id="91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92" w:author="Samsung Electronic" w:date="2014-09-29T19:06:00Z">
        <w:r w:rsidRPr="00C966E2">
          <w:rPr>
            <w:rFonts w:eastAsia="맑은 고딕"/>
            <w:noProof/>
            <w:lang w:eastAsia="ko-KR"/>
          </w:rPr>
          <w:t>Build the Services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_Toc399780953 \h </w:instrText>
        </w:r>
      </w:ins>
      <w:r>
        <w:rPr>
          <w:noProof/>
        </w:rPr>
      </w:r>
      <w:r>
        <w:rPr>
          <w:noProof/>
        </w:rPr>
        <w:fldChar w:fldCharType="separate"/>
      </w:r>
      <w:ins w:id="93" w:author="Samsung Electronic" w:date="2014-09-29T19:06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58FF8891" w14:textId="77777777" w:rsidR="00220BF6" w:rsidRDefault="00220BF6">
      <w:pPr>
        <w:pStyle w:val="10"/>
        <w:tabs>
          <w:tab w:val="right" w:leader="dot" w:pos="8630"/>
        </w:tabs>
        <w:rPr>
          <w:ins w:id="94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95" w:author="Samsung Electronic" w:date="2014-09-29T19:06:00Z">
        <w:r w:rsidRPr="00C966E2">
          <w:rPr>
            <w:rFonts w:eastAsia="맑은 고딕"/>
            <w:noProof/>
            <w:lang w:eastAsia="ko-KR"/>
          </w:rPr>
          <w:t>1.</w:t>
        </w:r>
        <w:r>
          <w:rPr>
            <w:noProof/>
          </w:rPr>
          <w:t xml:space="preserve"> SoftSensorManager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_Toc399780954 \h </w:instrText>
        </w:r>
      </w:ins>
      <w:r>
        <w:rPr>
          <w:noProof/>
        </w:rPr>
      </w:r>
      <w:r>
        <w:rPr>
          <w:noProof/>
        </w:rPr>
        <w:fldChar w:fldCharType="separate"/>
      </w:r>
      <w:ins w:id="96" w:author="Samsung Electronic" w:date="2014-09-29T19:06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5E26FF36" w14:textId="77777777" w:rsidR="00220BF6" w:rsidRDefault="00220BF6">
      <w:pPr>
        <w:pStyle w:val="30"/>
        <w:tabs>
          <w:tab w:val="right" w:leader="dot" w:pos="8630"/>
        </w:tabs>
        <w:rPr>
          <w:ins w:id="97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98" w:author="Samsung Electronic" w:date="2014-09-29T19:06:00Z">
        <w:r w:rsidRPr="00C966E2">
          <w:rPr>
            <w:rFonts w:eastAsia="맑은 고딕"/>
            <w:noProof/>
            <w:lang w:eastAsia="ko-KR"/>
          </w:rPr>
          <w:t>1. Download source code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_Toc399780955 \h </w:instrText>
        </w:r>
      </w:ins>
      <w:r>
        <w:rPr>
          <w:noProof/>
        </w:rPr>
      </w:r>
      <w:r>
        <w:rPr>
          <w:noProof/>
        </w:rPr>
        <w:fldChar w:fldCharType="separate"/>
      </w:r>
      <w:ins w:id="99" w:author="Samsung Electronic" w:date="2014-09-29T19:06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1919A0F9" w14:textId="77777777" w:rsidR="00220BF6" w:rsidRDefault="00220BF6">
      <w:pPr>
        <w:pStyle w:val="30"/>
        <w:tabs>
          <w:tab w:val="right" w:leader="dot" w:pos="8630"/>
        </w:tabs>
        <w:rPr>
          <w:ins w:id="100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01" w:author="Samsung Electronic" w:date="2014-09-29T19:06:00Z">
        <w:r w:rsidRPr="00C966E2">
          <w:rPr>
            <w:rFonts w:eastAsia="맑은 고딕"/>
            <w:noProof/>
            <w:lang w:eastAsia="ko-KR"/>
          </w:rPr>
          <w:t>2</w:t>
        </w:r>
        <w:r>
          <w:rPr>
            <w:noProof/>
            <w:lang w:eastAsia="ko-KR"/>
          </w:rPr>
          <w:t xml:space="preserve">. </w:t>
        </w:r>
        <w:r>
          <w:rPr>
            <w:noProof/>
          </w:rPr>
          <w:t>Modify</w:t>
        </w:r>
        <w:r>
          <w:rPr>
            <w:noProof/>
            <w:lang w:eastAsia="ko-KR"/>
          </w:rPr>
          <w:t xml:space="preserve"> the</w:t>
        </w:r>
        <w:r>
          <w:rPr>
            <w:noProof/>
          </w:rPr>
          <w:t xml:space="preserve"> </w:t>
        </w:r>
        <w:r w:rsidRPr="00C966E2">
          <w:rPr>
            <w:rFonts w:eastAsia="맑은 고딕"/>
            <w:noProof/>
            <w:lang w:eastAsia="ko-KR"/>
          </w:rPr>
          <w:t>the ROOT_DIR and BOOST path in the environment file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_Toc399780956 \h </w:instrText>
        </w:r>
      </w:ins>
      <w:r>
        <w:rPr>
          <w:noProof/>
        </w:rPr>
      </w:r>
      <w:r>
        <w:rPr>
          <w:noProof/>
        </w:rPr>
        <w:fldChar w:fldCharType="separate"/>
      </w:r>
      <w:ins w:id="102" w:author="Samsung Electronic" w:date="2014-09-29T19:06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14:paraId="07412895" w14:textId="77777777" w:rsidR="00220BF6" w:rsidRDefault="00220BF6">
      <w:pPr>
        <w:pStyle w:val="30"/>
        <w:tabs>
          <w:tab w:val="right" w:leader="dot" w:pos="8630"/>
        </w:tabs>
        <w:rPr>
          <w:ins w:id="103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04" w:author="Samsung Electronic" w:date="2014-09-29T19:06:00Z">
        <w:r w:rsidRPr="00C966E2">
          <w:rPr>
            <w:rFonts w:eastAsia="맑은 고딕"/>
            <w:noProof/>
            <w:lang w:eastAsia="ko-KR"/>
          </w:rPr>
          <w:t>3. Refer readme files in each build directory for each module.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_Toc399780957 \h </w:instrText>
        </w:r>
      </w:ins>
      <w:r>
        <w:rPr>
          <w:noProof/>
        </w:rPr>
      </w:r>
      <w:r>
        <w:rPr>
          <w:noProof/>
        </w:rPr>
        <w:fldChar w:fldCharType="separate"/>
      </w:r>
      <w:ins w:id="105" w:author="Samsung Electronic" w:date="2014-09-29T19:06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14:paraId="69BE917A" w14:textId="77777777" w:rsidR="00220BF6" w:rsidRDefault="00220BF6">
      <w:pPr>
        <w:pStyle w:val="30"/>
        <w:tabs>
          <w:tab w:val="right" w:leader="dot" w:pos="8630"/>
        </w:tabs>
        <w:rPr>
          <w:ins w:id="106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07" w:author="Samsung Electronic" w:date="2014-09-29T19:06:00Z">
        <w:r w:rsidRPr="00C966E2">
          <w:rPr>
            <w:rFonts w:eastAsia="맑은 고딕"/>
            <w:noProof/>
            <w:lang w:eastAsia="ko-KR"/>
          </w:rPr>
          <w:t xml:space="preserve">4. </w:t>
        </w:r>
        <w:r>
          <w:rPr>
            <w:noProof/>
          </w:rPr>
          <w:t>Run make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_Toc399780958 \h </w:instrText>
        </w:r>
      </w:ins>
      <w:r>
        <w:rPr>
          <w:noProof/>
        </w:rPr>
      </w:r>
      <w:r>
        <w:rPr>
          <w:noProof/>
        </w:rPr>
        <w:fldChar w:fldCharType="separate"/>
      </w:r>
      <w:ins w:id="108" w:author="Samsung Electronic" w:date="2014-09-29T19:06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14:paraId="4EDFDBBF" w14:textId="77777777" w:rsidR="00220BF6" w:rsidRDefault="00220BF6">
      <w:pPr>
        <w:pStyle w:val="30"/>
        <w:tabs>
          <w:tab w:val="right" w:leader="dot" w:pos="8630"/>
        </w:tabs>
        <w:rPr>
          <w:ins w:id="109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10" w:author="Samsung Electronic" w:date="2014-09-29T19:06:00Z">
        <w:r w:rsidRPr="00C966E2">
          <w:rPr>
            <w:rFonts w:eastAsia="맑은 고딕"/>
            <w:noProof/>
            <w:lang w:eastAsia="ko-KR"/>
          </w:rPr>
          <w:t xml:space="preserve">5. </w:t>
        </w:r>
        <w:r>
          <w:rPr>
            <w:noProof/>
          </w:rPr>
          <w:t>Execute</w:t>
        </w:r>
        <w:r w:rsidRPr="00C966E2">
          <w:rPr>
            <w:rFonts w:eastAsia="맑은 고딕"/>
            <w:noProof/>
            <w:lang w:eastAsia="ko-KR"/>
          </w:rPr>
          <w:t xml:space="preserve"> THSensorApp, </w:t>
        </w:r>
        <w:r>
          <w:rPr>
            <w:noProof/>
          </w:rPr>
          <w:t xml:space="preserve"> SSMService and </w:t>
        </w:r>
        <w:r w:rsidRPr="00C966E2">
          <w:rPr>
            <w:rFonts w:eastAsia="맑은 고딕"/>
            <w:noProof/>
            <w:lang w:eastAsia="ko-KR"/>
          </w:rPr>
          <w:t>AppResourceClient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_Toc399780959 \h </w:instrText>
        </w:r>
      </w:ins>
      <w:r>
        <w:rPr>
          <w:noProof/>
        </w:rPr>
      </w:r>
      <w:r>
        <w:rPr>
          <w:noProof/>
        </w:rPr>
        <w:fldChar w:fldCharType="separate"/>
      </w:r>
      <w:ins w:id="111" w:author="Samsung Electronic" w:date="2014-09-29T19:06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14:paraId="7CFE13D6" w14:textId="77777777" w:rsidR="00220BF6" w:rsidRDefault="00220BF6">
      <w:pPr>
        <w:pStyle w:val="10"/>
        <w:tabs>
          <w:tab w:val="right" w:leader="dot" w:pos="8630"/>
        </w:tabs>
        <w:rPr>
          <w:ins w:id="112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13" w:author="Samsung Electronic" w:date="2014-09-29T19:06:00Z">
        <w:r w:rsidRPr="00C966E2">
          <w:rPr>
            <w:rFonts w:eastAsia="맑은 고딕"/>
            <w:noProof/>
            <w:lang w:eastAsia="ko-KR"/>
          </w:rPr>
          <w:t>2.Protocol Plugin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_Toc399780960 \h </w:instrText>
        </w:r>
      </w:ins>
      <w:r>
        <w:rPr>
          <w:noProof/>
        </w:rPr>
      </w:r>
      <w:r>
        <w:rPr>
          <w:noProof/>
        </w:rPr>
        <w:fldChar w:fldCharType="separate"/>
      </w:r>
      <w:ins w:id="114" w:author="Samsung Electronic" w:date="2014-09-29T19:06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14:paraId="3A4BF6B3" w14:textId="77777777" w:rsidR="00220BF6" w:rsidRDefault="00220BF6">
      <w:pPr>
        <w:pStyle w:val="20"/>
        <w:tabs>
          <w:tab w:val="right" w:leader="dot" w:pos="8630"/>
        </w:tabs>
        <w:rPr>
          <w:ins w:id="115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16" w:author="Samsung Electronic" w:date="2014-09-29T19:06:00Z">
        <w:r w:rsidRPr="00C966E2">
          <w:rPr>
            <w:rFonts w:eastAsia="맑은 고딕"/>
            <w:noProof/>
            <w:lang w:eastAsia="ko-KR"/>
          </w:rPr>
          <w:t xml:space="preserve">Additional Libraries for </w:t>
        </w:r>
        <w:r>
          <w:rPr>
            <w:noProof/>
          </w:rPr>
          <w:t>Protocol</w:t>
        </w:r>
        <w:r w:rsidRPr="00C966E2">
          <w:rPr>
            <w:rFonts w:eastAsia="맑은 고딕"/>
            <w:noProof/>
            <w:lang w:eastAsia="ko-KR"/>
          </w:rPr>
          <w:t xml:space="preserve"> Plugin: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_Toc399780961 \h </w:instrText>
        </w:r>
      </w:ins>
      <w:r>
        <w:rPr>
          <w:noProof/>
        </w:rPr>
      </w:r>
      <w:r>
        <w:rPr>
          <w:noProof/>
        </w:rPr>
        <w:fldChar w:fldCharType="separate"/>
      </w:r>
      <w:ins w:id="117" w:author="Samsung Electronic" w:date="2014-09-29T19:06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14:paraId="0F43F18B" w14:textId="77777777" w:rsidR="00220BF6" w:rsidRDefault="00220BF6">
      <w:pPr>
        <w:pStyle w:val="20"/>
        <w:tabs>
          <w:tab w:val="right" w:leader="dot" w:pos="8630"/>
        </w:tabs>
        <w:rPr>
          <w:ins w:id="118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19" w:author="Samsung Electronic" w:date="2014-09-29T19:06:00Z">
        <w:r>
          <w:rPr>
            <w:noProof/>
          </w:rPr>
          <w:lastRenderedPageBreak/>
          <w:t>Building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_Toc399780962 \h </w:instrText>
        </w:r>
      </w:ins>
      <w:r>
        <w:rPr>
          <w:noProof/>
        </w:rPr>
      </w:r>
      <w:r>
        <w:rPr>
          <w:noProof/>
        </w:rPr>
        <w:fldChar w:fldCharType="separate"/>
      </w:r>
      <w:ins w:id="120" w:author="Samsung Electronic" w:date="2014-09-29T19:06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14:paraId="3C962408" w14:textId="77777777" w:rsidR="00220BF6" w:rsidRDefault="00220BF6">
      <w:pPr>
        <w:pStyle w:val="30"/>
        <w:tabs>
          <w:tab w:val="right" w:leader="dot" w:pos="8630"/>
        </w:tabs>
        <w:rPr>
          <w:ins w:id="121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22" w:author="Samsung Electronic" w:date="2014-09-29T19:06:00Z">
        <w:r w:rsidRPr="00C966E2">
          <w:rPr>
            <w:rFonts w:eastAsia="맑은 고딕"/>
            <w:noProof/>
            <w:lang w:eastAsia="ko-KR"/>
          </w:rPr>
          <w:t>1. Make sure that the downloaded code structure is as followings;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_Toc399780963 \h </w:instrText>
        </w:r>
      </w:ins>
      <w:r>
        <w:rPr>
          <w:noProof/>
        </w:rPr>
      </w:r>
      <w:r>
        <w:rPr>
          <w:noProof/>
        </w:rPr>
        <w:fldChar w:fldCharType="separate"/>
      </w:r>
      <w:ins w:id="123" w:author="Samsung Electronic" w:date="2014-09-29T19:06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14:paraId="66F12C22" w14:textId="77777777" w:rsidR="00220BF6" w:rsidRDefault="00220BF6">
      <w:pPr>
        <w:pStyle w:val="30"/>
        <w:tabs>
          <w:tab w:val="right" w:leader="dot" w:pos="8630"/>
        </w:tabs>
        <w:rPr>
          <w:ins w:id="124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25" w:author="Samsung Electronic" w:date="2014-09-29T19:06:00Z">
        <w:r w:rsidRPr="00C966E2">
          <w:rPr>
            <w:rFonts w:eastAsia="맑은 고딕"/>
            <w:noProof/>
            <w:lang w:eastAsia="ko-KR"/>
          </w:rPr>
          <w:t>2</w:t>
        </w:r>
        <w:r>
          <w:rPr>
            <w:noProof/>
            <w:lang w:eastAsia="ko-KR"/>
          </w:rPr>
          <w:t xml:space="preserve">. </w:t>
        </w:r>
        <w:r w:rsidRPr="00C966E2">
          <w:rPr>
            <w:rFonts w:eastAsia="맑은 고딕"/>
            <w:noProof/>
            <w:lang w:eastAsia="ko-KR"/>
          </w:rPr>
          <w:t>Compiling C-Pluff library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_Toc399780964 \h </w:instrText>
        </w:r>
      </w:ins>
      <w:r>
        <w:rPr>
          <w:noProof/>
        </w:rPr>
      </w:r>
      <w:r>
        <w:rPr>
          <w:noProof/>
        </w:rPr>
        <w:fldChar w:fldCharType="separate"/>
      </w:r>
      <w:ins w:id="126" w:author="Samsung Electronic" w:date="2014-09-29T19:06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14:paraId="4D36FD67" w14:textId="77777777" w:rsidR="00220BF6" w:rsidRDefault="00220BF6">
      <w:pPr>
        <w:pStyle w:val="30"/>
        <w:tabs>
          <w:tab w:val="right" w:leader="dot" w:pos="8630"/>
        </w:tabs>
        <w:rPr>
          <w:ins w:id="127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28" w:author="Samsung Electronic" w:date="2014-09-29T19:06:00Z">
        <w:r w:rsidRPr="00C966E2">
          <w:rPr>
            <w:rFonts w:eastAsia="맑은 고딕"/>
            <w:noProof/>
            <w:lang w:eastAsia="ko-KR"/>
          </w:rPr>
          <w:t>3</w:t>
        </w:r>
        <w:r>
          <w:rPr>
            <w:noProof/>
            <w:lang w:eastAsia="ko-KR"/>
          </w:rPr>
          <w:t xml:space="preserve">. </w:t>
        </w:r>
        <w:r>
          <w:rPr>
            <w:noProof/>
          </w:rPr>
          <w:t>Modify</w:t>
        </w:r>
        <w:r>
          <w:rPr>
            <w:noProof/>
            <w:lang w:eastAsia="ko-KR"/>
          </w:rPr>
          <w:t xml:space="preserve"> Build Configuration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_Toc399780965 \h </w:instrText>
        </w:r>
      </w:ins>
      <w:r>
        <w:rPr>
          <w:noProof/>
        </w:rPr>
      </w:r>
      <w:r>
        <w:rPr>
          <w:noProof/>
        </w:rPr>
        <w:fldChar w:fldCharType="separate"/>
      </w:r>
      <w:ins w:id="129" w:author="Samsung Electronic" w:date="2014-09-29T19:06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14:paraId="51A42538" w14:textId="77777777" w:rsidR="00220BF6" w:rsidRDefault="00220BF6">
      <w:pPr>
        <w:pStyle w:val="30"/>
        <w:tabs>
          <w:tab w:val="right" w:leader="dot" w:pos="8630"/>
        </w:tabs>
        <w:rPr>
          <w:ins w:id="130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31" w:author="Samsung Electronic" w:date="2014-09-29T19:06:00Z">
        <w:r w:rsidRPr="00C966E2">
          <w:rPr>
            <w:rFonts w:eastAsia="맑은 고딕"/>
            <w:noProof/>
            <w:lang w:eastAsia="ko-KR"/>
          </w:rPr>
          <w:t xml:space="preserve">3. </w:t>
        </w:r>
        <w:r>
          <w:rPr>
            <w:noProof/>
          </w:rPr>
          <w:t>Run make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_Toc399780966 \h </w:instrText>
        </w:r>
      </w:ins>
      <w:r>
        <w:rPr>
          <w:noProof/>
        </w:rPr>
      </w:r>
      <w:r>
        <w:rPr>
          <w:noProof/>
        </w:rPr>
        <w:fldChar w:fldCharType="separate"/>
      </w:r>
      <w:ins w:id="132" w:author="Samsung Electronic" w:date="2014-09-29T19:06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14:paraId="2134B627" w14:textId="77777777" w:rsidR="00220BF6" w:rsidRDefault="00220BF6">
      <w:pPr>
        <w:pStyle w:val="30"/>
        <w:tabs>
          <w:tab w:val="right" w:leader="dot" w:pos="8630"/>
        </w:tabs>
        <w:rPr>
          <w:ins w:id="133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34" w:author="Samsung Electronic" w:date="2014-09-29T19:06:00Z">
        <w:r w:rsidRPr="00C966E2">
          <w:rPr>
            <w:rFonts w:eastAsia="맑은 고딕"/>
            <w:noProof/>
            <w:lang w:eastAsia="ko-KR"/>
          </w:rPr>
          <w:t xml:space="preserve">4. </w:t>
        </w:r>
        <w:r>
          <w:rPr>
            <w:noProof/>
          </w:rPr>
          <w:t>Execute</w:t>
        </w:r>
        <w:r w:rsidRPr="00C966E2">
          <w:rPr>
            <w:rFonts w:eastAsia="맑은 고딕"/>
            <w:noProof/>
            <w:lang w:eastAsia="ko-KR"/>
          </w:rPr>
          <w:t xml:space="preserve"> Protocol Plugin Manager and Starting a Plugin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_Toc399780967 \h </w:instrText>
        </w:r>
      </w:ins>
      <w:r>
        <w:rPr>
          <w:noProof/>
        </w:rPr>
      </w:r>
      <w:r>
        <w:rPr>
          <w:noProof/>
        </w:rPr>
        <w:fldChar w:fldCharType="separate"/>
      </w:r>
      <w:ins w:id="135" w:author="Samsung Electronic" w:date="2014-09-29T19:06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14:paraId="7E3CC3B7" w14:textId="77777777" w:rsidR="00220BF6" w:rsidRDefault="00220BF6">
      <w:pPr>
        <w:pStyle w:val="30"/>
        <w:tabs>
          <w:tab w:val="right" w:leader="dot" w:pos="8630"/>
        </w:tabs>
        <w:rPr>
          <w:ins w:id="136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37" w:author="Samsung Electronic" w:date="2014-09-29T19:06:00Z">
        <w:r>
          <w:rPr>
            <w:noProof/>
          </w:rPr>
          <w:t>5. Starting and Testing with Sample IoTivity Application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_Toc399780968 \h </w:instrText>
        </w:r>
      </w:ins>
      <w:r>
        <w:rPr>
          <w:noProof/>
        </w:rPr>
      </w:r>
      <w:r>
        <w:rPr>
          <w:noProof/>
        </w:rPr>
        <w:fldChar w:fldCharType="separate"/>
      </w:r>
      <w:ins w:id="138" w:author="Samsung Electronic" w:date="2014-09-29T19:06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7C2D439B" w14:textId="77777777" w:rsidR="00220BF6" w:rsidRDefault="00220BF6">
      <w:pPr>
        <w:pStyle w:val="10"/>
        <w:tabs>
          <w:tab w:val="right" w:leader="dot" w:pos="8630"/>
        </w:tabs>
        <w:rPr>
          <w:ins w:id="139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40" w:author="Samsung Electronic" w:date="2014-09-29T19:06:00Z">
        <w:r w:rsidRPr="00C966E2">
          <w:rPr>
            <w:rFonts w:eastAsia="맑은 고딕"/>
            <w:noProof/>
            <w:lang w:eastAsia="ko-KR"/>
          </w:rPr>
          <w:t>3. Notification Manager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_Toc399780969 \h </w:instrText>
        </w:r>
      </w:ins>
      <w:r>
        <w:rPr>
          <w:noProof/>
        </w:rPr>
      </w:r>
      <w:r>
        <w:rPr>
          <w:noProof/>
        </w:rPr>
        <w:fldChar w:fldCharType="separate"/>
      </w:r>
      <w:ins w:id="141" w:author="Samsung Electronic" w:date="2014-09-29T19:06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6F87825F" w14:textId="77777777" w:rsidR="00220BF6" w:rsidRDefault="00220BF6">
      <w:pPr>
        <w:pStyle w:val="30"/>
        <w:tabs>
          <w:tab w:val="right" w:leader="dot" w:pos="8630"/>
        </w:tabs>
        <w:rPr>
          <w:ins w:id="142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43" w:author="Samsung Electronic" w:date="2014-09-29T19:06:00Z">
        <w:r w:rsidRPr="00C966E2">
          <w:rPr>
            <w:rFonts w:eastAsia="맑은 고딕"/>
            <w:noProof/>
            <w:lang w:eastAsia="ko-KR"/>
          </w:rPr>
          <w:t>1. Download source code download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_Toc399780970 \h </w:instrText>
        </w:r>
      </w:ins>
      <w:r>
        <w:rPr>
          <w:noProof/>
        </w:rPr>
      </w:r>
      <w:r>
        <w:rPr>
          <w:noProof/>
        </w:rPr>
        <w:fldChar w:fldCharType="separate"/>
      </w:r>
      <w:ins w:id="144" w:author="Samsung Electronic" w:date="2014-09-29T19:06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3CA17A76" w14:textId="77777777" w:rsidR="00220BF6" w:rsidRDefault="00220BF6">
      <w:pPr>
        <w:pStyle w:val="30"/>
        <w:tabs>
          <w:tab w:val="right" w:leader="dot" w:pos="8630"/>
        </w:tabs>
        <w:rPr>
          <w:ins w:id="145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46" w:author="Samsung Electronic" w:date="2014-09-29T19:06:00Z">
        <w:r w:rsidRPr="00C966E2">
          <w:rPr>
            <w:rFonts w:eastAsia="맑은 고딕"/>
            <w:noProof/>
            <w:lang w:eastAsia="ko-KR"/>
          </w:rPr>
          <w:t>2</w:t>
        </w:r>
        <w:r>
          <w:rPr>
            <w:noProof/>
            <w:lang w:eastAsia="ko-KR"/>
          </w:rPr>
          <w:t xml:space="preserve">. </w:t>
        </w:r>
        <w:r>
          <w:rPr>
            <w:noProof/>
          </w:rPr>
          <w:t>Modify</w:t>
        </w:r>
        <w:r>
          <w:rPr>
            <w:noProof/>
            <w:lang w:eastAsia="ko-KR"/>
          </w:rPr>
          <w:t xml:space="preserve"> the</w:t>
        </w:r>
        <w:r>
          <w:rPr>
            <w:noProof/>
          </w:rPr>
          <w:t xml:space="preserve"> </w:t>
        </w:r>
        <w:r w:rsidRPr="00C966E2">
          <w:rPr>
            <w:rFonts w:eastAsia="맑은 고딕"/>
            <w:noProof/>
            <w:lang w:eastAsia="ko-KR"/>
          </w:rPr>
          <w:t>the ROOT_DIR and BOOST path in the environment file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_Toc399780971 \h </w:instrText>
        </w:r>
      </w:ins>
      <w:r>
        <w:rPr>
          <w:noProof/>
        </w:rPr>
      </w:r>
      <w:r>
        <w:rPr>
          <w:noProof/>
        </w:rPr>
        <w:fldChar w:fldCharType="separate"/>
      </w:r>
      <w:ins w:id="147" w:author="Samsung Electronic" w:date="2014-09-29T19:06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14:paraId="19E3D5C3" w14:textId="77777777" w:rsidR="00220BF6" w:rsidRDefault="00220BF6">
      <w:pPr>
        <w:pStyle w:val="30"/>
        <w:tabs>
          <w:tab w:val="right" w:leader="dot" w:pos="8630"/>
        </w:tabs>
        <w:rPr>
          <w:ins w:id="148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49" w:author="Samsung Electronic" w:date="2014-09-29T19:06:00Z">
        <w:r w:rsidRPr="00C966E2">
          <w:rPr>
            <w:rFonts w:eastAsia="맑은 고딕"/>
            <w:noProof/>
            <w:lang w:eastAsia="ko-KR"/>
          </w:rPr>
          <w:t>3. Refer readme files in each build directory for each module.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_Toc399780972 \h </w:instrText>
        </w:r>
      </w:ins>
      <w:r>
        <w:rPr>
          <w:noProof/>
        </w:rPr>
      </w:r>
      <w:r>
        <w:rPr>
          <w:noProof/>
        </w:rPr>
        <w:fldChar w:fldCharType="separate"/>
      </w:r>
      <w:ins w:id="150" w:author="Samsung Electronic" w:date="2014-09-29T19:06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14:paraId="548C6BF6" w14:textId="77777777" w:rsidR="00220BF6" w:rsidRDefault="00220BF6">
      <w:pPr>
        <w:pStyle w:val="30"/>
        <w:tabs>
          <w:tab w:val="right" w:leader="dot" w:pos="8630"/>
        </w:tabs>
        <w:rPr>
          <w:ins w:id="151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52" w:author="Samsung Electronic" w:date="2014-09-29T19:06:00Z">
        <w:r w:rsidRPr="00C966E2">
          <w:rPr>
            <w:rFonts w:eastAsia="맑은 고딕"/>
            <w:noProof/>
            <w:lang w:eastAsia="ko-KR"/>
          </w:rPr>
          <w:t xml:space="preserve">4. </w:t>
        </w:r>
        <w:r>
          <w:rPr>
            <w:noProof/>
          </w:rPr>
          <w:t>Run make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_Toc399780973 \h </w:instrText>
        </w:r>
      </w:ins>
      <w:r>
        <w:rPr>
          <w:noProof/>
        </w:rPr>
      </w:r>
      <w:r>
        <w:rPr>
          <w:noProof/>
        </w:rPr>
        <w:fldChar w:fldCharType="separate"/>
      </w:r>
      <w:ins w:id="153" w:author="Samsung Electronic" w:date="2014-09-29T19:06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14:paraId="2A169934" w14:textId="77777777" w:rsidR="00220BF6" w:rsidRDefault="00220BF6">
      <w:pPr>
        <w:pStyle w:val="30"/>
        <w:tabs>
          <w:tab w:val="right" w:leader="dot" w:pos="8630"/>
        </w:tabs>
        <w:rPr>
          <w:ins w:id="154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55" w:author="Samsung Electronic" w:date="2014-09-29T19:06:00Z">
        <w:r w:rsidRPr="00C966E2">
          <w:rPr>
            <w:rFonts w:eastAsia="맑은 고딕"/>
            <w:noProof/>
            <w:lang w:eastAsia="ko-KR"/>
          </w:rPr>
          <w:t xml:space="preserve">5. </w:t>
        </w:r>
        <w:r>
          <w:rPr>
            <w:noProof/>
          </w:rPr>
          <w:t>Execute</w:t>
        </w:r>
        <w:r w:rsidRPr="00C966E2">
          <w:rPr>
            <w:rFonts w:eastAsia="맑은 고딕"/>
            <w:noProof/>
            <w:lang w:eastAsia="ko-KR"/>
          </w:rPr>
          <w:t xml:space="preserve"> SampleConsumerApp, SampleProvider</w:t>
        </w:r>
        <w:r>
          <w:rPr>
            <w:noProof/>
          </w:rPr>
          <w:t xml:space="preserve"> and </w:t>
        </w:r>
        <w:r w:rsidRPr="00C966E2">
          <w:rPr>
            <w:rFonts w:eastAsia="맑은 고딕"/>
            <w:noProof/>
            <w:lang w:eastAsia="ko-KR"/>
          </w:rPr>
          <w:t>NotificationManager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_Toc399780974 \h </w:instrText>
        </w:r>
      </w:ins>
      <w:r>
        <w:rPr>
          <w:noProof/>
        </w:rPr>
      </w:r>
      <w:r>
        <w:rPr>
          <w:noProof/>
        </w:rPr>
        <w:fldChar w:fldCharType="separate"/>
      </w:r>
      <w:ins w:id="156" w:author="Samsung Electronic" w:date="2014-09-29T19:06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14:paraId="40003BC1" w14:textId="77777777" w:rsidR="00220BF6" w:rsidRDefault="00220BF6">
      <w:pPr>
        <w:pStyle w:val="10"/>
        <w:tabs>
          <w:tab w:val="right" w:leader="dot" w:pos="8630"/>
        </w:tabs>
        <w:rPr>
          <w:ins w:id="157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58" w:author="Samsung Electronic" w:date="2014-09-29T19:06:00Z">
        <w:r w:rsidRPr="00C966E2">
          <w:rPr>
            <w:rFonts w:eastAsia="맑은 고딕"/>
            <w:noProof/>
            <w:lang w:eastAsia="ko-KR"/>
          </w:rPr>
          <w:t>4.ThingsGraphManager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_Toc399780975 \h </w:instrText>
        </w:r>
      </w:ins>
      <w:r>
        <w:rPr>
          <w:noProof/>
        </w:rPr>
      </w:r>
      <w:r>
        <w:rPr>
          <w:noProof/>
        </w:rPr>
        <w:fldChar w:fldCharType="separate"/>
      </w:r>
      <w:ins w:id="159" w:author="Samsung Electronic" w:date="2014-09-29T19:06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14:paraId="6401291D" w14:textId="77777777" w:rsidR="00220BF6" w:rsidRDefault="00220BF6">
      <w:pPr>
        <w:pStyle w:val="30"/>
        <w:tabs>
          <w:tab w:val="right" w:leader="dot" w:pos="8630"/>
        </w:tabs>
        <w:rPr>
          <w:ins w:id="160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61" w:author="Samsung Electronic" w:date="2014-09-29T19:06:00Z">
        <w:r w:rsidRPr="00C966E2">
          <w:rPr>
            <w:rFonts w:eastAsia="맑은 고딕"/>
            <w:noProof/>
            <w:lang w:eastAsia="ko-KR"/>
          </w:rPr>
          <w:t>1: Download source code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_Toc399780976 \h </w:instrText>
        </w:r>
      </w:ins>
      <w:r>
        <w:rPr>
          <w:noProof/>
        </w:rPr>
      </w:r>
      <w:r>
        <w:rPr>
          <w:noProof/>
        </w:rPr>
        <w:fldChar w:fldCharType="separate"/>
      </w:r>
      <w:ins w:id="162" w:author="Samsung Electronic" w:date="2014-09-29T19:06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14:paraId="1B931AC0" w14:textId="77777777" w:rsidR="00220BF6" w:rsidRDefault="00220BF6">
      <w:pPr>
        <w:pStyle w:val="30"/>
        <w:tabs>
          <w:tab w:val="right" w:leader="dot" w:pos="8630"/>
        </w:tabs>
        <w:rPr>
          <w:ins w:id="163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64" w:author="Samsung Electronic" w:date="2014-09-29T19:06:00Z">
        <w:r w:rsidRPr="00C966E2">
          <w:rPr>
            <w:rFonts w:eastAsia="맑은 고딕"/>
            <w:noProof/>
            <w:lang w:eastAsia="ko-KR"/>
          </w:rPr>
          <w:t>2: Modify the Makefile in the Things Graph Manager directory with the local boost path.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_Toc399780977 \h </w:instrText>
        </w:r>
      </w:ins>
      <w:r>
        <w:rPr>
          <w:noProof/>
        </w:rPr>
      </w:r>
      <w:r>
        <w:rPr>
          <w:noProof/>
        </w:rPr>
        <w:fldChar w:fldCharType="separate"/>
      </w:r>
      <w:ins w:id="165" w:author="Samsung Electronic" w:date="2014-09-29T19:06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14:paraId="7575E9B9" w14:textId="77777777" w:rsidR="00220BF6" w:rsidRDefault="00220BF6">
      <w:pPr>
        <w:pStyle w:val="30"/>
        <w:tabs>
          <w:tab w:val="right" w:leader="dot" w:pos="8630"/>
        </w:tabs>
        <w:rPr>
          <w:ins w:id="166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67" w:author="Samsung Electronic" w:date="2014-09-29T19:06:00Z">
        <w:r w:rsidRPr="00C966E2">
          <w:rPr>
            <w:rFonts w:eastAsia="맑은 고딕"/>
            <w:noProof/>
            <w:lang w:eastAsia="ko-KR"/>
          </w:rPr>
          <w:t>3: Build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_Toc399780978 \h </w:instrText>
        </w:r>
      </w:ins>
      <w:r>
        <w:rPr>
          <w:noProof/>
        </w:rPr>
      </w:r>
      <w:r>
        <w:rPr>
          <w:noProof/>
        </w:rPr>
        <w:fldChar w:fldCharType="separate"/>
      </w:r>
      <w:ins w:id="168" w:author="Samsung Electronic" w:date="2014-09-29T19:06:00Z">
        <w:r>
          <w:rPr>
            <w:noProof/>
          </w:rPr>
          <w:t>18</w:t>
        </w:r>
        <w:r>
          <w:rPr>
            <w:noProof/>
          </w:rPr>
          <w:fldChar w:fldCharType="end"/>
        </w:r>
      </w:ins>
    </w:p>
    <w:p w14:paraId="47946454" w14:textId="77777777" w:rsidR="00220BF6" w:rsidRDefault="00220BF6">
      <w:pPr>
        <w:pStyle w:val="10"/>
        <w:tabs>
          <w:tab w:val="right" w:leader="dot" w:pos="8630"/>
        </w:tabs>
        <w:rPr>
          <w:ins w:id="169" w:author="Samsung Electronic" w:date="2014-09-29T19:06:00Z"/>
          <w:rFonts w:asciiTheme="minorHAnsi" w:hAnsiTheme="minorHAnsi"/>
          <w:noProof/>
          <w:kern w:val="2"/>
          <w:sz w:val="20"/>
          <w:szCs w:val="22"/>
          <w:lang w:eastAsia="ko-KR"/>
        </w:rPr>
      </w:pPr>
      <w:ins w:id="170" w:author="Samsung Electronic" w:date="2014-09-29T19:06:00Z">
        <w:r>
          <w:rPr>
            <w:noProof/>
          </w:rPr>
          <w:t>Build the API reference documentation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_Toc399780979 \h </w:instrText>
        </w:r>
      </w:ins>
      <w:r>
        <w:rPr>
          <w:noProof/>
        </w:rPr>
      </w:r>
      <w:r>
        <w:rPr>
          <w:noProof/>
        </w:rPr>
        <w:fldChar w:fldCharType="separate"/>
      </w:r>
      <w:ins w:id="171" w:author="Samsung Electronic" w:date="2014-09-29T19:06:00Z">
        <w:r>
          <w:rPr>
            <w:noProof/>
          </w:rPr>
          <w:t>18</w:t>
        </w:r>
        <w:r>
          <w:rPr>
            <w:noProof/>
          </w:rPr>
          <w:fldChar w:fldCharType="end"/>
        </w:r>
      </w:ins>
    </w:p>
    <w:p w14:paraId="58FBD26C" w14:textId="77777777" w:rsidR="006D70A9" w:rsidDel="00ED36AD" w:rsidRDefault="006D70A9">
      <w:pPr>
        <w:pStyle w:val="10"/>
        <w:tabs>
          <w:tab w:val="right" w:leader="dot" w:pos="8630"/>
        </w:tabs>
        <w:rPr>
          <w:del w:id="172" w:author="Samsung Electronic" w:date="2014-09-29T18:23:00Z"/>
          <w:rFonts w:asciiTheme="minorHAnsi" w:hAnsiTheme="minorHAnsi"/>
          <w:noProof/>
          <w:sz w:val="22"/>
          <w:szCs w:val="22"/>
        </w:rPr>
      </w:pPr>
      <w:del w:id="173" w:author="Samsung Electronic" w:date="2014-09-29T18:23:00Z">
        <w:r w:rsidDel="00ED36AD">
          <w:rPr>
            <w:noProof/>
          </w:rPr>
          <w:delText>Introduction</w:delText>
        </w:r>
        <w:r w:rsidDel="00ED36AD">
          <w:rPr>
            <w:noProof/>
          </w:rPr>
          <w:tab/>
          <w:delText>3</w:delText>
        </w:r>
      </w:del>
    </w:p>
    <w:p w14:paraId="4FC46129" w14:textId="77777777" w:rsidR="006D70A9" w:rsidDel="00ED36AD" w:rsidRDefault="006D70A9">
      <w:pPr>
        <w:pStyle w:val="10"/>
        <w:tabs>
          <w:tab w:val="right" w:leader="dot" w:pos="8630"/>
        </w:tabs>
        <w:rPr>
          <w:del w:id="174" w:author="Samsung Electronic" w:date="2014-09-29T18:23:00Z"/>
          <w:rFonts w:asciiTheme="minorHAnsi" w:hAnsiTheme="minorHAnsi"/>
          <w:noProof/>
          <w:sz w:val="22"/>
          <w:szCs w:val="22"/>
        </w:rPr>
      </w:pPr>
      <w:del w:id="175" w:author="Samsung Electronic" w:date="2014-09-29T18:23:00Z">
        <w:r w:rsidDel="00ED36AD">
          <w:rPr>
            <w:noProof/>
          </w:rPr>
          <w:delText>Tools and libraries</w:delText>
        </w:r>
        <w:r w:rsidDel="00ED36AD">
          <w:rPr>
            <w:noProof/>
          </w:rPr>
          <w:tab/>
          <w:delText>3</w:delText>
        </w:r>
      </w:del>
    </w:p>
    <w:p w14:paraId="3BD03943" w14:textId="77777777" w:rsidR="006D70A9" w:rsidDel="00ED36AD" w:rsidRDefault="006D70A9">
      <w:pPr>
        <w:pStyle w:val="20"/>
        <w:tabs>
          <w:tab w:val="right" w:leader="dot" w:pos="8630"/>
        </w:tabs>
        <w:rPr>
          <w:del w:id="176" w:author="Samsung Electronic" w:date="2014-09-29T18:23:00Z"/>
          <w:rFonts w:asciiTheme="minorHAnsi" w:hAnsiTheme="minorHAnsi"/>
          <w:noProof/>
          <w:sz w:val="22"/>
          <w:szCs w:val="22"/>
        </w:rPr>
      </w:pPr>
      <w:del w:id="177" w:author="Samsung Electronic" w:date="2014-09-29T18:23:00Z">
        <w:r w:rsidDel="00ED36AD">
          <w:rPr>
            <w:noProof/>
          </w:rPr>
          <w:delText>Ubuntu LTS 12.04</w:delText>
        </w:r>
        <w:r w:rsidDel="00ED36AD">
          <w:rPr>
            <w:noProof/>
          </w:rPr>
          <w:tab/>
          <w:delText>3</w:delText>
        </w:r>
      </w:del>
    </w:p>
    <w:p w14:paraId="3E31913D" w14:textId="77777777" w:rsidR="006D70A9" w:rsidDel="00ED36AD" w:rsidRDefault="006D70A9">
      <w:pPr>
        <w:pStyle w:val="20"/>
        <w:tabs>
          <w:tab w:val="right" w:leader="dot" w:pos="8630"/>
        </w:tabs>
        <w:rPr>
          <w:del w:id="178" w:author="Samsung Electronic" w:date="2014-09-29T18:23:00Z"/>
          <w:rFonts w:asciiTheme="minorHAnsi" w:hAnsiTheme="minorHAnsi"/>
          <w:noProof/>
          <w:sz w:val="22"/>
          <w:szCs w:val="22"/>
        </w:rPr>
      </w:pPr>
      <w:del w:id="179" w:author="Samsung Electronic" w:date="2014-09-29T18:23:00Z">
        <w:r w:rsidDel="00ED36AD">
          <w:rPr>
            <w:noProof/>
          </w:rPr>
          <w:delText>Git</w:delText>
        </w:r>
        <w:r w:rsidDel="00ED36AD">
          <w:rPr>
            <w:noProof/>
          </w:rPr>
          <w:tab/>
          <w:delText>3</w:delText>
        </w:r>
      </w:del>
    </w:p>
    <w:p w14:paraId="0E9D9918" w14:textId="77777777" w:rsidR="006D70A9" w:rsidDel="00ED36AD" w:rsidRDefault="006D70A9">
      <w:pPr>
        <w:pStyle w:val="20"/>
        <w:tabs>
          <w:tab w:val="right" w:leader="dot" w:pos="8630"/>
        </w:tabs>
        <w:rPr>
          <w:del w:id="180" w:author="Samsung Electronic" w:date="2014-09-29T18:23:00Z"/>
          <w:rFonts w:asciiTheme="minorHAnsi" w:hAnsiTheme="minorHAnsi"/>
          <w:noProof/>
          <w:sz w:val="22"/>
          <w:szCs w:val="22"/>
        </w:rPr>
      </w:pPr>
      <w:del w:id="181" w:author="Samsung Electronic" w:date="2014-09-29T18:23:00Z">
        <w:r w:rsidDel="00ED36AD">
          <w:rPr>
            <w:noProof/>
          </w:rPr>
          <w:delText>ssh</w:delText>
        </w:r>
        <w:r w:rsidDel="00ED36AD">
          <w:rPr>
            <w:noProof/>
          </w:rPr>
          <w:tab/>
          <w:delText>3</w:delText>
        </w:r>
      </w:del>
    </w:p>
    <w:p w14:paraId="4F06EF95" w14:textId="77777777" w:rsidR="006D70A9" w:rsidDel="00ED36AD" w:rsidRDefault="006D70A9">
      <w:pPr>
        <w:pStyle w:val="20"/>
        <w:tabs>
          <w:tab w:val="right" w:leader="dot" w:pos="8630"/>
        </w:tabs>
        <w:rPr>
          <w:del w:id="182" w:author="Samsung Electronic" w:date="2014-09-29T18:23:00Z"/>
          <w:rFonts w:asciiTheme="minorHAnsi" w:hAnsiTheme="minorHAnsi"/>
          <w:noProof/>
          <w:sz w:val="22"/>
          <w:szCs w:val="22"/>
        </w:rPr>
      </w:pPr>
      <w:del w:id="183" w:author="Samsung Electronic" w:date="2014-09-29T18:23:00Z">
        <w:r w:rsidDel="00ED36AD">
          <w:rPr>
            <w:noProof/>
          </w:rPr>
          <w:delText>G++ version 4.6.1</w:delText>
        </w:r>
        <w:r w:rsidDel="00ED36AD">
          <w:rPr>
            <w:noProof/>
          </w:rPr>
          <w:tab/>
          <w:delText>3</w:delText>
        </w:r>
      </w:del>
    </w:p>
    <w:p w14:paraId="5821F401" w14:textId="77777777" w:rsidR="006D70A9" w:rsidDel="00ED36AD" w:rsidRDefault="006D70A9">
      <w:pPr>
        <w:pStyle w:val="20"/>
        <w:tabs>
          <w:tab w:val="right" w:leader="dot" w:pos="8630"/>
        </w:tabs>
        <w:rPr>
          <w:del w:id="184" w:author="Samsung Electronic" w:date="2014-09-29T18:23:00Z"/>
          <w:rFonts w:asciiTheme="minorHAnsi" w:hAnsiTheme="minorHAnsi"/>
          <w:noProof/>
          <w:sz w:val="22"/>
          <w:szCs w:val="22"/>
        </w:rPr>
      </w:pPr>
      <w:del w:id="185" w:author="Samsung Electronic" w:date="2014-09-29T18:23:00Z">
        <w:r w:rsidDel="00ED36AD">
          <w:rPr>
            <w:noProof/>
          </w:rPr>
          <w:delText>Boost version 1.55</w:delText>
        </w:r>
        <w:r w:rsidDel="00ED36AD">
          <w:rPr>
            <w:noProof/>
          </w:rPr>
          <w:tab/>
          <w:delText>4</w:delText>
        </w:r>
      </w:del>
    </w:p>
    <w:p w14:paraId="299AB224" w14:textId="77777777" w:rsidR="006D70A9" w:rsidDel="00ED36AD" w:rsidRDefault="006D70A9">
      <w:pPr>
        <w:pStyle w:val="20"/>
        <w:tabs>
          <w:tab w:val="right" w:leader="dot" w:pos="8630"/>
        </w:tabs>
        <w:rPr>
          <w:del w:id="186" w:author="Samsung Electronic" w:date="2014-09-29T18:23:00Z"/>
          <w:rFonts w:asciiTheme="minorHAnsi" w:hAnsiTheme="minorHAnsi"/>
          <w:noProof/>
          <w:sz w:val="22"/>
          <w:szCs w:val="22"/>
        </w:rPr>
      </w:pPr>
      <w:del w:id="187" w:author="Samsung Electronic" w:date="2014-09-29T18:23:00Z">
        <w:r w:rsidDel="00ED36AD">
          <w:rPr>
            <w:noProof/>
          </w:rPr>
          <w:delText>Doxygen</w:delText>
        </w:r>
        <w:r w:rsidDel="00ED36AD">
          <w:rPr>
            <w:noProof/>
          </w:rPr>
          <w:tab/>
          <w:delText>4</w:delText>
        </w:r>
      </w:del>
    </w:p>
    <w:p w14:paraId="2EB0D882" w14:textId="77777777" w:rsidR="006D70A9" w:rsidDel="00ED36AD" w:rsidRDefault="006D70A9">
      <w:pPr>
        <w:pStyle w:val="10"/>
        <w:tabs>
          <w:tab w:val="right" w:leader="dot" w:pos="8630"/>
        </w:tabs>
        <w:rPr>
          <w:del w:id="188" w:author="Samsung Electronic" w:date="2014-09-29T18:23:00Z"/>
          <w:rFonts w:asciiTheme="minorHAnsi" w:hAnsiTheme="minorHAnsi"/>
          <w:noProof/>
          <w:sz w:val="22"/>
          <w:szCs w:val="22"/>
        </w:rPr>
      </w:pPr>
      <w:del w:id="189" w:author="Samsung Electronic" w:date="2014-09-29T18:23:00Z">
        <w:r w:rsidDel="00ED36AD">
          <w:rPr>
            <w:noProof/>
          </w:rPr>
          <w:delText>Checking out the source code</w:delText>
        </w:r>
        <w:r w:rsidDel="00ED36AD">
          <w:rPr>
            <w:noProof/>
          </w:rPr>
          <w:tab/>
          <w:delText>4</w:delText>
        </w:r>
      </w:del>
    </w:p>
    <w:p w14:paraId="516ECD5D" w14:textId="77777777" w:rsidR="006D70A9" w:rsidDel="00ED36AD" w:rsidRDefault="006D70A9">
      <w:pPr>
        <w:pStyle w:val="20"/>
        <w:tabs>
          <w:tab w:val="left" w:pos="1200"/>
          <w:tab w:val="right" w:leader="dot" w:pos="8630"/>
        </w:tabs>
        <w:rPr>
          <w:del w:id="190" w:author="Samsung Electronic" w:date="2014-09-29T18:23:00Z"/>
          <w:rFonts w:asciiTheme="minorHAnsi" w:hAnsiTheme="minorHAnsi"/>
          <w:noProof/>
          <w:sz w:val="22"/>
          <w:szCs w:val="22"/>
        </w:rPr>
      </w:pPr>
      <w:del w:id="191" w:author="Samsung Electronic" w:date="2014-09-29T18:23:00Z">
        <w:r w:rsidRPr="00E04500" w:rsidDel="00ED36AD">
          <w:rPr>
            <w:noProof/>
            <w:shd w:val="clear" w:color="auto" w:fill="FFFFFF"/>
          </w:rPr>
          <w:delText xml:space="preserve">Step 1: </w:delText>
        </w:r>
        <w:r w:rsidDel="00ED36AD">
          <w:rPr>
            <w:rFonts w:asciiTheme="minorHAnsi" w:hAnsiTheme="minorHAnsi"/>
            <w:noProof/>
            <w:sz w:val="22"/>
            <w:szCs w:val="22"/>
          </w:rPr>
          <w:tab/>
        </w:r>
        <w:r w:rsidRPr="00E04500" w:rsidDel="00ED36AD">
          <w:rPr>
            <w:noProof/>
            <w:shd w:val="clear" w:color="auto" w:fill="FFFFFF"/>
          </w:rPr>
          <w:delText>Create ssh keys</w:delText>
        </w:r>
        <w:r w:rsidDel="00ED36AD">
          <w:rPr>
            <w:noProof/>
          </w:rPr>
          <w:tab/>
          <w:delText>5</w:delText>
        </w:r>
      </w:del>
    </w:p>
    <w:p w14:paraId="22C95655" w14:textId="77777777" w:rsidR="006D70A9" w:rsidDel="00ED36AD" w:rsidRDefault="006D70A9">
      <w:pPr>
        <w:pStyle w:val="20"/>
        <w:tabs>
          <w:tab w:val="left" w:pos="1200"/>
          <w:tab w:val="right" w:leader="dot" w:pos="8630"/>
        </w:tabs>
        <w:rPr>
          <w:del w:id="192" w:author="Samsung Electronic" w:date="2014-09-29T18:23:00Z"/>
          <w:rFonts w:asciiTheme="minorHAnsi" w:hAnsiTheme="minorHAnsi"/>
          <w:noProof/>
          <w:sz w:val="22"/>
          <w:szCs w:val="22"/>
        </w:rPr>
      </w:pPr>
      <w:del w:id="193" w:author="Samsung Electronic" w:date="2014-09-29T18:23:00Z">
        <w:r w:rsidRPr="00E04500" w:rsidDel="00ED36AD">
          <w:rPr>
            <w:noProof/>
            <w:shd w:val="clear" w:color="auto" w:fill="FFFFFF"/>
          </w:rPr>
          <w:delText xml:space="preserve">Step 2: </w:delText>
        </w:r>
        <w:r w:rsidDel="00ED36AD">
          <w:rPr>
            <w:rFonts w:asciiTheme="minorHAnsi" w:hAnsiTheme="minorHAnsi"/>
            <w:noProof/>
            <w:sz w:val="22"/>
            <w:szCs w:val="22"/>
          </w:rPr>
          <w:tab/>
        </w:r>
        <w:r w:rsidRPr="00E04500" w:rsidDel="00ED36AD">
          <w:rPr>
            <w:noProof/>
            <w:shd w:val="clear" w:color="auto" w:fill="FFFFFF"/>
          </w:rPr>
          <w:delText>Upload and register an ssh public key</w:delText>
        </w:r>
        <w:r w:rsidDel="00ED36AD">
          <w:rPr>
            <w:noProof/>
          </w:rPr>
          <w:tab/>
          <w:delText>6</w:delText>
        </w:r>
      </w:del>
    </w:p>
    <w:p w14:paraId="2101C3C9" w14:textId="77777777" w:rsidR="006D70A9" w:rsidDel="00ED36AD" w:rsidRDefault="006D70A9">
      <w:pPr>
        <w:pStyle w:val="20"/>
        <w:tabs>
          <w:tab w:val="left" w:pos="1200"/>
          <w:tab w:val="right" w:leader="dot" w:pos="8630"/>
        </w:tabs>
        <w:rPr>
          <w:del w:id="194" w:author="Samsung Electronic" w:date="2014-09-29T18:23:00Z"/>
          <w:rFonts w:asciiTheme="minorHAnsi" w:hAnsiTheme="minorHAnsi"/>
          <w:noProof/>
          <w:sz w:val="22"/>
          <w:szCs w:val="22"/>
        </w:rPr>
      </w:pPr>
      <w:del w:id="195" w:author="Samsung Electronic" w:date="2014-09-29T18:23:00Z">
        <w:r w:rsidRPr="00E04500" w:rsidDel="00ED36AD">
          <w:rPr>
            <w:noProof/>
            <w:shd w:val="clear" w:color="auto" w:fill="FFFFFF"/>
          </w:rPr>
          <w:delText xml:space="preserve">Step 3: </w:delText>
        </w:r>
        <w:r w:rsidDel="00ED36AD">
          <w:rPr>
            <w:rFonts w:asciiTheme="minorHAnsi" w:hAnsiTheme="minorHAnsi"/>
            <w:noProof/>
            <w:sz w:val="22"/>
            <w:szCs w:val="22"/>
          </w:rPr>
          <w:tab/>
        </w:r>
        <w:r w:rsidRPr="00E04500" w:rsidDel="00ED36AD">
          <w:rPr>
            <w:noProof/>
            <w:shd w:val="clear" w:color="auto" w:fill="FFFFFF"/>
          </w:rPr>
          <w:delText>Setting up ssh</w:delText>
        </w:r>
        <w:r w:rsidDel="00ED36AD">
          <w:rPr>
            <w:noProof/>
          </w:rPr>
          <w:tab/>
          <w:delText>6</w:delText>
        </w:r>
      </w:del>
    </w:p>
    <w:p w14:paraId="5BC0C5BE" w14:textId="77777777" w:rsidR="006D70A9" w:rsidDel="00ED36AD" w:rsidRDefault="006D70A9">
      <w:pPr>
        <w:pStyle w:val="20"/>
        <w:tabs>
          <w:tab w:val="left" w:pos="1200"/>
          <w:tab w:val="right" w:leader="dot" w:pos="8630"/>
        </w:tabs>
        <w:rPr>
          <w:del w:id="196" w:author="Samsung Electronic" w:date="2014-09-29T18:23:00Z"/>
          <w:rFonts w:asciiTheme="minorHAnsi" w:hAnsiTheme="minorHAnsi"/>
          <w:noProof/>
          <w:sz w:val="22"/>
          <w:szCs w:val="22"/>
        </w:rPr>
      </w:pPr>
      <w:del w:id="197" w:author="Samsung Electronic" w:date="2014-09-29T18:23:00Z">
        <w:r w:rsidRPr="00E04500" w:rsidDel="00ED36AD">
          <w:rPr>
            <w:noProof/>
            <w:shd w:val="clear" w:color="auto" w:fill="FFFFFF"/>
          </w:rPr>
          <w:delText xml:space="preserve">Step 4: </w:delText>
        </w:r>
        <w:r w:rsidDel="00ED36AD">
          <w:rPr>
            <w:rFonts w:asciiTheme="minorHAnsi" w:hAnsiTheme="minorHAnsi"/>
            <w:noProof/>
            <w:sz w:val="22"/>
            <w:szCs w:val="22"/>
          </w:rPr>
          <w:tab/>
        </w:r>
        <w:r w:rsidRPr="00E04500" w:rsidDel="00ED36AD">
          <w:rPr>
            <w:noProof/>
            <w:shd w:val="clear" w:color="auto" w:fill="FFFFFF"/>
          </w:rPr>
          <w:delText>Verify your ssh connection</w:delText>
        </w:r>
        <w:r w:rsidDel="00ED36AD">
          <w:rPr>
            <w:noProof/>
          </w:rPr>
          <w:tab/>
          <w:delText>6</w:delText>
        </w:r>
      </w:del>
    </w:p>
    <w:p w14:paraId="0D6EEE0E" w14:textId="77777777" w:rsidR="006D70A9" w:rsidDel="00ED36AD" w:rsidRDefault="006D70A9">
      <w:pPr>
        <w:pStyle w:val="20"/>
        <w:tabs>
          <w:tab w:val="left" w:pos="1200"/>
          <w:tab w:val="right" w:leader="dot" w:pos="8630"/>
        </w:tabs>
        <w:rPr>
          <w:del w:id="198" w:author="Samsung Electronic" w:date="2014-09-29T18:23:00Z"/>
          <w:rFonts w:asciiTheme="minorHAnsi" w:hAnsiTheme="minorHAnsi"/>
          <w:noProof/>
          <w:sz w:val="22"/>
          <w:szCs w:val="22"/>
        </w:rPr>
      </w:pPr>
      <w:del w:id="199" w:author="Samsung Electronic" w:date="2014-09-29T18:23:00Z">
        <w:r w:rsidRPr="00E04500" w:rsidDel="00ED36AD">
          <w:rPr>
            <w:noProof/>
            <w:shd w:val="clear" w:color="auto" w:fill="FFFFFF"/>
          </w:rPr>
          <w:delText xml:space="preserve">Step 5: </w:delText>
        </w:r>
        <w:r w:rsidDel="00ED36AD">
          <w:rPr>
            <w:rFonts w:asciiTheme="minorHAnsi" w:hAnsiTheme="minorHAnsi"/>
            <w:noProof/>
            <w:sz w:val="22"/>
            <w:szCs w:val="22"/>
          </w:rPr>
          <w:tab/>
        </w:r>
        <w:r w:rsidRPr="00E04500" w:rsidDel="00ED36AD">
          <w:rPr>
            <w:noProof/>
            <w:shd w:val="clear" w:color="auto" w:fill="FFFFFF"/>
          </w:rPr>
          <w:delText>Cloning the project source</w:delText>
        </w:r>
        <w:r w:rsidDel="00ED36AD">
          <w:rPr>
            <w:noProof/>
          </w:rPr>
          <w:tab/>
          <w:delText>7</w:delText>
        </w:r>
      </w:del>
    </w:p>
    <w:p w14:paraId="73AF555E" w14:textId="77777777" w:rsidR="006D70A9" w:rsidDel="00ED36AD" w:rsidRDefault="006D70A9">
      <w:pPr>
        <w:pStyle w:val="10"/>
        <w:tabs>
          <w:tab w:val="right" w:leader="dot" w:pos="8630"/>
        </w:tabs>
        <w:rPr>
          <w:del w:id="200" w:author="Samsung Electronic" w:date="2014-09-29T18:23:00Z"/>
          <w:rFonts w:asciiTheme="minorHAnsi" w:hAnsiTheme="minorHAnsi"/>
          <w:noProof/>
          <w:sz w:val="22"/>
          <w:szCs w:val="22"/>
        </w:rPr>
      </w:pPr>
      <w:del w:id="201" w:author="Samsung Electronic" w:date="2014-09-29T18:23:00Z">
        <w:r w:rsidDel="00ED36AD">
          <w:rPr>
            <w:noProof/>
          </w:rPr>
          <w:delText>Build the IoTivity project</w:delText>
        </w:r>
        <w:r w:rsidDel="00ED36AD">
          <w:rPr>
            <w:noProof/>
          </w:rPr>
          <w:tab/>
          <w:delText>7</w:delText>
        </w:r>
      </w:del>
    </w:p>
    <w:p w14:paraId="286ADF86" w14:textId="77777777" w:rsidR="006D70A9" w:rsidDel="00ED36AD" w:rsidRDefault="006D70A9">
      <w:pPr>
        <w:pStyle w:val="10"/>
        <w:tabs>
          <w:tab w:val="right" w:leader="dot" w:pos="8630"/>
        </w:tabs>
        <w:rPr>
          <w:del w:id="202" w:author="Samsung Electronic" w:date="2014-09-29T18:23:00Z"/>
          <w:rFonts w:asciiTheme="minorHAnsi" w:hAnsiTheme="minorHAnsi"/>
          <w:noProof/>
          <w:sz w:val="22"/>
          <w:szCs w:val="22"/>
        </w:rPr>
      </w:pPr>
      <w:del w:id="203" w:author="Samsung Electronic" w:date="2014-09-29T18:23:00Z">
        <w:r w:rsidDel="00ED36AD">
          <w:rPr>
            <w:noProof/>
          </w:rPr>
          <w:delText>Build the C SDK</w:delText>
        </w:r>
        <w:r w:rsidDel="00ED36AD">
          <w:rPr>
            <w:noProof/>
          </w:rPr>
          <w:tab/>
          <w:delText>7</w:delText>
        </w:r>
      </w:del>
    </w:p>
    <w:p w14:paraId="270DF292" w14:textId="77777777" w:rsidR="006D70A9" w:rsidDel="00ED36AD" w:rsidRDefault="006D70A9">
      <w:pPr>
        <w:pStyle w:val="10"/>
        <w:tabs>
          <w:tab w:val="right" w:leader="dot" w:pos="8630"/>
        </w:tabs>
        <w:rPr>
          <w:del w:id="204" w:author="Samsung Electronic" w:date="2014-09-29T18:23:00Z"/>
          <w:rFonts w:asciiTheme="minorHAnsi" w:hAnsiTheme="minorHAnsi"/>
          <w:noProof/>
          <w:sz w:val="22"/>
          <w:szCs w:val="22"/>
        </w:rPr>
      </w:pPr>
      <w:del w:id="205" w:author="Samsung Electronic" w:date="2014-09-29T18:23:00Z">
        <w:r w:rsidDel="00ED36AD">
          <w:rPr>
            <w:noProof/>
          </w:rPr>
          <w:delText>Build the C++ SDK</w:delText>
        </w:r>
        <w:r w:rsidDel="00ED36AD">
          <w:rPr>
            <w:noProof/>
          </w:rPr>
          <w:tab/>
          <w:delText>7</w:delText>
        </w:r>
      </w:del>
    </w:p>
    <w:p w14:paraId="5D1F8B2D" w14:textId="77777777" w:rsidR="006D70A9" w:rsidDel="00ED36AD" w:rsidRDefault="006D70A9">
      <w:pPr>
        <w:pStyle w:val="10"/>
        <w:tabs>
          <w:tab w:val="right" w:leader="dot" w:pos="8630"/>
        </w:tabs>
        <w:rPr>
          <w:del w:id="206" w:author="Samsung Electronic" w:date="2014-09-29T18:23:00Z"/>
          <w:rFonts w:asciiTheme="minorHAnsi" w:hAnsiTheme="minorHAnsi"/>
          <w:noProof/>
          <w:sz w:val="22"/>
          <w:szCs w:val="22"/>
        </w:rPr>
      </w:pPr>
      <w:del w:id="207" w:author="Samsung Electronic" w:date="2014-09-29T18:23:00Z">
        <w:r w:rsidDel="00ED36AD">
          <w:rPr>
            <w:noProof/>
          </w:rPr>
          <w:delText>Build the C++ samples</w:delText>
        </w:r>
        <w:r w:rsidDel="00ED36AD">
          <w:rPr>
            <w:noProof/>
          </w:rPr>
          <w:tab/>
          <w:delText>8</w:delText>
        </w:r>
      </w:del>
    </w:p>
    <w:p w14:paraId="1E2B29C5" w14:textId="77777777" w:rsidR="006D70A9" w:rsidDel="00ED36AD" w:rsidRDefault="006D70A9">
      <w:pPr>
        <w:pStyle w:val="10"/>
        <w:tabs>
          <w:tab w:val="right" w:leader="dot" w:pos="8630"/>
        </w:tabs>
        <w:rPr>
          <w:del w:id="208" w:author="Samsung Electronic" w:date="2014-09-29T18:23:00Z"/>
          <w:rFonts w:asciiTheme="minorHAnsi" w:hAnsiTheme="minorHAnsi"/>
          <w:noProof/>
          <w:sz w:val="22"/>
          <w:szCs w:val="22"/>
        </w:rPr>
      </w:pPr>
      <w:del w:id="209" w:author="Samsung Electronic" w:date="2014-09-29T18:23:00Z">
        <w:r w:rsidDel="00ED36AD">
          <w:rPr>
            <w:noProof/>
          </w:rPr>
          <w:delText>Build the API reference documentation</w:delText>
        </w:r>
        <w:r w:rsidDel="00ED36AD">
          <w:rPr>
            <w:noProof/>
          </w:rPr>
          <w:tab/>
          <w:delText>8</w:delText>
        </w:r>
      </w:del>
    </w:p>
    <w:p w14:paraId="01D289CE" w14:textId="77777777" w:rsidR="00CD2307" w:rsidRDefault="00B65BED" w:rsidP="00CD2307">
      <w:r>
        <w:fldChar w:fldCharType="end"/>
      </w:r>
    </w:p>
    <w:p w14:paraId="04FD47A8" w14:textId="77777777" w:rsidR="00CD2307" w:rsidRPr="00CD2307" w:rsidRDefault="00CD2307" w:rsidP="00CD2307"/>
    <w:p w14:paraId="3C68DBE6" w14:textId="77777777" w:rsidR="001378E7" w:rsidRDefault="001378E7" w:rsidP="0029247E">
      <w:pPr>
        <w:pStyle w:val="a4"/>
      </w:pPr>
      <w:r>
        <w:br w:type="page"/>
      </w:r>
    </w:p>
    <w:p w14:paraId="7C880ACE" w14:textId="409E552F" w:rsidR="00594568" w:rsidRDefault="00286837" w:rsidP="00286837">
      <w:pPr>
        <w:pStyle w:val="1"/>
      </w:pPr>
      <w:bookmarkStart w:id="210" w:name="_Toc399780935"/>
      <w:r>
        <w:lastRenderedPageBreak/>
        <w:t>Introduction</w:t>
      </w:r>
      <w:bookmarkEnd w:id="210"/>
    </w:p>
    <w:p w14:paraId="75688E5F" w14:textId="221F8037" w:rsidR="00B56A16" w:rsidRDefault="0029247E" w:rsidP="00C637D2">
      <w:r>
        <w:t xml:space="preserve">This guide provides instructions and resources </w:t>
      </w:r>
      <w:r w:rsidR="009A4986">
        <w:t xml:space="preserve">to </w:t>
      </w:r>
      <w:del w:id="211" w:author="Patel, Shamit" w:date="2014-09-23T14:31:00Z">
        <w:r w:rsidR="009A4986" w:rsidDel="0012528C">
          <w:delText>help  developer</w:delText>
        </w:r>
        <w:r w:rsidR="008A4A9E" w:rsidDel="0012528C">
          <w:delText>s</w:delText>
        </w:r>
      </w:del>
      <w:ins w:id="212" w:author="Patel, Shamit" w:date="2014-09-23T14:31:00Z">
        <w:r w:rsidR="0012528C">
          <w:t>help developers</w:t>
        </w:r>
      </w:ins>
      <w:r w:rsidR="009A4986">
        <w:t xml:space="preserve"> </w:t>
      </w:r>
      <w:r w:rsidR="008A4A9E">
        <w:t xml:space="preserve">set </w:t>
      </w:r>
      <w:r w:rsidR="009A4986">
        <w:t>up</w:t>
      </w:r>
      <w:r>
        <w:t xml:space="preserve"> the development environment, build the </w:t>
      </w:r>
      <w:proofErr w:type="spellStart"/>
      <w:r>
        <w:t>IoT</w:t>
      </w:r>
      <w:r w:rsidR="00154322">
        <w:t>i</w:t>
      </w:r>
      <w:r>
        <w:t>vitiy</w:t>
      </w:r>
      <w:proofErr w:type="spellEnd"/>
      <w:r>
        <w:t xml:space="preserve"> stack and </w:t>
      </w:r>
      <w:del w:id="213" w:author="Patel, Shamit" w:date="2014-09-23T14:31:00Z">
        <w:r w:rsidR="008A4A9E" w:rsidDel="0012528C">
          <w:delText xml:space="preserve">create </w:delText>
        </w:r>
      </w:del>
      <w:commentRangeStart w:id="214"/>
      <w:ins w:id="215" w:author="Patel, Shamit" w:date="2014-09-23T14:31:00Z">
        <w:r w:rsidR="0012528C">
          <w:t xml:space="preserve">build </w:t>
        </w:r>
      </w:ins>
      <w:commentRangeEnd w:id="214"/>
      <w:ins w:id="216" w:author="Patel, Shamit" w:date="2014-09-23T14:56:00Z">
        <w:r w:rsidR="00A25F2B">
          <w:rPr>
            <w:rStyle w:val="a9"/>
          </w:rPr>
          <w:commentReference w:id="214"/>
        </w:r>
      </w:ins>
      <w:r>
        <w:t>sample applications</w:t>
      </w:r>
      <w:r w:rsidR="00810969">
        <w:t xml:space="preserve"> on Ubuntu for </w:t>
      </w:r>
      <w:r w:rsidR="008A4A9E">
        <w:t xml:space="preserve">a </w:t>
      </w:r>
      <w:r w:rsidR="00810969">
        <w:t>Linux target</w:t>
      </w:r>
      <w:r>
        <w:t xml:space="preserve">. </w:t>
      </w:r>
      <w:r w:rsidR="00101C74">
        <w:t>Developers should also</w:t>
      </w:r>
      <w:r w:rsidR="009A4986">
        <w:t xml:space="preserve"> read the</w:t>
      </w:r>
      <w:r w:rsidR="00331856">
        <w:t xml:space="preserve"> IoTivity</w:t>
      </w:r>
      <w:r w:rsidR="009A4986">
        <w:t xml:space="preserve"> </w:t>
      </w:r>
      <w:r w:rsidR="00101C74">
        <w:t>P</w:t>
      </w:r>
      <w:r w:rsidR="009A4986">
        <w:t>rogram</w:t>
      </w:r>
      <w:r w:rsidR="00331856">
        <w:t>mer’s</w:t>
      </w:r>
      <w:r w:rsidR="009A4986">
        <w:t xml:space="preserve"> </w:t>
      </w:r>
      <w:r w:rsidR="00101C74">
        <w:t>Guide before starting development</w:t>
      </w:r>
      <w:r w:rsidR="009A4986">
        <w:t xml:space="preserve"> to</w:t>
      </w:r>
      <w:r w:rsidR="007F47C8">
        <w:t xml:space="preserve"> better understand IoT</w:t>
      </w:r>
      <w:r w:rsidR="009A4986">
        <w:t xml:space="preserve">ivity architecture and use cases. </w:t>
      </w:r>
    </w:p>
    <w:p w14:paraId="6AC32C8B" w14:textId="051E9364" w:rsidR="002C0AB1" w:rsidRDefault="004136A3" w:rsidP="003D4F17">
      <w:pPr>
        <w:pStyle w:val="1"/>
      </w:pPr>
      <w:bookmarkStart w:id="217" w:name="_Toc399780936"/>
      <w:r>
        <w:t xml:space="preserve">Tools and </w:t>
      </w:r>
      <w:r w:rsidR="004639FC">
        <w:t>l</w:t>
      </w:r>
      <w:r>
        <w:t>ibraries</w:t>
      </w:r>
      <w:bookmarkEnd w:id="217"/>
    </w:p>
    <w:p w14:paraId="09311276" w14:textId="7D8AB1B6" w:rsidR="002C0AB1" w:rsidRDefault="00101C74" w:rsidP="00AC77FD">
      <w:r>
        <w:t>The f</w:t>
      </w:r>
      <w:r w:rsidR="00AC77FD">
        <w:t>ollowing tools and libraries are necessary to build IoT</w:t>
      </w:r>
      <w:r w:rsidR="00154322">
        <w:t>i</w:t>
      </w:r>
      <w:r w:rsidR="00AC77FD">
        <w:t>vity code for Linux. The commands and instructions provided in this section are specifically for Ubuntu</w:t>
      </w:r>
      <w:r w:rsidR="009C65D4">
        <w:t xml:space="preserve"> LTS</w:t>
      </w:r>
      <w:r w:rsidR="00702A64">
        <w:t xml:space="preserve"> 12.04</w:t>
      </w:r>
      <w:r w:rsidR="00AC77FD">
        <w:t xml:space="preserve">. </w:t>
      </w:r>
    </w:p>
    <w:p w14:paraId="12A03AB8" w14:textId="1C4775CD" w:rsidR="00D24B74" w:rsidRDefault="00D24B74" w:rsidP="002C0AB1"/>
    <w:p w14:paraId="5B084A1C" w14:textId="041D20B5" w:rsidR="00D24B74" w:rsidRDefault="00D24B74" w:rsidP="002C0AB1">
      <w:r>
        <w:t xml:space="preserve">Open the terminal window </w:t>
      </w:r>
      <w:r w:rsidR="00331856">
        <w:t xml:space="preserve">use the </w:t>
      </w:r>
      <w:r>
        <w:t>follow</w:t>
      </w:r>
      <w:r w:rsidR="00331856">
        <w:t>ing</w:t>
      </w:r>
      <w:r>
        <w:t xml:space="preserve"> instructions to install all the necessary tools and libraries to build </w:t>
      </w:r>
      <w:r w:rsidR="00101C74">
        <w:t xml:space="preserve">an </w:t>
      </w:r>
      <w:r>
        <w:t>IoT</w:t>
      </w:r>
      <w:r w:rsidR="00154322">
        <w:t>i</w:t>
      </w:r>
      <w:r>
        <w:t xml:space="preserve">vity project. </w:t>
      </w:r>
    </w:p>
    <w:p w14:paraId="43840AC0" w14:textId="77777777" w:rsidR="0090742D" w:rsidRDefault="0090742D" w:rsidP="002C0AB1"/>
    <w:p w14:paraId="3B9D4CAE" w14:textId="0C771E97" w:rsidR="0090742D" w:rsidRDefault="0090742D">
      <w:pPr>
        <w:pStyle w:val="2"/>
        <w:pPrChange w:id="218" w:author="Patel, Shamit" w:date="2014-09-23T16:22:00Z">
          <w:pPr/>
        </w:pPrChange>
      </w:pPr>
      <w:bookmarkStart w:id="219" w:name="_Toc399780937"/>
      <w:r>
        <w:t>Ubuntu LTS 12.04</w:t>
      </w:r>
      <w:bookmarkEnd w:id="219"/>
    </w:p>
    <w:p w14:paraId="6A101621" w14:textId="3B29DE76" w:rsidR="0090742D" w:rsidRPr="0090742D" w:rsidRDefault="0090742D">
      <w:r>
        <w:t xml:space="preserve">Ubuntu LTS version 12.04 is the supported OS for building the IoTvity stack. The </w:t>
      </w:r>
      <w:r w:rsidR="00BE0ACD">
        <w:t xml:space="preserve">instructions may be </w:t>
      </w:r>
      <w:r>
        <w:t xml:space="preserve">different for other versions of Ubuntu and Linux. </w:t>
      </w:r>
    </w:p>
    <w:p w14:paraId="20B0F01D" w14:textId="28A0CECD" w:rsidR="00D92F59" w:rsidRPr="00A7073E" w:rsidRDefault="00D92F59" w:rsidP="00AE3F27">
      <w:pPr>
        <w:pStyle w:val="2"/>
      </w:pPr>
      <w:bookmarkStart w:id="220" w:name="_Toc399780938"/>
      <w:r w:rsidRPr="00A7073E">
        <w:t>Git</w:t>
      </w:r>
      <w:bookmarkEnd w:id="220"/>
    </w:p>
    <w:p w14:paraId="45A3E44A" w14:textId="301C5F7A" w:rsidR="004639FC" w:rsidRDefault="00D92F59" w:rsidP="002C0AB1">
      <w:r>
        <w:t xml:space="preserve">Git is </w:t>
      </w:r>
      <w:proofErr w:type="gramStart"/>
      <w:r>
        <w:t>a source</w:t>
      </w:r>
      <w:proofErr w:type="gramEnd"/>
      <w:r>
        <w:t xml:space="preserve"> code manageme</w:t>
      </w:r>
      <w:r w:rsidR="00A7073E">
        <w:t xml:space="preserve">nt software. Git is </w:t>
      </w:r>
      <w:r w:rsidR="00331856">
        <w:t xml:space="preserve">necessary </w:t>
      </w:r>
      <w:r w:rsidR="00A7073E">
        <w:t xml:space="preserve">to </w:t>
      </w:r>
      <w:r w:rsidR="00331856">
        <w:t xml:space="preserve">gain </w:t>
      </w:r>
      <w:r w:rsidR="00A7073E">
        <w:t xml:space="preserve">access to the </w:t>
      </w:r>
      <w:proofErr w:type="spellStart"/>
      <w:r w:rsidR="00A7073E">
        <w:t>IoT</w:t>
      </w:r>
      <w:r w:rsidR="00154322">
        <w:t>i</w:t>
      </w:r>
      <w:r w:rsidR="00A7073E">
        <w:t>vitiy</w:t>
      </w:r>
      <w:proofErr w:type="spellEnd"/>
      <w:r w:rsidR="00A7073E">
        <w:t xml:space="preserve"> source code. </w:t>
      </w:r>
    </w:p>
    <w:p w14:paraId="3896A015" w14:textId="4B87AA2E" w:rsidR="00D92F59" w:rsidRDefault="00A7073E" w:rsidP="002C0AB1">
      <w:r>
        <w:t>Use the following command to download and install git</w:t>
      </w:r>
      <w:r w:rsidR="00331856">
        <w:t>:</w:t>
      </w:r>
    </w:p>
    <w:p w14:paraId="3E2E4AB6" w14:textId="77777777" w:rsidR="00A7073E" w:rsidRDefault="00A7073E" w:rsidP="002C0AB1"/>
    <w:p w14:paraId="23307BFA" w14:textId="4B9C66F0" w:rsidR="00A7073E" w:rsidRPr="005A5EAB" w:rsidRDefault="00A7073E" w:rsidP="002C0AB1">
      <w:pPr>
        <w:rPr>
          <w:i/>
        </w:rPr>
      </w:pPr>
      <w:r>
        <w:tab/>
      </w:r>
      <w:r w:rsidRPr="005A5EAB">
        <w:rPr>
          <w:i/>
        </w:rPr>
        <w:t xml:space="preserve">$ </w:t>
      </w:r>
      <w:proofErr w:type="gramStart"/>
      <w:r w:rsidRPr="005A5EAB">
        <w:rPr>
          <w:i/>
        </w:rPr>
        <w:t>sudo</w:t>
      </w:r>
      <w:proofErr w:type="gramEnd"/>
      <w:r w:rsidRPr="005A5EAB">
        <w:rPr>
          <w:i/>
        </w:rPr>
        <w:t xml:space="preserve"> apt-get install git-core</w:t>
      </w:r>
    </w:p>
    <w:p w14:paraId="59D73B11" w14:textId="2DDA31B0" w:rsidR="00C95E6E" w:rsidRPr="001B0624" w:rsidRDefault="00C95E6E" w:rsidP="00AE3F27">
      <w:pPr>
        <w:pStyle w:val="2"/>
      </w:pPr>
      <w:bookmarkStart w:id="221" w:name="_Toc399780939"/>
      <w:proofErr w:type="spellStart"/>
      <w:proofErr w:type="gramStart"/>
      <w:r w:rsidRPr="001B0624">
        <w:t>ssh</w:t>
      </w:r>
      <w:bookmarkEnd w:id="221"/>
      <w:proofErr w:type="spellEnd"/>
      <w:proofErr w:type="gramEnd"/>
    </w:p>
    <w:p w14:paraId="3101D1CB" w14:textId="72FEC398" w:rsidR="00C95E6E" w:rsidRDefault="00C95E6E" w:rsidP="002C0AB1">
      <w:r>
        <w:t xml:space="preserve">Secure Shell is required to connect to </w:t>
      </w:r>
      <w:r w:rsidR="00331856">
        <w:t xml:space="preserve">the git </w:t>
      </w:r>
      <w:r>
        <w:t>repository to check</w:t>
      </w:r>
      <w:r w:rsidR="00331856">
        <w:t xml:space="preserve"> </w:t>
      </w:r>
      <w:r>
        <w:t>out the IoTivity source code. S</w:t>
      </w:r>
      <w:r w:rsidR="00331856">
        <w:t>ecure Shell</w:t>
      </w:r>
      <w:r>
        <w:t xml:space="preserve"> is typically part of the base operating system and should be include</w:t>
      </w:r>
      <w:r w:rsidR="00331856">
        <w:t>d</w:t>
      </w:r>
      <w:r>
        <w:t>. If for any reason it is not available, it can be installed by running the following command in your terminal window</w:t>
      </w:r>
      <w:r w:rsidR="00331856">
        <w:t>:</w:t>
      </w:r>
      <w:r>
        <w:t xml:space="preserve"> </w:t>
      </w:r>
    </w:p>
    <w:p w14:paraId="15F05319" w14:textId="77777777" w:rsidR="00C95E6E" w:rsidRDefault="00C95E6E" w:rsidP="002C0AB1"/>
    <w:p w14:paraId="768F62A4" w14:textId="75C82FF3" w:rsidR="00C95E6E" w:rsidRPr="005A5EAB" w:rsidRDefault="00C95E6E" w:rsidP="002C0AB1">
      <w:pPr>
        <w:rPr>
          <w:i/>
        </w:rPr>
      </w:pPr>
      <w:r>
        <w:tab/>
      </w:r>
      <w:r w:rsidRPr="005A5EAB">
        <w:rPr>
          <w:i/>
        </w:rPr>
        <w:t xml:space="preserve">$ </w:t>
      </w:r>
      <w:proofErr w:type="spellStart"/>
      <w:proofErr w:type="gramStart"/>
      <w:r w:rsidRPr="005A5EAB">
        <w:rPr>
          <w:i/>
        </w:rPr>
        <w:t>sudo</w:t>
      </w:r>
      <w:proofErr w:type="spellEnd"/>
      <w:proofErr w:type="gramEnd"/>
      <w:r w:rsidRPr="005A5EAB">
        <w:rPr>
          <w:i/>
        </w:rPr>
        <w:t xml:space="preserve"> apt-get install </w:t>
      </w:r>
      <w:proofErr w:type="spellStart"/>
      <w:r w:rsidRPr="005A5EAB">
        <w:rPr>
          <w:i/>
        </w:rPr>
        <w:t>ssh</w:t>
      </w:r>
      <w:proofErr w:type="spellEnd"/>
    </w:p>
    <w:p w14:paraId="20683C1F" w14:textId="77777777" w:rsidR="00C95E6E" w:rsidRDefault="00C95E6E" w:rsidP="002C0AB1"/>
    <w:p w14:paraId="2A4DA2FF" w14:textId="35B0866D" w:rsidR="00A7073E" w:rsidRPr="00707786" w:rsidRDefault="00707786" w:rsidP="00AE3F27">
      <w:pPr>
        <w:pStyle w:val="2"/>
      </w:pPr>
      <w:bookmarkStart w:id="222" w:name="_Toc399780940"/>
      <w:r w:rsidRPr="00707786">
        <w:t xml:space="preserve">G++ </w:t>
      </w:r>
      <w:r w:rsidR="00383FA4">
        <w:t>version 4.6.1</w:t>
      </w:r>
      <w:bookmarkEnd w:id="222"/>
    </w:p>
    <w:p w14:paraId="7E915AD7" w14:textId="32A2A29E" w:rsidR="00252A9B" w:rsidRDefault="00707786" w:rsidP="002C0AB1">
      <w:r>
        <w:t>G++</w:t>
      </w:r>
      <w:r w:rsidR="00252A9B">
        <w:t xml:space="preserve"> is required to build the IoT</w:t>
      </w:r>
      <w:r w:rsidR="00154322">
        <w:t>i</w:t>
      </w:r>
      <w:r w:rsidR="00252A9B">
        <w:t xml:space="preserve">vity stack. </w:t>
      </w:r>
      <w:r>
        <w:t>Download and install G++ by running following command in your terminal window</w:t>
      </w:r>
      <w:r w:rsidR="00331856">
        <w:t>:</w:t>
      </w:r>
    </w:p>
    <w:p w14:paraId="60B36F7A" w14:textId="77777777" w:rsidR="00707786" w:rsidRDefault="00707786" w:rsidP="002C0AB1"/>
    <w:p w14:paraId="24F0F5EB" w14:textId="676B734C" w:rsidR="00707786" w:rsidRPr="005A5EAB" w:rsidRDefault="00707786" w:rsidP="002C0AB1">
      <w:pPr>
        <w:rPr>
          <w:i/>
        </w:rPr>
      </w:pPr>
      <w:r>
        <w:tab/>
      </w:r>
      <w:r w:rsidRPr="005A5EAB">
        <w:rPr>
          <w:i/>
        </w:rPr>
        <w:t xml:space="preserve">$ </w:t>
      </w:r>
      <w:proofErr w:type="gramStart"/>
      <w:r w:rsidRPr="005A5EAB">
        <w:rPr>
          <w:i/>
        </w:rPr>
        <w:t>sudo</w:t>
      </w:r>
      <w:proofErr w:type="gramEnd"/>
      <w:r w:rsidRPr="005A5EAB">
        <w:rPr>
          <w:i/>
        </w:rPr>
        <w:t xml:space="preserve"> apt-get install build-essential g++</w:t>
      </w:r>
    </w:p>
    <w:p w14:paraId="05880C71" w14:textId="77777777" w:rsidR="00D92F59" w:rsidRDefault="00D92F59" w:rsidP="002C0AB1"/>
    <w:p w14:paraId="5EC88D23" w14:textId="24455FBE" w:rsidR="00707786" w:rsidRPr="00707786" w:rsidRDefault="00707786" w:rsidP="00AE3F27">
      <w:pPr>
        <w:pStyle w:val="2"/>
      </w:pPr>
      <w:bookmarkStart w:id="223" w:name="_Toc399780941"/>
      <w:r w:rsidRPr="00707786">
        <w:lastRenderedPageBreak/>
        <w:t xml:space="preserve">Boost </w:t>
      </w:r>
      <w:r w:rsidR="004639FC">
        <w:t>v</w:t>
      </w:r>
      <w:r w:rsidRPr="00707786">
        <w:t>ersion 1.55</w:t>
      </w:r>
      <w:bookmarkEnd w:id="223"/>
    </w:p>
    <w:p w14:paraId="53574A84" w14:textId="3CCD7B77" w:rsidR="00707786" w:rsidRPr="004F2A32" w:rsidRDefault="00707786" w:rsidP="002C0AB1">
      <w:r>
        <w:t xml:space="preserve">Boost </w:t>
      </w:r>
      <w:proofErr w:type="spellStart"/>
      <w:r>
        <w:t>c++</w:t>
      </w:r>
      <w:proofErr w:type="spellEnd"/>
      <w:r>
        <w:t xml:space="preserve"> library is </w:t>
      </w:r>
      <w:r w:rsidR="00331856">
        <w:t xml:space="preserve">necessary </w:t>
      </w:r>
      <w:r>
        <w:t>to build the IoT</w:t>
      </w:r>
      <w:r w:rsidR="00154322">
        <w:t>i</w:t>
      </w:r>
      <w:r>
        <w:t>vity stack. Download and install Boost libraries by</w:t>
      </w:r>
      <w:r w:rsidR="004A3288">
        <w:t xml:space="preserve"> following steps below. </w:t>
      </w:r>
      <w:r>
        <w:t xml:space="preserve"> </w:t>
      </w:r>
    </w:p>
    <w:p w14:paraId="2FD0BB59" w14:textId="77777777" w:rsidR="008A6CF8" w:rsidRDefault="008A6CF8" w:rsidP="002C0AB1">
      <w:pPr>
        <w:rPr>
          <w:ins w:id="224" w:author="Patel, Shamit" w:date="2014-09-23T14:40:00Z"/>
        </w:rPr>
      </w:pPr>
    </w:p>
    <w:p w14:paraId="0121673B" w14:textId="36E10668" w:rsidR="008A6CF8" w:rsidRDefault="008A6CF8" w:rsidP="002C0AB1">
      <w:pPr>
        <w:rPr>
          <w:ins w:id="225" w:author="Patel, Shamit" w:date="2014-09-23T14:42:00Z"/>
        </w:rPr>
      </w:pPr>
      <w:ins w:id="226" w:author="Patel, Shamit" w:date="2014-09-23T14:40:00Z">
        <w:r>
          <w:t xml:space="preserve">Step 1: </w:t>
        </w:r>
      </w:ins>
      <w:ins w:id="227" w:author="Patel, Shamit" w:date="2014-09-23T16:20:00Z">
        <w:r w:rsidR="00AE6ECE">
          <w:t>download boost</w:t>
        </w:r>
      </w:ins>
      <w:ins w:id="228" w:author="Patel, Shamit" w:date="2014-09-23T14:41:00Z">
        <w:r>
          <w:t xml:space="preserve">_1_55_0.tar.gz by clicking </w:t>
        </w:r>
      </w:ins>
      <w:ins w:id="229" w:author="Patel, Shamit" w:date="2014-09-23T14:42:00Z">
        <w:r>
          <w:fldChar w:fldCharType="begin"/>
        </w:r>
        <w:r>
          <w:instrText xml:space="preserve"> HYPERLINK "http://sourceforge.net/projects/boost/files/boost/1.55.0/boost_1_55_0.tar.gz/download" </w:instrText>
        </w:r>
        <w:r>
          <w:fldChar w:fldCharType="separate"/>
        </w:r>
        <w:r w:rsidRPr="008A6CF8">
          <w:rPr>
            <w:rStyle w:val="a3"/>
          </w:rPr>
          <w:t>here</w:t>
        </w:r>
        <w:r>
          <w:fldChar w:fldCharType="end"/>
        </w:r>
      </w:ins>
      <w:ins w:id="230" w:author="Patel, Shamit" w:date="2014-09-23T14:41:00Z">
        <w:r>
          <w:t xml:space="preserve"> </w:t>
        </w:r>
      </w:ins>
      <w:ins w:id="231" w:author="Patel, Shamit" w:date="2014-09-23T14:40:00Z">
        <w:r>
          <w:t xml:space="preserve"> </w:t>
        </w:r>
      </w:ins>
      <w:ins w:id="232" w:author="Patel, Shamit" w:date="2014-09-23T14:42:00Z">
        <w:r w:rsidR="0096631D">
          <w:t>[</w:t>
        </w:r>
        <w:r w:rsidR="0096631D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http:</w:t>
        </w:r>
        <w:r w:rsidR="0096631D">
          <w:rPr>
            <w:rStyle w:val="sy0"/>
            <w:rFonts w:ascii="Consolas" w:hAnsi="Consolas" w:cs="Consolas"/>
            <w:b/>
            <w:bCs/>
            <w:color w:val="000000"/>
            <w:sz w:val="18"/>
            <w:szCs w:val="18"/>
          </w:rPr>
          <w:t>//</w:t>
        </w:r>
        <w:r w:rsidR="0096631D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sourceforge.net</w:t>
        </w:r>
        <w:r w:rsidR="0096631D">
          <w:rPr>
            <w:rStyle w:val="sy0"/>
            <w:rFonts w:ascii="Consolas" w:hAnsi="Consolas" w:cs="Consolas"/>
            <w:b/>
            <w:bCs/>
            <w:color w:val="000000"/>
            <w:sz w:val="18"/>
            <w:szCs w:val="18"/>
          </w:rPr>
          <w:t>/</w:t>
        </w:r>
        <w:r w:rsidR="0096631D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projects</w:t>
        </w:r>
        <w:r w:rsidR="0096631D">
          <w:rPr>
            <w:rStyle w:val="sy0"/>
            <w:rFonts w:ascii="Consolas" w:hAnsi="Consolas" w:cs="Consolas"/>
            <w:b/>
            <w:bCs/>
            <w:color w:val="000000"/>
            <w:sz w:val="18"/>
            <w:szCs w:val="18"/>
          </w:rPr>
          <w:t>/</w:t>
        </w:r>
        <w:r w:rsidR="0096631D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boost</w:t>
        </w:r>
        <w:r w:rsidR="0096631D">
          <w:rPr>
            <w:rStyle w:val="sy0"/>
            <w:rFonts w:ascii="Consolas" w:hAnsi="Consolas" w:cs="Consolas"/>
            <w:b/>
            <w:bCs/>
            <w:color w:val="000000"/>
            <w:sz w:val="18"/>
            <w:szCs w:val="18"/>
          </w:rPr>
          <w:t>/</w:t>
        </w:r>
        <w:r w:rsidR="0096631D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files</w:t>
        </w:r>
        <w:r w:rsidR="0096631D">
          <w:rPr>
            <w:rStyle w:val="sy0"/>
            <w:rFonts w:ascii="Consolas" w:hAnsi="Consolas" w:cs="Consolas"/>
            <w:b/>
            <w:bCs/>
            <w:color w:val="000000"/>
            <w:sz w:val="18"/>
            <w:szCs w:val="18"/>
          </w:rPr>
          <w:t>/</w:t>
        </w:r>
        <w:r w:rsidR="0096631D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boost</w:t>
        </w:r>
        <w:r w:rsidR="0096631D">
          <w:rPr>
            <w:rStyle w:val="sy0"/>
            <w:rFonts w:ascii="Consolas" w:hAnsi="Consolas" w:cs="Consolas"/>
            <w:b/>
            <w:bCs/>
            <w:color w:val="000000"/>
            <w:sz w:val="18"/>
            <w:szCs w:val="18"/>
          </w:rPr>
          <w:t>/</w:t>
        </w:r>
        <w:r w:rsidR="0096631D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1.55.0</w:t>
        </w:r>
        <w:r w:rsidR="0096631D">
          <w:rPr>
            <w:rStyle w:val="sy0"/>
            <w:rFonts w:ascii="Consolas" w:hAnsi="Consolas" w:cs="Consolas"/>
            <w:b/>
            <w:bCs/>
            <w:color w:val="000000"/>
            <w:sz w:val="18"/>
            <w:szCs w:val="18"/>
          </w:rPr>
          <w:t>/</w:t>
        </w:r>
        <w:r w:rsidR="0096631D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boost_1_55_0.tar.gz</w:t>
        </w:r>
        <w:r w:rsidR="0096631D">
          <w:rPr>
            <w:rStyle w:val="sy0"/>
            <w:rFonts w:ascii="Consolas" w:hAnsi="Consolas" w:cs="Consolas"/>
            <w:b/>
            <w:bCs/>
            <w:color w:val="000000"/>
            <w:sz w:val="18"/>
            <w:szCs w:val="18"/>
          </w:rPr>
          <w:t>/</w:t>
        </w:r>
        <w:r w:rsidR="0096631D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download</w:t>
        </w:r>
        <w:r w:rsidR="0096631D">
          <w:t>]</w:t>
        </w:r>
      </w:ins>
    </w:p>
    <w:p w14:paraId="231BE4BC" w14:textId="77777777" w:rsidR="0096631D" w:rsidRDefault="0096631D" w:rsidP="002C0AB1">
      <w:pPr>
        <w:rPr>
          <w:ins w:id="233" w:author="Patel, Shamit" w:date="2014-09-23T14:42:00Z"/>
        </w:rPr>
      </w:pPr>
    </w:p>
    <w:p w14:paraId="0022C875" w14:textId="72710B28" w:rsidR="0096631D" w:rsidRDefault="0096631D" w:rsidP="002C0AB1">
      <w:pPr>
        <w:rPr>
          <w:ins w:id="234" w:author="Patel, Shamit" w:date="2014-09-23T14:42:00Z"/>
        </w:rPr>
      </w:pPr>
      <w:ins w:id="235" w:author="Patel, Shamit" w:date="2014-09-23T14:42:00Z">
        <w:r>
          <w:t>Step 2: in your terminal window, run the following command</w:t>
        </w:r>
      </w:ins>
    </w:p>
    <w:p w14:paraId="5170E0E8" w14:textId="77777777" w:rsidR="0096631D" w:rsidRDefault="0096631D" w:rsidP="002C0AB1">
      <w:pPr>
        <w:rPr>
          <w:ins w:id="236" w:author="Patel, Shamit" w:date="2014-09-23T14:42:00Z"/>
        </w:rPr>
      </w:pPr>
    </w:p>
    <w:p w14:paraId="75C5F4D0" w14:textId="3AC3A804" w:rsidR="0096631D" w:rsidRDefault="0096631D" w:rsidP="002C0AB1">
      <w:pPr>
        <w:rPr>
          <w:ins w:id="237" w:author="Patel, Shamit" w:date="2014-09-23T14:42:00Z"/>
        </w:rPr>
      </w:pPr>
      <w:ins w:id="238" w:author="Patel, Shamit" w:date="2014-09-23T14:42:00Z">
        <w:r>
          <w:tab/>
          <w:t xml:space="preserve">$ tar </w:t>
        </w:r>
        <w:proofErr w:type="spellStart"/>
        <w:r>
          <w:t>xzvf</w:t>
        </w:r>
        <w:proofErr w:type="spellEnd"/>
        <w:r>
          <w:t xml:space="preserve"> boost_1_55_0.tar.gz</w:t>
        </w:r>
      </w:ins>
    </w:p>
    <w:p w14:paraId="7F116629" w14:textId="77777777" w:rsidR="0096631D" w:rsidRDefault="0096631D" w:rsidP="002C0AB1">
      <w:pPr>
        <w:rPr>
          <w:ins w:id="239" w:author="Patel, Shamit" w:date="2014-09-23T14:43:00Z"/>
        </w:rPr>
      </w:pPr>
    </w:p>
    <w:p w14:paraId="59892263" w14:textId="05D336E3" w:rsidR="0096631D" w:rsidRDefault="0096631D" w:rsidP="002C0AB1">
      <w:pPr>
        <w:rPr>
          <w:ins w:id="240" w:author="Patel, Shamit" w:date="2014-09-23T14:43:00Z"/>
        </w:rPr>
      </w:pPr>
      <w:ins w:id="241" w:author="Patel, Shamit" w:date="2014-09-23T14:43:00Z">
        <w:r>
          <w:t>Step 3: Navigate to the boost directory</w:t>
        </w:r>
      </w:ins>
    </w:p>
    <w:p w14:paraId="6E6A79E5" w14:textId="12ED5D23" w:rsidR="0096631D" w:rsidRDefault="0096631D" w:rsidP="002C0AB1">
      <w:pPr>
        <w:rPr>
          <w:ins w:id="242" w:author="Patel, Shamit" w:date="2014-09-23T14:44:00Z"/>
        </w:rPr>
      </w:pPr>
      <w:ins w:id="243" w:author="Patel, Shamit" w:date="2014-09-23T14:43:00Z">
        <w:r>
          <w:tab/>
        </w:r>
      </w:ins>
    </w:p>
    <w:p w14:paraId="371AC3CF" w14:textId="5C9C32E0" w:rsidR="0096631D" w:rsidRDefault="0096631D" w:rsidP="002C0AB1">
      <w:pPr>
        <w:rPr>
          <w:ins w:id="244" w:author="Patel, Shamit" w:date="2014-09-23T14:44:00Z"/>
        </w:rPr>
      </w:pPr>
      <w:ins w:id="245" w:author="Patel, Shamit" w:date="2014-09-23T14:44:00Z">
        <w:r>
          <w:tab/>
          <w:t xml:space="preserve">$ </w:t>
        </w:r>
        <w:proofErr w:type="gramStart"/>
        <w:r>
          <w:t>cd</w:t>
        </w:r>
        <w:proofErr w:type="gramEnd"/>
        <w:r>
          <w:t xml:space="preserve"> boost_1_55_0/</w:t>
        </w:r>
      </w:ins>
    </w:p>
    <w:p w14:paraId="7E3544C5" w14:textId="77777777" w:rsidR="0096631D" w:rsidRDefault="0096631D" w:rsidP="002C0AB1">
      <w:pPr>
        <w:rPr>
          <w:ins w:id="246" w:author="Patel, Shamit" w:date="2014-09-23T14:44:00Z"/>
        </w:rPr>
      </w:pPr>
    </w:p>
    <w:p w14:paraId="4BBCA5C9" w14:textId="773368D7" w:rsidR="0096631D" w:rsidRDefault="0096631D" w:rsidP="002C0AB1">
      <w:pPr>
        <w:rPr>
          <w:ins w:id="247" w:author="Patel, Shamit" w:date="2014-09-23T14:44:00Z"/>
        </w:rPr>
      </w:pPr>
      <w:ins w:id="248" w:author="Patel, Shamit" w:date="2014-09-23T14:44:00Z">
        <w:r>
          <w:t>Step 4: add libraries by running following command in the terminal window</w:t>
        </w:r>
      </w:ins>
    </w:p>
    <w:p w14:paraId="17521630" w14:textId="44702727" w:rsidR="0096631D" w:rsidRPr="0096631D" w:rsidRDefault="0096631D">
      <w:pPr>
        <w:shd w:val="clear" w:color="auto" w:fill="FFFFFF"/>
        <w:spacing w:before="100" w:beforeAutospacing="1" w:after="100" w:afterAutospacing="1" w:line="315" w:lineRule="atLeast"/>
        <w:ind w:firstLine="720"/>
        <w:textAlignment w:val="top"/>
        <w:rPr>
          <w:ins w:id="249" w:author="Patel, Shamit" w:date="2014-09-23T14:45:00Z"/>
          <w:rFonts w:ascii="Consolas" w:eastAsia="Times New Roman" w:hAnsi="Consolas" w:cs="Consolas"/>
          <w:color w:val="000000"/>
          <w:sz w:val="18"/>
          <w:szCs w:val="18"/>
        </w:rPr>
        <w:pPrChange w:id="250" w:author="Patel, Shamit" w:date="2014-09-23T16:20:00Z">
          <w:pPr>
            <w:shd w:val="clear" w:color="auto" w:fill="FFFFFF"/>
            <w:spacing w:before="100" w:beforeAutospacing="1" w:after="100" w:afterAutospacing="1" w:line="315" w:lineRule="atLeast"/>
            <w:textAlignment w:val="top"/>
          </w:pPr>
        </w:pPrChange>
      </w:pPr>
      <w:ins w:id="251" w:author="Patel, Shamit" w:date="2014-09-23T14:44:00Z">
        <w:r>
          <w:t xml:space="preserve">$ </w:t>
        </w:r>
      </w:ins>
      <w:r w:rsidRPr="00D3371C">
        <w:t>./bootstrap.sh --with-libraries=system</w:t>
      </w:r>
      <w:proofErr w:type="gramStart"/>
      <w:r w:rsidRPr="00D3371C">
        <w:t>,filesystem,date</w:t>
      </w:r>
      <w:proofErr w:type="gramEnd"/>
      <w:r w:rsidRPr="00D3371C">
        <w:t>_time,thread,regex,log,iostreams --prefix=/usr/local</w:t>
      </w:r>
    </w:p>
    <w:p w14:paraId="0A49EBEE" w14:textId="3A652FC8" w:rsidR="0096631D" w:rsidRDefault="0096631D" w:rsidP="002C0AB1">
      <w:pPr>
        <w:rPr>
          <w:ins w:id="252" w:author="Patel, Shamit" w:date="2014-09-23T14:47:00Z"/>
        </w:rPr>
      </w:pPr>
      <w:ins w:id="253" w:author="Patel, Shamit" w:date="2014-09-23T14:47:00Z">
        <w:r>
          <w:t>Step 5: Install by running following command</w:t>
        </w:r>
      </w:ins>
    </w:p>
    <w:p w14:paraId="587C7A1A" w14:textId="77777777" w:rsidR="0096631D" w:rsidRDefault="0096631D" w:rsidP="002C0AB1">
      <w:pPr>
        <w:rPr>
          <w:ins w:id="254" w:author="Patel, Shamit" w:date="2014-09-23T14:47:00Z"/>
        </w:rPr>
      </w:pPr>
    </w:p>
    <w:p w14:paraId="56E6DA8E" w14:textId="59261C8D" w:rsidR="0096631D" w:rsidRDefault="0096631D" w:rsidP="002C0AB1">
      <w:pPr>
        <w:rPr>
          <w:ins w:id="255" w:author="Patel, Shamit" w:date="2014-09-23T14:48:00Z"/>
        </w:rPr>
      </w:pPr>
      <w:ins w:id="256" w:author="Patel, Shamit" w:date="2014-09-23T14:47:00Z">
        <w:r>
          <w:tab/>
        </w:r>
        <w:proofErr w:type="gramStart"/>
        <w:r>
          <w:t>$ ./</w:t>
        </w:r>
        <w:proofErr w:type="gramEnd"/>
        <w:r>
          <w:t>b2 install</w:t>
        </w:r>
      </w:ins>
    </w:p>
    <w:p w14:paraId="2622318E" w14:textId="77251B69" w:rsidR="0096631D" w:rsidRDefault="0096631D" w:rsidP="002C0AB1">
      <w:pPr>
        <w:rPr>
          <w:ins w:id="257" w:author="Patel, Shamit" w:date="2014-09-23T14:49:00Z"/>
        </w:rPr>
      </w:pPr>
      <w:ins w:id="258" w:author="Patel, Shamit" w:date="2014-09-23T14:48:00Z">
        <w:r>
          <w:tab/>
          <w:t xml:space="preserve">$ </w:t>
        </w:r>
        <w:proofErr w:type="spellStart"/>
        <w:proofErr w:type="gramStart"/>
        <w:r>
          <w:t>sudo</w:t>
        </w:r>
        <w:proofErr w:type="spellEnd"/>
        <w:proofErr w:type="gramEnd"/>
        <w:r>
          <w:t xml:space="preserve"> </w:t>
        </w:r>
        <w:proofErr w:type="spellStart"/>
        <w:r>
          <w:t>sh</w:t>
        </w:r>
        <w:proofErr w:type="spellEnd"/>
        <w:r>
          <w:t xml:space="preserve"> –c ‘echo “/</w:t>
        </w:r>
        <w:proofErr w:type="spellStart"/>
        <w:r>
          <w:t>usr</w:t>
        </w:r>
        <w:proofErr w:type="spellEnd"/>
        <w:r>
          <w:t>/local/lib” &gt;&gt; /</w:t>
        </w:r>
        <w:proofErr w:type="spellStart"/>
        <w:r>
          <w:t>etc</w:t>
        </w:r>
        <w:proofErr w:type="spellEnd"/>
        <w:r>
          <w:t>/</w:t>
        </w:r>
        <w:proofErr w:type="spellStart"/>
        <w:r>
          <w:t>ld.so.conf.d</w:t>
        </w:r>
        <w:proofErr w:type="spellEnd"/>
        <w:r>
          <w:t>/</w:t>
        </w:r>
        <w:proofErr w:type="spellStart"/>
        <w:r>
          <w:t>local.conf</w:t>
        </w:r>
      </w:ins>
      <w:proofErr w:type="spellEnd"/>
      <w:ins w:id="259" w:author="Patel, Shamit" w:date="2014-09-23T14:49:00Z">
        <w:r>
          <w:t>’</w:t>
        </w:r>
      </w:ins>
    </w:p>
    <w:p w14:paraId="65998281" w14:textId="5738BB86" w:rsidR="0096631D" w:rsidRDefault="0096631D" w:rsidP="002C0AB1">
      <w:pPr>
        <w:rPr>
          <w:ins w:id="260" w:author="Patel, Shamit" w:date="2014-09-23T14:46:00Z"/>
        </w:rPr>
      </w:pPr>
      <w:ins w:id="261" w:author="Patel, Shamit" w:date="2014-09-23T14:49:00Z">
        <w:r>
          <w:tab/>
          <w:t xml:space="preserve">$ </w:t>
        </w:r>
        <w:proofErr w:type="spellStart"/>
        <w:proofErr w:type="gramStart"/>
        <w:r>
          <w:t>sudo</w:t>
        </w:r>
        <w:proofErr w:type="spellEnd"/>
        <w:proofErr w:type="gramEnd"/>
        <w:r>
          <w:t xml:space="preserve"> </w:t>
        </w:r>
        <w:proofErr w:type="spellStart"/>
        <w:r>
          <w:t>ldconfig</w:t>
        </w:r>
      </w:ins>
      <w:proofErr w:type="spellEnd"/>
    </w:p>
    <w:p w14:paraId="1D9AD8D1" w14:textId="77777777" w:rsidR="0096631D" w:rsidRDefault="0096631D" w:rsidP="002C0AB1">
      <w:pPr>
        <w:rPr>
          <w:ins w:id="262" w:author="Patel, Shamit" w:date="2014-09-23T16:20:00Z"/>
        </w:rPr>
      </w:pPr>
    </w:p>
    <w:p w14:paraId="797F44A4" w14:textId="77777777" w:rsidR="004A3288" w:rsidRDefault="004A3288" w:rsidP="002C0AB1"/>
    <w:p w14:paraId="2A8EB594" w14:textId="21488C5D" w:rsidR="002C0AB1" w:rsidRPr="00C95E6E" w:rsidRDefault="00707786" w:rsidP="00AE3F27">
      <w:pPr>
        <w:pStyle w:val="2"/>
      </w:pPr>
      <w:bookmarkStart w:id="263" w:name="_Toc399780942"/>
      <w:proofErr w:type="spellStart"/>
      <w:r w:rsidRPr="00C95E6E">
        <w:t>Doxygen</w:t>
      </w:r>
      <w:bookmarkEnd w:id="263"/>
      <w:proofErr w:type="spellEnd"/>
    </w:p>
    <w:p w14:paraId="4F21C7B8" w14:textId="7ED085BC" w:rsidR="00707786" w:rsidRDefault="00707786" w:rsidP="002C0AB1">
      <w:proofErr w:type="spellStart"/>
      <w:r>
        <w:t>Doxygen</w:t>
      </w:r>
      <w:proofErr w:type="spellEnd"/>
      <w:r>
        <w:t xml:space="preserve"> is a documentation generation tool used to generate API </w:t>
      </w:r>
      <w:r w:rsidR="004639FC">
        <w:t>d</w:t>
      </w:r>
      <w:r w:rsidR="003D4F17">
        <w:t>ocumentation</w:t>
      </w:r>
      <w:r>
        <w:t xml:space="preserve"> for the IoT</w:t>
      </w:r>
      <w:r w:rsidR="00154322">
        <w:t>i</w:t>
      </w:r>
      <w:r>
        <w:t xml:space="preserve">vity project. Download and install </w:t>
      </w:r>
      <w:proofErr w:type="spellStart"/>
      <w:r>
        <w:t>doxygen</w:t>
      </w:r>
      <w:proofErr w:type="spellEnd"/>
      <w:r>
        <w:t xml:space="preserve"> by running following command in your terminal window. </w:t>
      </w:r>
    </w:p>
    <w:p w14:paraId="312987B9" w14:textId="5DF7C23F" w:rsidR="00707786" w:rsidRDefault="00707786" w:rsidP="002C0AB1">
      <w:r>
        <w:t xml:space="preserve"> </w:t>
      </w:r>
    </w:p>
    <w:p w14:paraId="1291E21A" w14:textId="29CFD216" w:rsidR="00707786" w:rsidRPr="004F2A32" w:rsidRDefault="00707786" w:rsidP="00707786">
      <w:pPr>
        <w:ind w:firstLine="720"/>
      </w:pPr>
      <w:r w:rsidRPr="004F2A32">
        <w:t xml:space="preserve">$ </w:t>
      </w:r>
      <w:proofErr w:type="spellStart"/>
      <w:proofErr w:type="gramStart"/>
      <w:r w:rsidRPr="004F2A32">
        <w:t>sudo</w:t>
      </w:r>
      <w:proofErr w:type="spellEnd"/>
      <w:proofErr w:type="gramEnd"/>
      <w:r w:rsidRPr="004F2A32">
        <w:t xml:space="preserve"> apt-get install </w:t>
      </w:r>
      <w:proofErr w:type="spellStart"/>
      <w:r w:rsidRPr="004F2A32">
        <w:t>doxygen</w:t>
      </w:r>
      <w:proofErr w:type="spellEnd"/>
    </w:p>
    <w:p w14:paraId="3120542A" w14:textId="171A76F4" w:rsidR="001B0624" w:rsidRDefault="001B0624" w:rsidP="00AE3F27">
      <w:pPr>
        <w:pStyle w:val="1"/>
      </w:pPr>
      <w:bookmarkStart w:id="264" w:name="_Toc399780943"/>
      <w:r>
        <w:t>Checking out the source code</w:t>
      </w:r>
      <w:bookmarkEnd w:id="264"/>
    </w:p>
    <w:p w14:paraId="55AB96B3" w14:textId="532035D6" w:rsidR="00F373DA" w:rsidRDefault="001B0624" w:rsidP="00F11E59">
      <w:pPr>
        <w:rPr>
          <w:shd w:val="clear" w:color="auto" w:fill="FFFFFF"/>
        </w:rPr>
      </w:pPr>
      <w:proofErr w:type="spellStart"/>
      <w:r w:rsidRPr="00F11E59">
        <w:rPr>
          <w:shd w:val="clear" w:color="auto" w:fill="FFFFFF"/>
        </w:rPr>
        <w:t>Gerrit</w:t>
      </w:r>
      <w:proofErr w:type="spellEnd"/>
      <w:r w:rsidRPr="00F11E59">
        <w:rPr>
          <w:shd w:val="clear" w:color="auto" w:fill="FFFFFF"/>
        </w:rPr>
        <w:t xml:space="preserve"> is a web-based code review tool built on top of the git version control system. </w:t>
      </w:r>
      <w:proofErr w:type="spellStart"/>
      <w:r w:rsidR="00214533">
        <w:rPr>
          <w:shd w:val="clear" w:color="auto" w:fill="FFFFFF"/>
        </w:rPr>
        <w:t>Gerrit’s</w:t>
      </w:r>
      <w:proofErr w:type="spellEnd"/>
      <w:r w:rsidR="00214533" w:rsidRPr="00F11E59">
        <w:rPr>
          <w:shd w:val="clear" w:color="auto" w:fill="FFFFFF"/>
        </w:rPr>
        <w:t xml:space="preserve"> </w:t>
      </w:r>
      <w:r w:rsidRPr="00F11E59">
        <w:rPr>
          <w:shd w:val="clear" w:color="auto" w:fill="FFFFFF"/>
        </w:rPr>
        <w:t>main features are side-by-side difference viewing and inline commenting</w:t>
      </w:r>
      <w:r w:rsidR="00214533">
        <w:rPr>
          <w:shd w:val="clear" w:color="auto" w:fill="FFFFFF"/>
        </w:rPr>
        <w:t>,</w:t>
      </w:r>
      <w:r w:rsidRPr="00F11E59">
        <w:rPr>
          <w:shd w:val="clear" w:color="auto" w:fill="FFFFFF"/>
        </w:rPr>
        <w:t xml:space="preserve"> </w:t>
      </w:r>
      <w:r w:rsidR="00214533">
        <w:rPr>
          <w:shd w:val="clear" w:color="auto" w:fill="FFFFFF"/>
        </w:rPr>
        <w:t>streamlining</w:t>
      </w:r>
      <w:r w:rsidRPr="00F11E59">
        <w:rPr>
          <w:shd w:val="clear" w:color="auto" w:fill="FFFFFF"/>
        </w:rPr>
        <w:t xml:space="preserve"> code review. </w:t>
      </w:r>
      <w:proofErr w:type="spellStart"/>
      <w:r w:rsidRPr="00F11E59">
        <w:rPr>
          <w:shd w:val="clear" w:color="auto" w:fill="FFFFFF"/>
        </w:rPr>
        <w:t>Gerrit</w:t>
      </w:r>
      <w:proofErr w:type="spellEnd"/>
      <w:r w:rsidRPr="00F11E59">
        <w:rPr>
          <w:shd w:val="clear" w:color="auto" w:fill="FFFFFF"/>
        </w:rPr>
        <w:t xml:space="preserve"> allows authorized contributors to</w:t>
      </w:r>
      <w:r w:rsidR="00AC77FD">
        <w:rPr>
          <w:shd w:val="clear" w:color="auto" w:fill="FFFFFF"/>
        </w:rPr>
        <w:t xml:space="preserve"> submit changes to </w:t>
      </w:r>
      <w:r w:rsidR="00214533">
        <w:rPr>
          <w:shd w:val="clear" w:color="auto" w:fill="FFFFFF"/>
        </w:rPr>
        <w:t xml:space="preserve">the </w:t>
      </w:r>
      <w:r w:rsidR="00AC77FD">
        <w:rPr>
          <w:shd w:val="clear" w:color="auto" w:fill="FFFFFF"/>
        </w:rPr>
        <w:t>g</w:t>
      </w:r>
      <w:r w:rsidRPr="00F11E59">
        <w:rPr>
          <w:shd w:val="clear" w:color="auto" w:fill="FFFFFF"/>
        </w:rPr>
        <w:t xml:space="preserve">it repository after reviews are done. Contributors can </w:t>
      </w:r>
      <w:r w:rsidR="00214533">
        <w:rPr>
          <w:shd w:val="clear" w:color="auto" w:fill="FFFFFF"/>
        </w:rPr>
        <w:t>have</w:t>
      </w:r>
      <w:r w:rsidRPr="00F11E59">
        <w:rPr>
          <w:shd w:val="clear" w:color="auto" w:fill="FFFFFF"/>
        </w:rPr>
        <w:t xml:space="preserve"> code reviewed with little effort, and get their changes quickly through the system.</w:t>
      </w:r>
    </w:p>
    <w:p w14:paraId="4B1664FB" w14:textId="77777777" w:rsidR="00AC77FD" w:rsidRDefault="00AC77FD" w:rsidP="00F11E59">
      <w:pPr>
        <w:rPr>
          <w:shd w:val="clear" w:color="auto" w:fill="FFFFFF"/>
        </w:rPr>
      </w:pPr>
    </w:p>
    <w:p w14:paraId="0E53438F" w14:textId="15BE40AA" w:rsidR="00834EBE" w:rsidRDefault="00AA5B89" w:rsidP="00F11E59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The following five steps describe how </w:t>
      </w:r>
      <w:r w:rsidR="00834EBE">
        <w:rPr>
          <w:shd w:val="clear" w:color="auto" w:fill="FFFFFF"/>
        </w:rPr>
        <w:t>to check</w:t>
      </w:r>
      <w:r w:rsidR="00214533">
        <w:rPr>
          <w:shd w:val="clear" w:color="auto" w:fill="FFFFFF"/>
        </w:rPr>
        <w:t xml:space="preserve"> </w:t>
      </w:r>
      <w:r w:rsidR="00834EBE">
        <w:rPr>
          <w:shd w:val="clear" w:color="auto" w:fill="FFFFFF"/>
        </w:rPr>
        <w:t xml:space="preserve">out the </w:t>
      </w:r>
      <w:r>
        <w:rPr>
          <w:shd w:val="clear" w:color="auto" w:fill="FFFFFF"/>
        </w:rPr>
        <w:t xml:space="preserve">source </w:t>
      </w:r>
      <w:r w:rsidR="00834EBE">
        <w:rPr>
          <w:shd w:val="clear" w:color="auto" w:fill="FFFFFF"/>
        </w:rPr>
        <w:t xml:space="preserve">code on the development machine. </w:t>
      </w:r>
    </w:p>
    <w:p w14:paraId="0FAEFEF1" w14:textId="77777777" w:rsidR="003B6CBC" w:rsidRDefault="003B6CBC" w:rsidP="00F11E59">
      <w:pPr>
        <w:rPr>
          <w:shd w:val="clear" w:color="auto" w:fill="FFFFFF"/>
        </w:rPr>
      </w:pPr>
    </w:p>
    <w:p w14:paraId="477725A3" w14:textId="6CF1698F" w:rsidR="003B6CBC" w:rsidRDefault="003B6CBC" w:rsidP="00F11E59">
      <w:pPr>
        <w:rPr>
          <w:shd w:val="clear" w:color="auto" w:fill="FFFFFF"/>
        </w:rPr>
      </w:pPr>
      <w:r w:rsidRPr="004F2A32">
        <w:rPr>
          <w:b/>
          <w:shd w:val="clear" w:color="auto" w:fill="FFFFFF"/>
        </w:rPr>
        <w:t>Note</w:t>
      </w:r>
      <w:r>
        <w:rPr>
          <w:shd w:val="clear" w:color="auto" w:fill="FFFFFF"/>
        </w:rPr>
        <w:t xml:space="preserve">: </w:t>
      </w:r>
      <w:r w:rsidR="00065AC0">
        <w:rPr>
          <w:shd w:val="clear" w:color="auto" w:fill="FFFFFF"/>
        </w:rPr>
        <w:t xml:space="preserve">skip </w:t>
      </w:r>
      <w:r w:rsidR="00E41D00">
        <w:rPr>
          <w:shd w:val="clear" w:color="auto" w:fill="FFFFFF"/>
        </w:rPr>
        <w:t>S</w:t>
      </w:r>
      <w:r w:rsidR="00065AC0">
        <w:rPr>
          <w:shd w:val="clear" w:color="auto" w:fill="FFFFFF"/>
        </w:rPr>
        <w:t xml:space="preserve">tep 1 to use existing </w:t>
      </w:r>
      <w:proofErr w:type="spellStart"/>
      <w:proofErr w:type="gramStart"/>
      <w:r w:rsidR="00E41D00">
        <w:rPr>
          <w:shd w:val="clear" w:color="auto" w:fill="FFFFFF"/>
        </w:rPr>
        <w:t>ssh</w:t>
      </w:r>
      <w:proofErr w:type="spellEnd"/>
      <w:proofErr w:type="gramEnd"/>
      <w:r w:rsidR="00E41D00">
        <w:rPr>
          <w:shd w:val="clear" w:color="auto" w:fill="FFFFFF"/>
        </w:rPr>
        <w:t xml:space="preserve"> </w:t>
      </w:r>
      <w:r w:rsidR="00065AC0">
        <w:rPr>
          <w:shd w:val="clear" w:color="auto" w:fill="FFFFFF"/>
        </w:rPr>
        <w:t>keys.</w:t>
      </w:r>
    </w:p>
    <w:p w14:paraId="40EBBFFF" w14:textId="77777777" w:rsidR="003B6CBC" w:rsidRDefault="003B6CBC" w:rsidP="00F11E59">
      <w:pPr>
        <w:rPr>
          <w:shd w:val="clear" w:color="auto" w:fill="FFFFFF"/>
        </w:rPr>
      </w:pPr>
    </w:p>
    <w:p w14:paraId="2451F476" w14:textId="147CB1E0" w:rsidR="003B6CBC" w:rsidRDefault="00834EBE" w:rsidP="004F2A32">
      <w:pPr>
        <w:pStyle w:val="2"/>
        <w:tabs>
          <w:tab w:val="left" w:pos="1080"/>
        </w:tabs>
        <w:rPr>
          <w:shd w:val="clear" w:color="auto" w:fill="FFFFFF"/>
        </w:rPr>
      </w:pPr>
      <w:bookmarkStart w:id="265" w:name="_Toc399780944"/>
      <w:r w:rsidRPr="003B6CBC">
        <w:rPr>
          <w:shd w:val="clear" w:color="auto" w:fill="FFFFFF"/>
        </w:rPr>
        <w:t>Step 1</w:t>
      </w:r>
      <w:r>
        <w:rPr>
          <w:shd w:val="clear" w:color="auto" w:fill="FFFFFF"/>
        </w:rPr>
        <w:t xml:space="preserve">: </w:t>
      </w:r>
      <w:r w:rsidR="00D45828">
        <w:rPr>
          <w:shd w:val="clear" w:color="auto" w:fill="FFFFFF"/>
        </w:rPr>
        <w:tab/>
      </w:r>
      <w:r w:rsidR="003B6CBC">
        <w:rPr>
          <w:shd w:val="clear" w:color="auto" w:fill="FFFFFF"/>
        </w:rPr>
        <w:t xml:space="preserve">Create </w:t>
      </w:r>
      <w:proofErr w:type="spellStart"/>
      <w:proofErr w:type="gramStart"/>
      <w:r w:rsidR="008E2768">
        <w:rPr>
          <w:shd w:val="clear" w:color="auto" w:fill="FFFFFF"/>
        </w:rPr>
        <w:t>ssh</w:t>
      </w:r>
      <w:proofErr w:type="spellEnd"/>
      <w:proofErr w:type="gramEnd"/>
      <w:r w:rsidR="008E2768">
        <w:rPr>
          <w:shd w:val="clear" w:color="auto" w:fill="FFFFFF"/>
        </w:rPr>
        <w:t xml:space="preserve"> keys</w:t>
      </w:r>
      <w:bookmarkEnd w:id="265"/>
    </w:p>
    <w:p w14:paraId="38606E87" w14:textId="47B3A0D7" w:rsidR="00834EBE" w:rsidRDefault="003B6CBC" w:rsidP="00F11E59">
      <w:pPr>
        <w:rPr>
          <w:shd w:val="clear" w:color="auto" w:fill="FFFFFF"/>
        </w:rPr>
      </w:pPr>
      <w:r>
        <w:rPr>
          <w:shd w:val="clear" w:color="auto" w:fill="FFFFFF"/>
        </w:rPr>
        <w:t>O</w:t>
      </w:r>
      <w:r w:rsidR="00834EBE">
        <w:rPr>
          <w:shd w:val="clear" w:color="auto" w:fill="FFFFFF"/>
        </w:rPr>
        <w:t xml:space="preserve">n the terminal, type the following </w:t>
      </w:r>
      <w:r w:rsidR="008E2768">
        <w:rPr>
          <w:shd w:val="clear" w:color="auto" w:fill="FFFFFF"/>
        </w:rPr>
        <w:t xml:space="preserve">(replace </w:t>
      </w:r>
      <w:r w:rsidR="00834EBE">
        <w:rPr>
          <w:shd w:val="clear" w:color="auto" w:fill="FFFFFF"/>
        </w:rPr>
        <w:t>“your name &lt;</w:t>
      </w:r>
      <w:proofErr w:type="spellStart"/>
      <w:r w:rsidR="00834EBE">
        <w:rPr>
          <w:shd w:val="clear" w:color="auto" w:fill="FFFFFF"/>
        </w:rPr>
        <w:t>your_email_address</w:t>
      </w:r>
      <w:proofErr w:type="spellEnd"/>
      <w:r w:rsidR="00834EBE">
        <w:rPr>
          <w:shd w:val="clear" w:color="auto" w:fill="FFFFFF"/>
        </w:rPr>
        <w:t>&gt;” with your name and email address</w:t>
      </w:r>
      <w:r w:rsidR="008E2768">
        <w:rPr>
          <w:shd w:val="clear" w:color="auto" w:fill="FFFFFF"/>
        </w:rPr>
        <w:t>):</w:t>
      </w:r>
      <w:r w:rsidR="00834EBE">
        <w:rPr>
          <w:shd w:val="clear" w:color="auto" w:fill="FFFFFF"/>
        </w:rPr>
        <w:t xml:space="preserve">  </w:t>
      </w:r>
    </w:p>
    <w:p w14:paraId="67B53F26" w14:textId="77777777" w:rsidR="00834EBE" w:rsidRDefault="00834EBE" w:rsidP="00F11E59">
      <w:pPr>
        <w:rPr>
          <w:shd w:val="clear" w:color="auto" w:fill="FFFFFF"/>
        </w:rPr>
      </w:pPr>
    </w:p>
    <w:p w14:paraId="6852F990" w14:textId="601D7424" w:rsidR="00834EBE" w:rsidRPr="004F2A32" w:rsidRDefault="00834EBE" w:rsidP="004F2A32">
      <w:pPr>
        <w:ind w:left="720"/>
        <w:rPr>
          <w:rFonts w:ascii="Courier" w:hAnsi="Courier"/>
        </w:rPr>
      </w:pPr>
      <w:r w:rsidRPr="004F2A32">
        <w:rPr>
          <w:rFonts w:ascii="Courier" w:hAnsi="Courier"/>
        </w:rPr>
        <w:t xml:space="preserve">$ </w:t>
      </w:r>
      <w:proofErr w:type="spellStart"/>
      <w:proofErr w:type="gramStart"/>
      <w:r w:rsidRPr="004F2A32">
        <w:rPr>
          <w:rFonts w:ascii="Courier" w:hAnsi="Courier"/>
        </w:rPr>
        <w:t>ssh-keygen</w:t>
      </w:r>
      <w:proofErr w:type="spellEnd"/>
      <w:proofErr w:type="gramEnd"/>
      <w:r w:rsidRPr="004F2A32">
        <w:rPr>
          <w:rFonts w:ascii="Courier" w:hAnsi="Courier"/>
        </w:rPr>
        <w:t xml:space="preserve"> –t </w:t>
      </w:r>
      <w:proofErr w:type="spellStart"/>
      <w:r w:rsidRPr="004F2A32">
        <w:rPr>
          <w:rFonts w:ascii="Courier" w:hAnsi="Courier"/>
        </w:rPr>
        <w:t>rsa</w:t>
      </w:r>
      <w:proofErr w:type="spellEnd"/>
      <w:r w:rsidRPr="004F2A32">
        <w:rPr>
          <w:rFonts w:ascii="Courier" w:hAnsi="Courier"/>
        </w:rPr>
        <w:t xml:space="preserve"> –C “your name &lt;</w:t>
      </w:r>
      <w:proofErr w:type="spellStart"/>
      <w:r w:rsidRPr="004F2A32">
        <w:rPr>
          <w:rFonts w:ascii="Courier" w:hAnsi="Courier"/>
        </w:rPr>
        <w:t>your_email_address_here</w:t>
      </w:r>
      <w:proofErr w:type="spellEnd"/>
      <w:r w:rsidRPr="004F2A32">
        <w:rPr>
          <w:rFonts w:ascii="Courier" w:hAnsi="Courier"/>
        </w:rPr>
        <w:t>&gt;”</w:t>
      </w:r>
    </w:p>
    <w:p w14:paraId="32383D4E" w14:textId="77777777" w:rsidR="00834EBE" w:rsidRDefault="00834EBE" w:rsidP="00F11E59">
      <w:pPr>
        <w:rPr>
          <w:shd w:val="clear" w:color="auto" w:fill="FFFFFF"/>
        </w:rPr>
      </w:pPr>
    </w:p>
    <w:p w14:paraId="66C79F14" w14:textId="4A31A1C0" w:rsidR="00834EBE" w:rsidRDefault="0047272F" w:rsidP="00F11E59">
      <w:pPr>
        <w:rPr>
          <w:shd w:val="clear" w:color="auto" w:fill="FFFFFF"/>
        </w:rPr>
      </w:pPr>
      <w:r>
        <w:rPr>
          <w:shd w:val="clear" w:color="auto" w:fill="FFFFFF"/>
        </w:rPr>
        <w:t>For e</w:t>
      </w:r>
      <w:r w:rsidR="003B6CBC">
        <w:rPr>
          <w:shd w:val="clear" w:color="auto" w:fill="FFFFFF"/>
        </w:rPr>
        <w:t xml:space="preserve">xample John Doe </w:t>
      </w:r>
      <w:r>
        <w:rPr>
          <w:shd w:val="clear" w:color="auto" w:fill="FFFFFF"/>
        </w:rPr>
        <w:t xml:space="preserve">with an </w:t>
      </w:r>
      <w:r w:rsidR="003B6CBC">
        <w:rPr>
          <w:shd w:val="clear" w:color="auto" w:fill="FFFFFF"/>
        </w:rPr>
        <w:t xml:space="preserve">email address </w:t>
      </w:r>
      <w:hyperlink r:id="rId13" w:history="1">
        <w:r w:rsidRPr="00D33737">
          <w:rPr>
            <w:rStyle w:val="a3"/>
            <w:shd w:val="clear" w:color="auto" w:fill="FFFFFF"/>
          </w:rPr>
          <w:t>john.doe@example.com</w:t>
        </w:r>
      </w:hyperlink>
      <w:r>
        <w:rPr>
          <w:u w:val="single"/>
          <w:shd w:val="clear" w:color="auto" w:fill="FFFFFF"/>
        </w:rPr>
        <w:t xml:space="preserve"> would type</w:t>
      </w:r>
      <w:r w:rsidR="00834EBE">
        <w:rPr>
          <w:shd w:val="clear" w:color="auto" w:fill="FFFFFF"/>
        </w:rPr>
        <w:t>:</w:t>
      </w:r>
    </w:p>
    <w:p w14:paraId="02CD93F2" w14:textId="77777777" w:rsidR="00834EBE" w:rsidRDefault="00834EBE" w:rsidP="00F11E59">
      <w:pPr>
        <w:rPr>
          <w:shd w:val="clear" w:color="auto" w:fill="FFFFFF"/>
        </w:rPr>
      </w:pPr>
    </w:p>
    <w:p w14:paraId="3294A2EB" w14:textId="683B4249" w:rsidR="00834EBE" w:rsidRPr="0047272F" w:rsidRDefault="00834EBE" w:rsidP="0047272F">
      <w:pPr>
        <w:ind w:left="720"/>
        <w:rPr>
          <w:rFonts w:ascii="Courier" w:hAnsi="Courier"/>
        </w:rPr>
      </w:pPr>
      <w:r w:rsidRPr="0047272F">
        <w:rPr>
          <w:rFonts w:ascii="Courier" w:hAnsi="Courier"/>
        </w:rPr>
        <w:t xml:space="preserve">$ </w:t>
      </w:r>
      <w:proofErr w:type="spellStart"/>
      <w:proofErr w:type="gramStart"/>
      <w:r w:rsidR="003B6CBC" w:rsidRPr="0047272F">
        <w:rPr>
          <w:rFonts w:ascii="Courier" w:hAnsi="Courier"/>
        </w:rPr>
        <w:t>ssh-keygen</w:t>
      </w:r>
      <w:proofErr w:type="spellEnd"/>
      <w:proofErr w:type="gramEnd"/>
      <w:r w:rsidR="003B6CBC" w:rsidRPr="0047272F">
        <w:rPr>
          <w:rFonts w:ascii="Courier" w:hAnsi="Courier"/>
        </w:rPr>
        <w:t xml:space="preserve"> –t </w:t>
      </w:r>
      <w:proofErr w:type="spellStart"/>
      <w:r w:rsidR="003B6CBC" w:rsidRPr="0047272F">
        <w:rPr>
          <w:rFonts w:ascii="Courier" w:hAnsi="Courier"/>
        </w:rPr>
        <w:t>rsa</w:t>
      </w:r>
      <w:proofErr w:type="spellEnd"/>
      <w:r w:rsidR="003B6CBC" w:rsidRPr="0047272F">
        <w:rPr>
          <w:rFonts w:ascii="Courier" w:hAnsi="Courier"/>
        </w:rPr>
        <w:t xml:space="preserve"> –C “John Doe john.doe@example.com”</w:t>
      </w:r>
    </w:p>
    <w:p w14:paraId="352CCEC5" w14:textId="77777777" w:rsidR="00AC77FD" w:rsidRDefault="00AC77FD" w:rsidP="00F11E59">
      <w:pPr>
        <w:rPr>
          <w:shd w:val="clear" w:color="auto" w:fill="FFFFFF"/>
        </w:rPr>
      </w:pPr>
    </w:p>
    <w:p w14:paraId="683AE286" w14:textId="6D172E7F" w:rsidR="003B6CBC" w:rsidRDefault="003B6CBC" w:rsidP="00F11E59">
      <w:pPr>
        <w:rPr>
          <w:shd w:val="clear" w:color="auto" w:fill="FFFFFF"/>
        </w:rPr>
      </w:pPr>
      <w:r>
        <w:rPr>
          <w:shd w:val="clear" w:color="auto" w:fill="FFFFFF"/>
        </w:rPr>
        <w:t xml:space="preserve">After pressing the </w:t>
      </w:r>
      <w:r w:rsidRPr="004F2A32">
        <w:rPr>
          <w:b/>
          <w:shd w:val="clear" w:color="auto" w:fill="FFFFFF"/>
        </w:rPr>
        <w:t>Enter</w:t>
      </w:r>
      <w:r>
        <w:rPr>
          <w:shd w:val="clear" w:color="auto" w:fill="FFFFFF"/>
        </w:rPr>
        <w:t xml:space="preserve"> key at </w:t>
      </w:r>
      <w:commentRangeStart w:id="266"/>
      <w:r>
        <w:rPr>
          <w:shd w:val="clear" w:color="auto" w:fill="FFFFFF"/>
        </w:rPr>
        <w:t xml:space="preserve">several </w:t>
      </w:r>
      <w:commentRangeEnd w:id="266"/>
      <w:r w:rsidR="0047272F">
        <w:rPr>
          <w:rStyle w:val="a9"/>
        </w:rPr>
        <w:commentReference w:id="266"/>
      </w:r>
      <w:r>
        <w:rPr>
          <w:shd w:val="clear" w:color="auto" w:fill="FFFFFF"/>
        </w:rPr>
        <w:t xml:space="preserve">prompts, an </w:t>
      </w:r>
      <w:proofErr w:type="spellStart"/>
      <w:proofErr w:type="gramStart"/>
      <w:r w:rsidR="0047272F">
        <w:rPr>
          <w:shd w:val="clear" w:color="auto" w:fill="FFFFFF"/>
        </w:rPr>
        <w:t>ssh</w:t>
      </w:r>
      <w:proofErr w:type="spellEnd"/>
      <w:proofErr w:type="gramEnd"/>
      <w:r w:rsidR="0047272F">
        <w:rPr>
          <w:shd w:val="clear" w:color="auto" w:fill="FFFFFF"/>
        </w:rPr>
        <w:t xml:space="preserve"> </w:t>
      </w:r>
      <w:r>
        <w:rPr>
          <w:shd w:val="clear" w:color="auto" w:fill="FFFFFF"/>
        </w:rPr>
        <w:t>key-pair will be created at ~/.</w:t>
      </w:r>
      <w:proofErr w:type="spellStart"/>
      <w:r>
        <w:rPr>
          <w:shd w:val="clear" w:color="auto" w:fill="FFFFFF"/>
        </w:rPr>
        <w:t>ssh</w:t>
      </w:r>
      <w:proofErr w:type="spellEnd"/>
      <w:r>
        <w:rPr>
          <w:shd w:val="clear" w:color="auto" w:fill="FFFFFF"/>
        </w:rPr>
        <w:t xml:space="preserve">/id_rsa.pub. </w:t>
      </w:r>
    </w:p>
    <w:p w14:paraId="70AE4285" w14:textId="77777777" w:rsidR="003B6CBC" w:rsidRDefault="003B6CBC" w:rsidP="00F11E59">
      <w:pPr>
        <w:rPr>
          <w:shd w:val="clear" w:color="auto" w:fill="FFFFFF"/>
        </w:rPr>
      </w:pPr>
    </w:p>
    <w:p w14:paraId="0B835447" w14:textId="77777777" w:rsidR="00154322" w:rsidRDefault="00154322">
      <w:pPr>
        <w:pStyle w:val="2"/>
        <w:tabs>
          <w:tab w:val="left" w:pos="1080"/>
        </w:tabs>
        <w:rPr>
          <w:shd w:val="clear" w:color="auto" w:fill="FFFFFF"/>
        </w:rPr>
      </w:pPr>
    </w:p>
    <w:p w14:paraId="14B3B6B5" w14:textId="77777777" w:rsidR="00154322" w:rsidRDefault="00154322">
      <w:pPr>
        <w:rPr>
          <w:rFonts w:eastAsiaTheme="majorEastAsia" w:cstheme="majorBidi"/>
          <w:color w:val="4F81BD" w:themeColor="accent1"/>
          <w:sz w:val="26"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A447C28" w14:textId="3EAD82E2" w:rsidR="00065AC0" w:rsidRDefault="00065AC0" w:rsidP="004F2A32">
      <w:pPr>
        <w:pStyle w:val="2"/>
        <w:tabs>
          <w:tab w:val="left" w:pos="1080"/>
        </w:tabs>
        <w:rPr>
          <w:shd w:val="clear" w:color="auto" w:fill="FFFFFF"/>
        </w:rPr>
      </w:pPr>
      <w:bookmarkStart w:id="267" w:name="_Toc399780945"/>
      <w:r w:rsidRPr="00065AC0">
        <w:rPr>
          <w:shd w:val="clear" w:color="auto" w:fill="FFFFFF"/>
        </w:rPr>
        <w:lastRenderedPageBreak/>
        <w:t>Step 2</w:t>
      </w:r>
      <w:r>
        <w:rPr>
          <w:shd w:val="clear" w:color="auto" w:fill="FFFFFF"/>
        </w:rPr>
        <w:t xml:space="preserve">: </w:t>
      </w:r>
      <w:r w:rsidR="00D45828">
        <w:rPr>
          <w:shd w:val="clear" w:color="auto" w:fill="FFFFFF"/>
        </w:rPr>
        <w:tab/>
      </w:r>
      <w:r>
        <w:rPr>
          <w:shd w:val="clear" w:color="auto" w:fill="FFFFFF"/>
        </w:rPr>
        <w:t xml:space="preserve">Upload </w:t>
      </w:r>
      <w:r w:rsidR="00E41D00">
        <w:rPr>
          <w:shd w:val="clear" w:color="auto" w:fill="FFFFFF"/>
        </w:rPr>
        <w:t xml:space="preserve">and register an </w:t>
      </w:r>
      <w:proofErr w:type="spellStart"/>
      <w:proofErr w:type="gramStart"/>
      <w:r w:rsidR="00E41D00">
        <w:rPr>
          <w:shd w:val="clear" w:color="auto" w:fill="FFFFFF"/>
        </w:rPr>
        <w:t>ssh</w:t>
      </w:r>
      <w:proofErr w:type="spellEnd"/>
      <w:proofErr w:type="gramEnd"/>
      <w:r w:rsidR="00E41D00">
        <w:rPr>
          <w:shd w:val="clear" w:color="auto" w:fill="FFFFFF"/>
        </w:rPr>
        <w:t xml:space="preserve"> </w:t>
      </w:r>
      <w:r>
        <w:rPr>
          <w:shd w:val="clear" w:color="auto" w:fill="FFFFFF"/>
        </w:rPr>
        <w:t>public key</w:t>
      </w:r>
      <w:bookmarkEnd w:id="267"/>
    </w:p>
    <w:p w14:paraId="005BB219" w14:textId="2182E20F" w:rsidR="00065AC0" w:rsidRPr="00065AC0" w:rsidRDefault="00065AC0" w:rsidP="004F2A32">
      <w:pPr>
        <w:pStyle w:val="a6"/>
        <w:numPr>
          <w:ilvl w:val="0"/>
          <w:numId w:val="4"/>
        </w:numPr>
        <w:rPr>
          <w:shd w:val="clear" w:color="auto" w:fill="FFFFFF"/>
        </w:rPr>
      </w:pPr>
      <w:r w:rsidRPr="00065AC0">
        <w:rPr>
          <w:shd w:val="clear" w:color="auto" w:fill="FFFFFF"/>
        </w:rPr>
        <w:t>Log</w:t>
      </w:r>
      <w:r w:rsidR="00944811">
        <w:rPr>
          <w:shd w:val="clear" w:color="auto" w:fill="FFFFFF"/>
        </w:rPr>
        <w:t xml:space="preserve"> </w:t>
      </w:r>
      <w:r w:rsidRPr="00065AC0">
        <w:rPr>
          <w:shd w:val="clear" w:color="auto" w:fill="FFFFFF"/>
        </w:rPr>
        <w:t xml:space="preserve">in to </w:t>
      </w:r>
      <w:r w:rsidRPr="004F2A32">
        <w:rPr>
          <w:b/>
          <w:shd w:val="clear" w:color="auto" w:fill="FFFFFF"/>
        </w:rPr>
        <w:t xml:space="preserve">OIC </w:t>
      </w:r>
      <w:proofErr w:type="spellStart"/>
      <w:r w:rsidRPr="004F2A32">
        <w:rPr>
          <w:b/>
          <w:shd w:val="clear" w:color="auto" w:fill="FFFFFF"/>
        </w:rPr>
        <w:t>Gerrit</w:t>
      </w:r>
      <w:proofErr w:type="spellEnd"/>
      <w:r w:rsidR="00944811">
        <w:rPr>
          <w:b/>
          <w:shd w:val="clear" w:color="auto" w:fill="FFFFFF"/>
        </w:rPr>
        <w:t>.</w:t>
      </w:r>
    </w:p>
    <w:p w14:paraId="58CC18F6" w14:textId="4530D252" w:rsidR="00065AC0" w:rsidRDefault="00065AC0" w:rsidP="004F2A32">
      <w:pPr>
        <w:pStyle w:val="a6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Click on </w:t>
      </w:r>
      <w:r w:rsidR="00E41D00" w:rsidRPr="004F2A32">
        <w:rPr>
          <w:b/>
          <w:shd w:val="clear" w:color="auto" w:fill="FFFFFF"/>
        </w:rPr>
        <w:t>S</w:t>
      </w:r>
      <w:r w:rsidRPr="004F2A32">
        <w:rPr>
          <w:b/>
          <w:shd w:val="clear" w:color="auto" w:fill="FFFFFF"/>
        </w:rPr>
        <w:t>ettings</w:t>
      </w:r>
      <w:r>
        <w:rPr>
          <w:shd w:val="clear" w:color="auto" w:fill="FFFFFF"/>
        </w:rPr>
        <w:t xml:space="preserve"> on the top right side as shown </w:t>
      </w:r>
      <w:r w:rsidR="00E41D00">
        <w:rPr>
          <w:shd w:val="clear" w:color="auto" w:fill="FFFFFF"/>
        </w:rPr>
        <w:t>here:</w:t>
      </w:r>
    </w:p>
    <w:p w14:paraId="342E22BB" w14:textId="75A83DB9" w:rsidR="00065AC0" w:rsidRPr="00944811" w:rsidRDefault="00065AC0" w:rsidP="004F2A32">
      <w:pPr>
        <w:pStyle w:val="a6"/>
        <w:numPr>
          <w:ilvl w:val="0"/>
          <w:numId w:val="4"/>
        </w:numPr>
        <w:rPr>
          <w:shd w:val="clear" w:color="auto" w:fill="FFFFFF"/>
        </w:rPr>
      </w:pPr>
      <w:r>
        <w:rPr>
          <w:noProof/>
          <w:shd w:val="clear" w:color="auto" w:fill="FFFFFF"/>
          <w:lang w:eastAsia="ko-KR"/>
        </w:rPr>
        <w:drawing>
          <wp:inline distT="0" distB="0" distL="0" distR="0" wp14:anchorId="544C3FE8" wp14:editId="5DEC06EB">
            <wp:extent cx="2783490" cy="1054223"/>
            <wp:effectExtent l="0" t="0" r="10795" b="12700"/>
            <wp:docPr id="3" name="Picture 3" descr="Macintosh HD:Users:svpatel:Desktop:Screen Shot 2014-08-28 at 11.27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vpatel:Desktop:Screen Shot 2014-08-28 at 11.27.53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90" cy="105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3CF6" w14:textId="4C1DB398" w:rsidR="00065AC0" w:rsidRDefault="00065AC0" w:rsidP="004F2A32">
      <w:pPr>
        <w:pStyle w:val="a6"/>
        <w:numPr>
          <w:ilvl w:val="0"/>
          <w:numId w:val="4"/>
        </w:numPr>
        <w:rPr>
          <w:shd w:val="clear" w:color="auto" w:fill="FFFFFF"/>
        </w:rPr>
      </w:pPr>
      <w:r w:rsidRPr="00065AC0">
        <w:rPr>
          <w:shd w:val="clear" w:color="auto" w:fill="FFFFFF"/>
        </w:rPr>
        <w:t xml:space="preserve">Click on </w:t>
      </w:r>
      <w:commentRangeStart w:id="268"/>
      <w:r w:rsidRPr="004F2A32">
        <w:rPr>
          <w:b/>
          <w:shd w:val="clear" w:color="auto" w:fill="FFFFFF"/>
        </w:rPr>
        <w:t>SSH Public Keys</w:t>
      </w:r>
      <w:r>
        <w:rPr>
          <w:shd w:val="clear" w:color="auto" w:fill="FFFFFF"/>
        </w:rPr>
        <w:t xml:space="preserve"> </w:t>
      </w:r>
      <w:commentRangeEnd w:id="268"/>
      <w:r w:rsidR="00997B0A">
        <w:rPr>
          <w:rStyle w:val="a9"/>
        </w:rPr>
        <w:commentReference w:id="268"/>
      </w:r>
      <w:r>
        <w:rPr>
          <w:shd w:val="clear" w:color="auto" w:fill="FFFFFF"/>
        </w:rPr>
        <w:t xml:space="preserve">and </w:t>
      </w:r>
      <w:commentRangeStart w:id="269"/>
      <w:commentRangeStart w:id="270"/>
      <w:r>
        <w:rPr>
          <w:shd w:val="clear" w:color="auto" w:fill="FFFFFF"/>
        </w:rPr>
        <w:t>add key</w:t>
      </w:r>
      <w:commentRangeEnd w:id="269"/>
      <w:r w:rsidR="00997B0A">
        <w:rPr>
          <w:rStyle w:val="a9"/>
        </w:rPr>
        <w:commentReference w:id="269"/>
      </w:r>
      <w:commentRangeEnd w:id="270"/>
      <w:r w:rsidR="00C21CC0">
        <w:rPr>
          <w:rStyle w:val="a9"/>
        </w:rPr>
        <w:commentReference w:id="270"/>
      </w:r>
      <w:r w:rsidR="00944811">
        <w:rPr>
          <w:shd w:val="clear" w:color="auto" w:fill="FFFFFF"/>
        </w:rPr>
        <w:t>.</w:t>
      </w:r>
    </w:p>
    <w:p w14:paraId="0711800A" w14:textId="1580D635" w:rsidR="00065AC0" w:rsidRPr="00065AC0" w:rsidRDefault="00065AC0" w:rsidP="004F2A32">
      <w:pPr>
        <w:pStyle w:val="a6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Open </w:t>
      </w:r>
      <w:r w:rsidRPr="004F2A32">
        <w:rPr>
          <w:b/>
          <w:shd w:val="clear" w:color="auto" w:fill="FFFFFF"/>
        </w:rPr>
        <w:t>~/.</w:t>
      </w:r>
      <w:proofErr w:type="spellStart"/>
      <w:r w:rsidRPr="004F2A32">
        <w:rPr>
          <w:b/>
          <w:shd w:val="clear" w:color="auto" w:fill="FFFFFF"/>
        </w:rPr>
        <w:t>ssh</w:t>
      </w:r>
      <w:proofErr w:type="spellEnd"/>
      <w:r w:rsidRPr="004F2A32">
        <w:rPr>
          <w:b/>
          <w:shd w:val="clear" w:color="auto" w:fill="FFFFFF"/>
        </w:rPr>
        <w:t>/id_rsa.pub</w:t>
      </w:r>
      <w:r>
        <w:rPr>
          <w:shd w:val="clear" w:color="auto" w:fill="FFFFFF"/>
        </w:rPr>
        <w:t xml:space="preserve">, copy the content, and paste the content in the </w:t>
      </w:r>
      <w:r w:rsidRPr="004F2A32">
        <w:rPr>
          <w:b/>
          <w:shd w:val="clear" w:color="auto" w:fill="FFFFFF"/>
        </w:rPr>
        <w:t>“Add SSH Public Key”</w:t>
      </w:r>
      <w:r>
        <w:rPr>
          <w:shd w:val="clear" w:color="auto" w:fill="FFFFFF"/>
        </w:rPr>
        <w:t xml:space="preserve"> window.</w:t>
      </w:r>
    </w:p>
    <w:p w14:paraId="509CA38D" w14:textId="68742E36" w:rsidR="00065AC0" w:rsidRPr="00065AC0" w:rsidRDefault="00065AC0" w:rsidP="004F2A32">
      <w:pPr>
        <w:pStyle w:val="a6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Click </w:t>
      </w:r>
      <w:r w:rsidRPr="004F2A32">
        <w:rPr>
          <w:b/>
          <w:shd w:val="clear" w:color="auto" w:fill="FFFFFF"/>
        </w:rPr>
        <w:t>Add</w:t>
      </w:r>
      <w:r w:rsidR="00944811">
        <w:rPr>
          <w:b/>
          <w:shd w:val="clear" w:color="auto" w:fill="FFFFFF"/>
        </w:rPr>
        <w:t>.</w:t>
      </w:r>
    </w:p>
    <w:p w14:paraId="72FB65C6" w14:textId="77777777" w:rsidR="00065AC0" w:rsidRDefault="00065AC0" w:rsidP="00F11E59">
      <w:pPr>
        <w:rPr>
          <w:b/>
          <w:shd w:val="clear" w:color="auto" w:fill="FFFFFF"/>
        </w:rPr>
      </w:pPr>
    </w:p>
    <w:p w14:paraId="08519D0B" w14:textId="3B6184F4" w:rsidR="003B6CBC" w:rsidRDefault="003B6CBC" w:rsidP="004F2A32">
      <w:pPr>
        <w:pStyle w:val="2"/>
        <w:tabs>
          <w:tab w:val="left" w:pos="1080"/>
        </w:tabs>
        <w:rPr>
          <w:shd w:val="clear" w:color="auto" w:fill="FFFFFF"/>
        </w:rPr>
      </w:pPr>
      <w:bookmarkStart w:id="271" w:name="_Toc399780946"/>
      <w:r w:rsidRPr="003B6CBC">
        <w:rPr>
          <w:shd w:val="clear" w:color="auto" w:fill="FFFFFF"/>
        </w:rPr>
        <w:t xml:space="preserve">Step </w:t>
      </w:r>
      <w:r w:rsidR="00065AC0">
        <w:rPr>
          <w:shd w:val="clear" w:color="auto" w:fill="FFFFFF"/>
        </w:rPr>
        <w:t>3</w:t>
      </w:r>
      <w:r>
        <w:rPr>
          <w:shd w:val="clear" w:color="auto" w:fill="FFFFFF"/>
        </w:rPr>
        <w:t xml:space="preserve">: </w:t>
      </w:r>
      <w:r w:rsidR="00D45828">
        <w:rPr>
          <w:shd w:val="clear" w:color="auto" w:fill="FFFFFF"/>
        </w:rPr>
        <w:tab/>
      </w:r>
      <w:r>
        <w:rPr>
          <w:shd w:val="clear" w:color="auto" w:fill="FFFFFF"/>
        </w:rPr>
        <w:t xml:space="preserve">Setting up </w:t>
      </w:r>
      <w:proofErr w:type="spellStart"/>
      <w:proofErr w:type="gramStart"/>
      <w:r w:rsidR="00997B0A">
        <w:rPr>
          <w:shd w:val="clear" w:color="auto" w:fill="FFFFFF"/>
        </w:rPr>
        <w:t>ssh</w:t>
      </w:r>
      <w:bookmarkEnd w:id="271"/>
      <w:proofErr w:type="spellEnd"/>
      <w:proofErr w:type="gramEnd"/>
    </w:p>
    <w:p w14:paraId="7B68EA04" w14:textId="1C62F7DB" w:rsidR="00944811" w:rsidRDefault="00944811" w:rsidP="004F2A32">
      <w:pPr>
        <w:pStyle w:val="a6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Open</w:t>
      </w:r>
      <w:r w:rsidRPr="00944811">
        <w:rPr>
          <w:shd w:val="clear" w:color="auto" w:fill="FFFFFF"/>
        </w:rPr>
        <w:t xml:space="preserve"> </w:t>
      </w:r>
      <w:r w:rsidR="003B6CBC" w:rsidRPr="004F2A32">
        <w:rPr>
          <w:b/>
          <w:shd w:val="clear" w:color="auto" w:fill="FFFFFF"/>
        </w:rPr>
        <w:t>~/.</w:t>
      </w:r>
      <w:proofErr w:type="spellStart"/>
      <w:r w:rsidR="003B6CBC" w:rsidRPr="004F2A32">
        <w:rPr>
          <w:b/>
          <w:shd w:val="clear" w:color="auto" w:fill="FFFFFF"/>
        </w:rPr>
        <w:t>ssh</w:t>
      </w:r>
      <w:proofErr w:type="spellEnd"/>
      <w:r w:rsidR="003B6CBC" w:rsidRPr="004F2A32">
        <w:rPr>
          <w:b/>
          <w:shd w:val="clear" w:color="auto" w:fill="FFFFFF"/>
        </w:rPr>
        <w:t>/</w:t>
      </w:r>
      <w:proofErr w:type="spellStart"/>
      <w:r w:rsidR="003B6CBC" w:rsidRPr="004F2A32">
        <w:rPr>
          <w:b/>
          <w:shd w:val="clear" w:color="auto" w:fill="FFFFFF"/>
        </w:rPr>
        <w:t>config</w:t>
      </w:r>
      <w:proofErr w:type="spellEnd"/>
      <w:r w:rsidR="003B6CBC" w:rsidRPr="00944811">
        <w:rPr>
          <w:shd w:val="clear" w:color="auto" w:fill="FFFFFF"/>
        </w:rPr>
        <w:t xml:space="preserve"> </w:t>
      </w:r>
      <w:r>
        <w:rPr>
          <w:shd w:val="clear" w:color="auto" w:fill="FFFFFF"/>
        </w:rPr>
        <w:t>in a</w:t>
      </w:r>
      <w:r w:rsidRPr="00944811">
        <w:rPr>
          <w:shd w:val="clear" w:color="auto" w:fill="FFFFFF"/>
        </w:rPr>
        <w:t xml:space="preserve"> </w:t>
      </w:r>
      <w:r w:rsidR="003B6CBC" w:rsidRPr="00944811">
        <w:rPr>
          <w:shd w:val="clear" w:color="auto" w:fill="FFFFFF"/>
        </w:rPr>
        <w:t>text editor</w:t>
      </w:r>
      <w:r>
        <w:rPr>
          <w:shd w:val="clear" w:color="auto" w:fill="FFFFFF"/>
        </w:rPr>
        <w:t>.</w:t>
      </w:r>
    </w:p>
    <w:p w14:paraId="7FA4C9CD" w14:textId="1BCB3AA4" w:rsidR="003B6CBC" w:rsidRPr="00944811" w:rsidRDefault="00944811" w:rsidP="004F2A32">
      <w:pPr>
        <w:pStyle w:val="a6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3B6CBC" w:rsidRPr="00944811">
        <w:rPr>
          <w:shd w:val="clear" w:color="auto" w:fill="FFFFFF"/>
        </w:rPr>
        <w:t xml:space="preserve">dd </w:t>
      </w:r>
      <w:r>
        <w:rPr>
          <w:shd w:val="clear" w:color="auto" w:fill="FFFFFF"/>
        </w:rPr>
        <w:t xml:space="preserve">the </w:t>
      </w:r>
      <w:r w:rsidR="003B6CBC" w:rsidRPr="00944811">
        <w:rPr>
          <w:shd w:val="clear" w:color="auto" w:fill="FFFFFF"/>
        </w:rPr>
        <w:t>following lines:</w:t>
      </w:r>
    </w:p>
    <w:p w14:paraId="12926E36" w14:textId="77777777" w:rsidR="003B6CBC" w:rsidRDefault="003B6CBC" w:rsidP="00F11E59">
      <w:pPr>
        <w:rPr>
          <w:shd w:val="clear" w:color="auto" w:fill="FFFFFF"/>
        </w:rPr>
      </w:pPr>
    </w:p>
    <w:p w14:paraId="4DD6DA62" w14:textId="4A015FB4" w:rsidR="003B6CBC" w:rsidRPr="004F2A32" w:rsidRDefault="003B6CBC" w:rsidP="00F11E59">
      <w:pPr>
        <w:rPr>
          <w:rFonts w:ascii="Courier" w:hAnsi="Courier"/>
        </w:rPr>
      </w:pPr>
      <w:r w:rsidRPr="004F2A32">
        <w:rPr>
          <w:rFonts w:ascii="Courier" w:hAnsi="Courier"/>
        </w:rPr>
        <w:tab/>
        <w:t>Host oic</w:t>
      </w:r>
    </w:p>
    <w:p w14:paraId="7092C7A1" w14:textId="5F837936" w:rsidR="003B6CBC" w:rsidRPr="004F2A32" w:rsidRDefault="003B6CBC" w:rsidP="00F11E59">
      <w:pPr>
        <w:rPr>
          <w:rFonts w:ascii="Courier" w:hAnsi="Courier"/>
        </w:rPr>
      </w:pPr>
      <w:r w:rsidRPr="004F2A32">
        <w:rPr>
          <w:rFonts w:ascii="Courier" w:hAnsi="Courier"/>
        </w:rPr>
        <w:tab/>
      </w:r>
      <w:r w:rsidRPr="004F2A32">
        <w:rPr>
          <w:rFonts w:ascii="Courier" w:hAnsi="Courier"/>
        </w:rPr>
        <w:tab/>
        <w:t>Hostname oic-review.01.org</w:t>
      </w:r>
    </w:p>
    <w:p w14:paraId="31C14BBE" w14:textId="55C7AA35" w:rsidR="003B6CBC" w:rsidRPr="004F2A32" w:rsidRDefault="003B6CBC" w:rsidP="00F11E59">
      <w:pPr>
        <w:rPr>
          <w:rFonts w:ascii="Courier" w:hAnsi="Courier"/>
        </w:rPr>
      </w:pPr>
      <w:r w:rsidRPr="004F2A32">
        <w:rPr>
          <w:rFonts w:ascii="Courier" w:hAnsi="Courier"/>
        </w:rPr>
        <w:tab/>
      </w:r>
      <w:r w:rsidRPr="004F2A32">
        <w:rPr>
          <w:rFonts w:ascii="Courier" w:hAnsi="Courier"/>
        </w:rPr>
        <w:tab/>
      </w:r>
      <w:proofErr w:type="spellStart"/>
      <w:r w:rsidRPr="004F2A32">
        <w:rPr>
          <w:rFonts w:ascii="Courier" w:hAnsi="Courier"/>
        </w:rPr>
        <w:t>IdentityFile</w:t>
      </w:r>
      <w:proofErr w:type="spellEnd"/>
      <w:r w:rsidRPr="004F2A32">
        <w:rPr>
          <w:rFonts w:ascii="Courier" w:hAnsi="Courier"/>
        </w:rPr>
        <w:t xml:space="preserve"> ~/.</w:t>
      </w:r>
      <w:proofErr w:type="spellStart"/>
      <w:r w:rsidRPr="004F2A32">
        <w:rPr>
          <w:rFonts w:ascii="Courier" w:hAnsi="Courier"/>
        </w:rPr>
        <w:t>ssh</w:t>
      </w:r>
      <w:proofErr w:type="spellEnd"/>
      <w:r w:rsidRPr="004F2A32">
        <w:rPr>
          <w:rFonts w:ascii="Courier" w:hAnsi="Courier"/>
        </w:rPr>
        <w:t>/</w:t>
      </w:r>
      <w:proofErr w:type="spellStart"/>
      <w:r w:rsidRPr="004F2A32">
        <w:rPr>
          <w:rFonts w:ascii="Courier" w:hAnsi="Courier"/>
        </w:rPr>
        <w:t>id_rsa</w:t>
      </w:r>
      <w:proofErr w:type="spellEnd"/>
    </w:p>
    <w:p w14:paraId="6337265D" w14:textId="22498276" w:rsidR="003B6CBC" w:rsidRPr="004F2A32" w:rsidRDefault="003B6CBC" w:rsidP="00F11E59">
      <w:pPr>
        <w:rPr>
          <w:rFonts w:ascii="Courier" w:hAnsi="Courier"/>
        </w:rPr>
      </w:pPr>
      <w:r w:rsidRPr="004F2A32">
        <w:rPr>
          <w:rFonts w:ascii="Courier" w:hAnsi="Courier"/>
        </w:rPr>
        <w:tab/>
      </w:r>
      <w:r w:rsidRPr="004F2A32">
        <w:rPr>
          <w:rFonts w:ascii="Courier" w:hAnsi="Courier"/>
        </w:rPr>
        <w:tab/>
        <w:t>User &lt;registered username on 01.org&gt;</w:t>
      </w:r>
    </w:p>
    <w:p w14:paraId="791EBDE8" w14:textId="612B9522" w:rsidR="003B6CBC" w:rsidRPr="004F2A32" w:rsidRDefault="003B6CBC" w:rsidP="00F11E59">
      <w:pPr>
        <w:rPr>
          <w:rFonts w:ascii="Courier" w:hAnsi="Courier"/>
        </w:rPr>
      </w:pPr>
      <w:r w:rsidRPr="004F2A32">
        <w:rPr>
          <w:rFonts w:ascii="Courier" w:hAnsi="Courier"/>
        </w:rPr>
        <w:tab/>
      </w:r>
      <w:r w:rsidRPr="004F2A32">
        <w:rPr>
          <w:rFonts w:ascii="Courier" w:hAnsi="Courier"/>
        </w:rPr>
        <w:tab/>
        <w:t>Port 29418</w:t>
      </w:r>
    </w:p>
    <w:p w14:paraId="2B6873B4" w14:textId="77777777" w:rsidR="003B6CBC" w:rsidRDefault="003B6CBC" w:rsidP="00F11E59">
      <w:pPr>
        <w:rPr>
          <w:shd w:val="clear" w:color="auto" w:fill="FFFFFF"/>
        </w:rPr>
      </w:pPr>
    </w:p>
    <w:p w14:paraId="600523E6" w14:textId="4DE80826" w:rsidR="003B6CBC" w:rsidRPr="00944811" w:rsidRDefault="00944811" w:rsidP="004F2A32">
      <w:pPr>
        <w:pStyle w:val="a6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To</w:t>
      </w:r>
      <w:r w:rsidRPr="00944811">
        <w:rPr>
          <w:shd w:val="clear" w:color="auto" w:fill="FFFFFF"/>
        </w:rPr>
        <w:t xml:space="preserve"> </w:t>
      </w:r>
      <w:r w:rsidR="00C340A6" w:rsidRPr="00944811">
        <w:rPr>
          <w:shd w:val="clear" w:color="auto" w:fill="FFFFFF"/>
        </w:rPr>
        <w:t xml:space="preserve">connect behind </w:t>
      </w:r>
      <w:r>
        <w:rPr>
          <w:shd w:val="clear" w:color="auto" w:fill="FFFFFF"/>
        </w:rPr>
        <w:t xml:space="preserve">the </w:t>
      </w:r>
      <w:r w:rsidR="00C340A6" w:rsidRPr="00944811">
        <w:rPr>
          <w:shd w:val="clear" w:color="auto" w:fill="FFFFFF"/>
        </w:rPr>
        <w:t xml:space="preserve">proxy, add </w:t>
      </w:r>
      <w:r>
        <w:rPr>
          <w:shd w:val="clear" w:color="auto" w:fill="FFFFFF"/>
        </w:rPr>
        <w:t xml:space="preserve">the following line </w:t>
      </w:r>
      <w:r w:rsidR="00C340A6" w:rsidRPr="00944811">
        <w:rPr>
          <w:shd w:val="clear" w:color="auto" w:fill="FFFFFF"/>
        </w:rPr>
        <w:t xml:space="preserve">after </w:t>
      </w:r>
      <w:proofErr w:type="spellStart"/>
      <w:r w:rsidR="00C340A6" w:rsidRPr="004F2A32">
        <w:rPr>
          <w:b/>
          <w:shd w:val="clear" w:color="auto" w:fill="FFFFFF"/>
        </w:rPr>
        <w:t>IdentityFile</w:t>
      </w:r>
      <w:proofErr w:type="spellEnd"/>
      <w:r w:rsidR="00C340A6" w:rsidRPr="004F2A32">
        <w:rPr>
          <w:b/>
          <w:shd w:val="clear" w:color="auto" w:fill="FFFFFF"/>
        </w:rPr>
        <w:t xml:space="preserve"> ~/.</w:t>
      </w:r>
      <w:proofErr w:type="spellStart"/>
      <w:r w:rsidR="00C340A6" w:rsidRPr="004F2A32">
        <w:rPr>
          <w:b/>
          <w:shd w:val="clear" w:color="auto" w:fill="FFFFFF"/>
        </w:rPr>
        <w:t>ssh</w:t>
      </w:r>
      <w:proofErr w:type="spellEnd"/>
      <w:r w:rsidR="00C340A6" w:rsidRPr="004F2A32">
        <w:rPr>
          <w:b/>
          <w:shd w:val="clear" w:color="auto" w:fill="FFFFFF"/>
        </w:rPr>
        <w:t>/</w:t>
      </w:r>
      <w:proofErr w:type="spellStart"/>
      <w:r w:rsidR="00C340A6" w:rsidRPr="004F2A32">
        <w:rPr>
          <w:b/>
          <w:shd w:val="clear" w:color="auto" w:fill="FFFFFF"/>
        </w:rPr>
        <w:t>id_rsa</w:t>
      </w:r>
      <w:proofErr w:type="spellEnd"/>
      <w:r w:rsidR="00C340A6" w:rsidRPr="00944811">
        <w:rPr>
          <w:i/>
          <w:shd w:val="clear" w:color="auto" w:fill="FFFFFF"/>
        </w:rPr>
        <w:t xml:space="preserve"> </w:t>
      </w:r>
      <w:r w:rsidR="00C340A6" w:rsidRPr="00944811">
        <w:rPr>
          <w:shd w:val="clear" w:color="auto" w:fill="FFFFFF"/>
        </w:rPr>
        <w:t xml:space="preserve">with </w:t>
      </w:r>
      <w:r w:rsidR="00D45828">
        <w:rPr>
          <w:shd w:val="clear" w:color="auto" w:fill="FFFFFF"/>
        </w:rPr>
        <w:t xml:space="preserve">the </w:t>
      </w:r>
      <w:r w:rsidR="00C340A6" w:rsidRPr="00944811">
        <w:rPr>
          <w:shd w:val="clear" w:color="auto" w:fill="FFFFFF"/>
        </w:rPr>
        <w:t>appropriate proxy address and port</w:t>
      </w:r>
      <w:r w:rsidR="00D45828">
        <w:rPr>
          <w:shd w:val="clear" w:color="auto" w:fill="FFFFFF"/>
        </w:rPr>
        <w:t>:</w:t>
      </w:r>
    </w:p>
    <w:p w14:paraId="50713A41" w14:textId="77777777" w:rsidR="0091761F" w:rsidRDefault="0091761F" w:rsidP="00F11E59">
      <w:pPr>
        <w:rPr>
          <w:shd w:val="clear" w:color="auto" w:fill="FFFFFF"/>
        </w:rPr>
      </w:pPr>
    </w:p>
    <w:p w14:paraId="0E2D8F25" w14:textId="6744D86F" w:rsidR="00C340A6" w:rsidRPr="004F2A32" w:rsidRDefault="00C340A6" w:rsidP="00F11E59">
      <w:pPr>
        <w:rPr>
          <w:rFonts w:ascii="Courier" w:hAnsi="Courier"/>
        </w:rPr>
      </w:pPr>
      <w:r w:rsidRPr="004F2A32">
        <w:rPr>
          <w:rFonts w:ascii="Courier" w:hAnsi="Courier"/>
        </w:rPr>
        <w:tab/>
      </w:r>
      <w:proofErr w:type="spellStart"/>
      <w:r w:rsidRPr="004F2A32">
        <w:rPr>
          <w:rFonts w:ascii="Courier" w:hAnsi="Courier"/>
        </w:rPr>
        <w:t>ProxyCommand</w:t>
      </w:r>
      <w:proofErr w:type="spellEnd"/>
      <w:r w:rsidRPr="004F2A32">
        <w:rPr>
          <w:rFonts w:ascii="Courier" w:hAnsi="Courier"/>
        </w:rPr>
        <w:t xml:space="preserve"> </w:t>
      </w:r>
      <w:proofErr w:type="spellStart"/>
      <w:r w:rsidRPr="004F2A32">
        <w:rPr>
          <w:rFonts w:ascii="Courier" w:hAnsi="Courier"/>
        </w:rPr>
        <w:t>nc</w:t>
      </w:r>
      <w:proofErr w:type="spellEnd"/>
      <w:r w:rsidRPr="004F2A32">
        <w:rPr>
          <w:rFonts w:ascii="Courier" w:hAnsi="Courier"/>
        </w:rPr>
        <w:t xml:space="preserve"> –X5 –x &lt;proxy-address</w:t>
      </w:r>
      <w:proofErr w:type="gramStart"/>
      <w:r w:rsidRPr="004F2A32">
        <w:rPr>
          <w:rFonts w:ascii="Courier" w:hAnsi="Courier"/>
        </w:rPr>
        <w:t>&gt;:</w:t>
      </w:r>
      <w:proofErr w:type="gramEnd"/>
      <w:r w:rsidRPr="004F2A32">
        <w:rPr>
          <w:rFonts w:ascii="Courier" w:hAnsi="Courier"/>
        </w:rPr>
        <w:t>&lt;port&gt; %h %p</w:t>
      </w:r>
    </w:p>
    <w:p w14:paraId="565979E3" w14:textId="598D6DDF" w:rsidR="00032A77" w:rsidRDefault="00FA273F" w:rsidP="004F2A32">
      <w:pPr>
        <w:pStyle w:val="2"/>
        <w:tabs>
          <w:tab w:val="left" w:pos="1080"/>
        </w:tabs>
        <w:rPr>
          <w:shd w:val="clear" w:color="auto" w:fill="FFFFFF"/>
        </w:rPr>
      </w:pPr>
      <w:bookmarkStart w:id="272" w:name="_Toc399780947"/>
      <w:r w:rsidRPr="008306D1">
        <w:rPr>
          <w:shd w:val="clear" w:color="auto" w:fill="FFFFFF"/>
        </w:rPr>
        <w:t>Step 4</w:t>
      </w:r>
      <w:r>
        <w:rPr>
          <w:shd w:val="clear" w:color="auto" w:fill="FFFFFF"/>
        </w:rPr>
        <w:t xml:space="preserve">: </w:t>
      </w:r>
      <w:r w:rsidR="00D45828">
        <w:rPr>
          <w:shd w:val="clear" w:color="auto" w:fill="FFFFFF"/>
        </w:rPr>
        <w:tab/>
      </w:r>
      <w:r w:rsidR="00032A77">
        <w:rPr>
          <w:shd w:val="clear" w:color="auto" w:fill="FFFFFF"/>
        </w:rPr>
        <w:t xml:space="preserve">Verify your </w:t>
      </w:r>
      <w:proofErr w:type="spellStart"/>
      <w:proofErr w:type="gramStart"/>
      <w:r w:rsidR="00D45828">
        <w:rPr>
          <w:shd w:val="clear" w:color="auto" w:fill="FFFFFF"/>
        </w:rPr>
        <w:t>ssh</w:t>
      </w:r>
      <w:proofErr w:type="spellEnd"/>
      <w:proofErr w:type="gramEnd"/>
      <w:r w:rsidR="00D45828">
        <w:rPr>
          <w:shd w:val="clear" w:color="auto" w:fill="FFFFFF"/>
        </w:rPr>
        <w:t xml:space="preserve"> </w:t>
      </w:r>
      <w:r w:rsidR="00032A77">
        <w:rPr>
          <w:shd w:val="clear" w:color="auto" w:fill="FFFFFF"/>
        </w:rPr>
        <w:t>connection</w:t>
      </w:r>
      <w:bookmarkEnd w:id="272"/>
    </w:p>
    <w:p w14:paraId="10BC739E" w14:textId="6A3250D7" w:rsidR="00032A77" w:rsidRDefault="00D45828" w:rsidP="00F11E59">
      <w:pPr>
        <w:rPr>
          <w:shd w:val="clear" w:color="auto" w:fill="FFFFFF"/>
        </w:rPr>
      </w:pPr>
      <w:r>
        <w:rPr>
          <w:shd w:val="clear" w:color="auto" w:fill="FFFFFF"/>
        </w:rPr>
        <w:t>E</w:t>
      </w:r>
      <w:r w:rsidR="00032A77">
        <w:rPr>
          <w:shd w:val="clear" w:color="auto" w:fill="FFFFFF"/>
        </w:rPr>
        <w:t xml:space="preserve">xecute </w:t>
      </w:r>
      <w:r>
        <w:rPr>
          <w:shd w:val="clear" w:color="auto" w:fill="FFFFFF"/>
        </w:rPr>
        <w:t xml:space="preserve">the </w:t>
      </w:r>
      <w:r w:rsidR="00032A77">
        <w:rPr>
          <w:shd w:val="clear" w:color="auto" w:fill="FFFFFF"/>
        </w:rPr>
        <w:t>following command</w:t>
      </w:r>
      <w:r>
        <w:rPr>
          <w:shd w:val="clear" w:color="auto" w:fill="FFFFFF"/>
        </w:rPr>
        <w:t xml:space="preserve"> in the terminal window</w:t>
      </w:r>
      <w:r w:rsidR="00032A77">
        <w:rPr>
          <w:shd w:val="clear" w:color="auto" w:fill="FFFFFF"/>
        </w:rPr>
        <w:t>:</w:t>
      </w:r>
    </w:p>
    <w:p w14:paraId="53975E11" w14:textId="77777777" w:rsidR="00032A77" w:rsidRDefault="00032A77" w:rsidP="00F11E59">
      <w:pPr>
        <w:rPr>
          <w:shd w:val="clear" w:color="auto" w:fill="FFFFFF"/>
        </w:rPr>
      </w:pPr>
    </w:p>
    <w:p w14:paraId="3F472D43" w14:textId="28A02A4C" w:rsidR="00032A77" w:rsidRPr="004F2A32" w:rsidRDefault="00032A77" w:rsidP="00F11E59">
      <w:pPr>
        <w:rPr>
          <w:rFonts w:ascii="Courier" w:hAnsi="Courier"/>
        </w:rPr>
      </w:pPr>
      <w:r w:rsidRPr="004F2A32">
        <w:rPr>
          <w:rFonts w:ascii="Courier" w:hAnsi="Courier"/>
        </w:rPr>
        <w:tab/>
        <w:t xml:space="preserve">$ </w:t>
      </w:r>
      <w:proofErr w:type="spellStart"/>
      <w:proofErr w:type="gramStart"/>
      <w:r w:rsidRPr="004F2A32">
        <w:rPr>
          <w:rFonts w:ascii="Courier" w:hAnsi="Courier"/>
        </w:rPr>
        <w:t>ssh</w:t>
      </w:r>
      <w:proofErr w:type="spellEnd"/>
      <w:proofErr w:type="gramEnd"/>
      <w:r w:rsidRPr="004F2A32">
        <w:rPr>
          <w:rFonts w:ascii="Courier" w:hAnsi="Courier"/>
        </w:rPr>
        <w:t xml:space="preserve"> </w:t>
      </w:r>
      <w:proofErr w:type="spellStart"/>
      <w:r w:rsidRPr="004F2A32">
        <w:rPr>
          <w:rFonts w:ascii="Courier" w:hAnsi="Courier"/>
        </w:rPr>
        <w:t>oic</w:t>
      </w:r>
      <w:proofErr w:type="spellEnd"/>
    </w:p>
    <w:p w14:paraId="26E56A67" w14:textId="77777777" w:rsidR="008306D1" w:rsidRDefault="008306D1" w:rsidP="00F11E59">
      <w:pPr>
        <w:rPr>
          <w:shd w:val="clear" w:color="auto" w:fill="FFFFFF"/>
        </w:rPr>
      </w:pPr>
    </w:p>
    <w:p w14:paraId="4A2FC244" w14:textId="050391DE" w:rsidR="008306D1" w:rsidRDefault="00A03429" w:rsidP="00F11E59">
      <w:pPr>
        <w:rPr>
          <w:shd w:val="clear" w:color="auto" w:fill="FFFFFF"/>
        </w:rPr>
      </w:pPr>
      <w:r>
        <w:rPr>
          <w:shd w:val="clear" w:color="auto" w:fill="FFFFFF"/>
        </w:rPr>
        <w:t>Upon</w:t>
      </w:r>
      <w:r w:rsidR="008306D1">
        <w:rPr>
          <w:shd w:val="clear" w:color="auto" w:fill="FFFFFF"/>
        </w:rPr>
        <w:t xml:space="preserve"> successful connection, </w:t>
      </w:r>
      <w:r w:rsidR="00EA1EFA">
        <w:rPr>
          <w:shd w:val="clear" w:color="auto" w:fill="FFFFFF"/>
        </w:rPr>
        <w:t xml:space="preserve">the </w:t>
      </w:r>
      <w:r w:rsidR="008306D1">
        <w:rPr>
          <w:shd w:val="clear" w:color="auto" w:fill="FFFFFF"/>
        </w:rPr>
        <w:t>following message should appear indicati</w:t>
      </w:r>
      <w:r w:rsidR="00EA1EFA">
        <w:rPr>
          <w:shd w:val="clear" w:color="auto" w:fill="FFFFFF"/>
        </w:rPr>
        <w:t>ng</w:t>
      </w:r>
      <w:r w:rsidR="008306D1">
        <w:rPr>
          <w:shd w:val="clear" w:color="auto" w:fill="FFFFFF"/>
        </w:rPr>
        <w:t xml:space="preserve"> </w:t>
      </w:r>
      <w:r w:rsidR="00EA1EFA">
        <w:rPr>
          <w:shd w:val="clear" w:color="auto" w:fill="FFFFFF"/>
        </w:rPr>
        <w:t xml:space="preserve">proper </w:t>
      </w:r>
      <w:proofErr w:type="spellStart"/>
      <w:proofErr w:type="gramStart"/>
      <w:r w:rsidR="00EA1EFA">
        <w:rPr>
          <w:shd w:val="clear" w:color="auto" w:fill="FFFFFF"/>
        </w:rPr>
        <w:t>ssh</w:t>
      </w:r>
      <w:proofErr w:type="spellEnd"/>
      <w:proofErr w:type="gramEnd"/>
      <w:r w:rsidR="00EA1EFA">
        <w:rPr>
          <w:shd w:val="clear" w:color="auto" w:fill="FFFFFF"/>
        </w:rPr>
        <w:t xml:space="preserve"> </w:t>
      </w:r>
      <w:r w:rsidR="008306D1">
        <w:rPr>
          <w:shd w:val="clear" w:color="auto" w:fill="FFFFFF"/>
        </w:rPr>
        <w:t>and configuration</w:t>
      </w:r>
      <w:r w:rsidR="00EA1EFA">
        <w:rPr>
          <w:shd w:val="clear" w:color="auto" w:fill="FFFFFF"/>
        </w:rPr>
        <w:t xml:space="preserve"> connection</w:t>
      </w:r>
      <w:r w:rsidR="008306D1">
        <w:rPr>
          <w:shd w:val="clear" w:color="auto" w:fill="FFFFFF"/>
        </w:rPr>
        <w:t xml:space="preserve">. </w:t>
      </w:r>
    </w:p>
    <w:p w14:paraId="0D415F71" w14:textId="77777777" w:rsidR="008306D1" w:rsidRDefault="008306D1" w:rsidP="00F11E59">
      <w:pPr>
        <w:rPr>
          <w:shd w:val="clear" w:color="auto" w:fill="FFFFFF"/>
        </w:rPr>
      </w:pPr>
    </w:p>
    <w:p w14:paraId="67AC7A9C" w14:textId="07111CBE" w:rsidR="008306D1" w:rsidRPr="004F2A32" w:rsidRDefault="008306D1" w:rsidP="00F11E59">
      <w:pPr>
        <w:rPr>
          <w:rFonts w:ascii="Courier" w:hAnsi="Courier"/>
        </w:rPr>
      </w:pPr>
      <w:r w:rsidRPr="004F2A32">
        <w:rPr>
          <w:rFonts w:ascii="Courier" w:hAnsi="Courier"/>
        </w:rPr>
        <w:t xml:space="preserve"> </w:t>
      </w:r>
      <w:r w:rsidRPr="004F2A32">
        <w:rPr>
          <w:rFonts w:ascii="Courier" w:hAnsi="Courier"/>
        </w:rPr>
        <w:tab/>
        <w:t xml:space="preserve">****    Welcome to </w:t>
      </w:r>
      <w:proofErr w:type="spellStart"/>
      <w:r w:rsidRPr="004F2A32">
        <w:rPr>
          <w:rFonts w:ascii="Courier" w:hAnsi="Courier"/>
        </w:rPr>
        <w:t>Gerrit</w:t>
      </w:r>
      <w:proofErr w:type="spellEnd"/>
      <w:r w:rsidRPr="004F2A32">
        <w:rPr>
          <w:rFonts w:ascii="Courier" w:hAnsi="Courier"/>
        </w:rPr>
        <w:t xml:space="preserve"> Code Review    ****</w:t>
      </w:r>
    </w:p>
    <w:p w14:paraId="3DC7D17A" w14:textId="77777777" w:rsidR="008306D1" w:rsidRDefault="008306D1" w:rsidP="00F11E59">
      <w:pPr>
        <w:rPr>
          <w:shd w:val="clear" w:color="auto" w:fill="FFFFFF"/>
        </w:rPr>
      </w:pPr>
    </w:p>
    <w:p w14:paraId="36886623" w14:textId="515FA3A3" w:rsidR="008306D1" w:rsidRDefault="008306D1" w:rsidP="00F11E59">
      <w:pPr>
        <w:rPr>
          <w:shd w:val="clear" w:color="auto" w:fill="FFFFFF"/>
        </w:rPr>
      </w:pPr>
      <w:r>
        <w:rPr>
          <w:shd w:val="clear" w:color="auto" w:fill="FFFFFF"/>
        </w:rPr>
        <w:t xml:space="preserve">If the connection is not established, check for the proxy and use the proxy settings described in </w:t>
      </w:r>
      <w:r w:rsidR="0031260D">
        <w:rPr>
          <w:shd w:val="clear" w:color="auto" w:fill="FFFFFF"/>
        </w:rPr>
        <w:t>S</w:t>
      </w:r>
      <w:r>
        <w:rPr>
          <w:shd w:val="clear" w:color="auto" w:fill="FFFFFF"/>
        </w:rPr>
        <w:t>tep 3.</w:t>
      </w:r>
    </w:p>
    <w:p w14:paraId="2212A1DB" w14:textId="77777777" w:rsidR="008306D1" w:rsidRDefault="008306D1" w:rsidP="00F11E59">
      <w:pPr>
        <w:rPr>
          <w:b/>
          <w:shd w:val="clear" w:color="auto" w:fill="FFFFFF"/>
        </w:rPr>
      </w:pPr>
    </w:p>
    <w:p w14:paraId="08BE6DAC" w14:textId="30D0068A" w:rsidR="008306D1" w:rsidRDefault="008306D1" w:rsidP="004F2A32">
      <w:pPr>
        <w:pStyle w:val="2"/>
        <w:tabs>
          <w:tab w:val="left" w:pos="1080"/>
        </w:tabs>
        <w:rPr>
          <w:shd w:val="clear" w:color="auto" w:fill="FFFFFF"/>
        </w:rPr>
      </w:pPr>
      <w:bookmarkStart w:id="273" w:name="_Toc399780948"/>
      <w:r w:rsidRPr="008306D1">
        <w:rPr>
          <w:shd w:val="clear" w:color="auto" w:fill="FFFFFF"/>
        </w:rPr>
        <w:t>Step 5</w:t>
      </w:r>
      <w:r>
        <w:rPr>
          <w:shd w:val="clear" w:color="auto" w:fill="FFFFFF"/>
        </w:rPr>
        <w:t xml:space="preserve">: </w:t>
      </w:r>
      <w:r w:rsidR="00D45828">
        <w:rPr>
          <w:shd w:val="clear" w:color="auto" w:fill="FFFFFF"/>
        </w:rPr>
        <w:tab/>
      </w:r>
      <w:r>
        <w:rPr>
          <w:shd w:val="clear" w:color="auto" w:fill="FFFFFF"/>
        </w:rPr>
        <w:t>Cloning the project source</w:t>
      </w:r>
      <w:bookmarkEnd w:id="273"/>
    </w:p>
    <w:p w14:paraId="4731D068" w14:textId="6C338338" w:rsidR="0031260D" w:rsidRDefault="0031260D" w:rsidP="00F11E59">
      <w:pPr>
        <w:rPr>
          <w:shd w:val="clear" w:color="auto" w:fill="FFFFFF"/>
        </w:rPr>
      </w:pPr>
      <w:r>
        <w:rPr>
          <w:shd w:val="clear" w:color="auto" w:fill="FFFFFF"/>
        </w:rPr>
        <w:t>To build the IoT</w:t>
      </w:r>
      <w:r w:rsidR="00EA2739">
        <w:rPr>
          <w:shd w:val="clear" w:color="auto" w:fill="FFFFFF"/>
        </w:rPr>
        <w:t>i</w:t>
      </w:r>
      <w:r>
        <w:rPr>
          <w:shd w:val="clear" w:color="auto" w:fill="FFFFFF"/>
        </w:rPr>
        <w:t>vity resource stack:</w:t>
      </w:r>
    </w:p>
    <w:p w14:paraId="4E8E088E" w14:textId="206E8446" w:rsidR="0031260D" w:rsidRPr="00B16EE7" w:rsidRDefault="008306D1" w:rsidP="004F2A32">
      <w:pPr>
        <w:pStyle w:val="a6"/>
        <w:numPr>
          <w:ilvl w:val="0"/>
          <w:numId w:val="7"/>
        </w:numPr>
        <w:rPr>
          <w:shd w:val="clear" w:color="auto" w:fill="FFFFFF"/>
        </w:rPr>
      </w:pPr>
      <w:r w:rsidRPr="0031260D">
        <w:rPr>
          <w:shd w:val="clear" w:color="auto" w:fill="FFFFFF"/>
        </w:rPr>
        <w:lastRenderedPageBreak/>
        <w:t xml:space="preserve">Using your terminal window, browse to the directory where code </w:t>
      </w:r>
      <w:r w:rsidR="0031260D" w:rsidRPr="0031260D">
        <w:rPr>
          <w:shd w:val="clear" w:color="auto" w:fill="FFFFFF"/>
        </w:rPr>
        <w:t xml:space="preserve">will </w:t>
      </w:r>
      <w:r w:rsidRPr="0031260D">
        <w:rPr>
          <w:shd w:val="clear" w:color="auto" w:fill="FFFFFF"/>
        </w:rPr>
        <w:t xml:space="preserve">be checked out. </w:t>
      </w:r>
    </w:p>
    <w:p w14:paraId="373A461F" w14:textId="40D12599" w:rsidR="008306D1" w:rsidRPr="00B16EE7" w:rsidRDefault="0031260D" w:rsidP="004F2A32">
      <w:pPr>
        <w:pStyle w:val="a6"/>
        <w:numPr>
          <w:ilvl w:val="0"/>
          <w:numId w:val="7"/>
        </w:numPr>
        <w:rPr>
          <w:shd w:val="clear" w:color="auto" w:fill="FFFFFF"/>
        </w:rPr>
      </w:pPr>
      <w:r w:rsidRPr="00B16EE7">
        <w:rPr>
          <w:shd w:val="clear" w:color="auto" w:fill="FFFFFF"/>
        </w:rPr>
        <w:t>]</w:t>
      </w:r>
      <w:r w:rsidR="00A1005D" w:rsidRPr="00B16EE7">
        <w:rPr>
          <w:shd w:val="clear" w:color="auto" w:fill="FFFFFF"/>
        </w:rPr>
        <w:t xml:space="preserve"> </w:t>
      </w:r>
      <w:r w:rsidRPr="00B16EE7">
        <w:rPr>
          <w:shd w:val="clear" w:color="auto" w:fill="FFFFFF"/>
        </w:rPr>
        <w:t>E</w:t>
      </w:r>
      <w:r w:rsidR="00A1005D" w:rsidRPr="00B16EE7">
        <w:rPr>
          <w:shd w:val="clear" w:color="auto" w:fill="FFFFFF"/>
        </w:rPr>
        <w:t>xecut</w:t>
      </w:r>
      <w:r w:rsidRPr="00B16EE7">
        <w:rPr>
          <w:shd w:val="clear" w:color="auto" w:fill="FFFFFF"/>
        </w:rPr>
        <w:t>e</w:t>
      </w:r>
      <w:r w:rsidR="00A1005D" w:rsidRPr="00B16EE7">
        <w:rPr>
          <w:shd w:val="clear" w:color="auto" w:fill="FFFFFF"/>
        </w:rPr>
        <w:t xml:space="preserve"> the following command in </w:t>
      </w:r>
      <w:r w:rsidRPr="00B16EE7">
        <w:rPr>
          <w:shd w:val="clear" w:color="auto" w:fill="FFFFFF"/>
        </w:rPr>
        <w:t xml:space="preserve">the </w:t>
      </w:r>
      <w:r w:rsidR="00A1005D" w:rsidRPr="00B16EE7">
        <w:rPr>
          <w:shd w:val="clear" w:color="auto" w:fill="FFFFFF"/>
        </w:rPr>
        <w:t>terminal window</w:t>
      </w:r>
      <w:r w:rsidRPr="00B16EE7">
        <w:rPr>
          <w:shd w:val="clear" w:color="auto" w:fill="FFFFFF"/>
        </w:rPr>
        <w:t xml:space="preserve"> to clone the oic-resource and oic-utilities repositories:</w:t>
      </w:r>
    </w:p>
    <w:p w14:paraId="66FF795C" w14:textId="77777777" w:rsidR="00A1005D" w:rsidRDefault="00A1005D" w:rsidP="00F11E59">
      <w:pPr>
        <w:rPr>
          <w:shd w:val="clear" w:color="auto" w:fill="FFFFFF"/>
        </w:rPr>
      </w:pPr>
    </w:p>
    <w:p w14:paraId="71DFB209" w14:textId="44B0CD1D" w:rsidR="00A1005D" w:rsidRPr="004F2A32" w:rsidRDefault="00A1005D" w:rsidP="00F11E59">
      <w:pPr>
        <w:rPr>
          <w:rFonts w:ascii="Courier" w:hAnsi="Courier"/>
        </w:rPr>
      </w:pPr>
      <w:r w:rsidRPr="004F2A32">
        <w:rPr>
          <w:rFonts w:ascii="Courier" w:hAnsi="Courier"/>
        </w:rPr>
        <w:tab/>
        <w:t xml:space="preserve">$ </w:t>
      </w:r>
      <w:proofErr w:type="spellStart"/>
      <w:proofErr w:type="gramStart"/>
      <w:r w:rsidRPr="004F2A32">
        <w:rPr>
          <w:rFonts w:ascii="Courier" w:hAnsi="Courier"/>
        </w:rPr>
        <w:t>git</w:t>
      </w:r>
      <w:proofErr w:type="spellEnd"/>
      <w:proofErr w:type="gramEnd"/>
      <w:r w:rsidRPr="004F2A32">
        <w:rPr>
          <w:rFonts w:ascii="Courier" w:hAnsi="Courier"/>
        </w:rPr>
        <w:t xml:space="preserve"> clone </w:t>
      </w:r>
      <w:proofErr w:type="spellStart"/>
      <w:r w:rsidRPr="004F2A32">
        <w:rPr>
          <w:rFonts w:ascii="Courier" w:hAnsi="Courier"/>
        </w:rPr>
        <w:t>oic:oic-resource</w:t>
      </w:r>
      <w:proofErr w:type="spellEnd"/>
    </w:p>
    <w:p w14:paraId="4DB9A741" w14:textId="736B5952" w:rsidR="00A1005D" w:rsidRPr="004F2A32" w:rsidRDefault="00A1005D" w:rsidP="00F11E59">
      <w:pPr>
        <w:rPr>
          <w:rFonts w:ascii="Courier" w:hAnsi="Courier"/>
        </w:rPr>
      </w:pPr>
      <w:r w:rsidRPr="004F2A32">
        <w:rPr>
          <w:rFonts w:ascii="Courier" w:hAnsi="Courier"/>
        </w:rPr>
        <w:tab/>
        <w:t>$</w:t>
      </w:r>
      <w:proofErr w:type="spellStart"/>
      <w:r w:rsidRPr="004F2A32">
        <w:rPr>
          <w:rFonts w:ascii="Courier" w:hAnsi="Courier"/>
        </w:rPr>
        <w:t>git</w:t>
      </w:r>
      <w:proofErr w:type="spellEnd"/>
      <w:r w:rsidRPr="004F2A32">
        <w:rPr>
          <w:rFonts w:ascii="Courier" w:hAnsi="Courier"/>
        </w:rPr>
        <w:t xml:space="preserve"> clone </w:t>
      </w:r>
      <w:proofErr w:type="spellStart"/>
      <w:r w:rsidRPr="004F2A32">
        <w:rPr>
          <w:rFonts w:ascii="Courier" w:hAnsi="Courier"/>
        </w:rPr>
        <w:t>oic</w:t>
      </w:r>
      <w:proofErr w:type="gramStart"/>
      <w:r w:rsidRPr="004F2A32">
        <w:rPr>
          <w:rFonts w:ascii="Courier" w:hAnsi="Courier"/>
        </w:rPr>
        <w:t>:oic</w:t>
      </w:r>
      <w:proofErr w:type="gramEnd"/>
      <w:r w:rsidRPr="004F2A32">
        <w:rPr>
          <w:rFonts w:ascii="Courier" w:hAnsi="Courier"/>
        </w:rPr>
        <w:t>-utilities</w:t>
      </w:r>
      <w:proofErr w:type="spellEnd"/>
    </w:p>
    <w:p w14:paraId="7BA13B42" w14:textId="77777777" w:rsidR="00A1005D" w:rsidRDefault="00A1005D" w:rsidP="00F11E59">
      <w:pPr>
        <w:rPr>
          <w:shd w:val="clear" w:color="auto" w:fill="FFFFFF"/>
        </w:rPr>
      </w:pPr>
    </w:p>
    <w:p w14:paraId="270CF8BF" w14:textId="329C3AAC" w:rsidR="008306D1" w:rsidRDefault="00A1005D" w:rsidP="00F11E59">
      <w:pPr>
        <w:rPr>
          <w:shd w:val="clear" w:color="auto" w:fill="FFFFFF"/>
        </w:rPr>
      </w:pPr>
      <w:r>
        <w:rPr>
          <w:shd w:val="clear" w:color="auto" w:fill="FFFFFF"/>
        </w:rPr>
        <w:t>This command clone</w:t>
      </w:r>
      <w:r w:rsidR="00B16EE7">
        <w:rPr>
          <w:shd w:val="clear" w:color="auto" w:fill="FFFFFF"/>
        </w:rPr>
        <w:t>s</w:t>
      </w:r>
      <w:r>
        <w:rPr>
          <w:shd w:val="clear" w:color="auto" w:fill="FFFFFF"/>
        </w:rPr>
        <w:t xml:space="preserve"> the </w:t>
      </w:r>
      <w:r w:rsidR="00672E86">
        <w:rPr>
          <w:shd w:val="clear" w:color="auto" w:fill="FFFFFF"/>
        </w:rPr>
        <w:t>repository</w:t>
      </w:r>
      <w:r>
        <w:rPr>
          <w:shd w:val="clear" w:color="auto" w:fill="FFFFFF"/>
        </w:rPr>
        <w:t xml:space="preserve"> in your current working directory. </w:t>
      </w:r>
    </w:p>
    <w:p w14:paraId="39D5374C" w14:textId="77777777" w:rsidR="00B16EE7" w:rsidRDefault="00B16EE7" w:rsidP="00F11E59">
      <w:pPr>
        <w:rPr>
          <w:shd w:val="clear" w:color="auto" w:fill="FFFFFF"/>
        </w:rPr>
      </w:pPr>
    </w:p>
    <w:p w14:paraId="37688DDF" w14:textId="2E839507" w:rsidR="00EC1625" w:rsidRPr="00AC77FD" w:rsidRDefault="00EC1625" w:rsidP="00F11E59">
      <w:pPr>
        <w:rPr>
          <w:shd w:val="clear" w:color="auto" w:fill="FFFFFF"/>
        </w:rPr>
      </w:pPr>
      <w:r w:rsidRPr="0048483C">
        <w:rPr>
          <w:b/>
          <w:shd w:val="clear" w:color="auto" w:fill="FFFFFF"/>
        </w:rPr>
        <w:t>Note</w:t>
      </w:r>
      <w:r>
        <w:rPr>
          <w:shd w:val="clear" w:color="auto" w:fill="FFFFFF"/>
        </w:rPr>
        <w:t xml:space="preserve">: the </w:t>
      </w:r>
      <w:r w:rsidR="00B16EE7">
        <w:rPr>
          <w:shd w:val="clear" w:color="auto" w:fill="FFFFFF"/>
        </w:rPr>
        <w:t>“</w:t>
      </w:r>
      <w:r>
        <w:rPr>
          <w:shd w:val="clear" w:color="auto" w:fill="FFFFFF"/>
        </w:rPr>
        <w:t>oic-resource</w:t>
      </w:r>
      <w:r w:rsidR="00B16EE7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and </w:t>
      </w:r>
      <w:r w:rsidR="00B16EE7">
        <w:rPr>
          <w:shd w:val="clear" w:color="auto" w:fill="FFFFFF"/>
        </w:rPr>
        <w:t>“</w:t>
      </w:r>
      <w:r>
        <w:rPr>
          <w:shd w:val="clear" w:color="auto" w:fill="FFFFFF"/>
        </w:rPr>
        <w:t>oic-utilities</w:t>
      </w:r>
      <w:r w:rsidR="00B16EE7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must be checked out in the same directory to successfully build the project without any modifications to the build scripts and make files. </w:t>
      </w:r>
    </w:p>
    <w:p w14:paraId="06FD5526" w14:textId="187F7529" w:rsidR="00672E86" w:rsidRDefault="00EC1625" w:rsidP="00AE3F27">
      <w:pPr>
        <w:pStyle w:val="1"/>
      </w:pPr>
      <w:bookmarkStart w:id="274" w:name="_Toc399780949"/>
      <w:r>
        <w:t>Build the IoT</w:t>
      </w:r>
      <w:r w:rsidR="00B16EE7">
        <w:t>i</w:t>
      </w:r>
      <w:r>
        <w:t>vity project</w:t>
      </w:r>
      <w:r w:rsidR="00E17800">
        <w:t xml:space="preserve"> for Linux</w:t>
      </w:r>
      <w:bookmarkEnd w:id="274"/>
    </w:p>
    <w:p w14:paraId="760B4001" w14:textId="76EB0FF0" w:rsidR="00B16EE7" w:rsidRDefault="00AE132A" w:rsidP="00EC1625">
      <w:r>
        <w:t>To build the whole project, including the core, C SDK, C++ SDK and samples</w:t>
      </w:r>
      <w:r w:rsidR="00B16EE7">
        <w:t>:</w:t>
      </w:r>
    </w:p>
    <w:p w14:paraId="0C9E7636" w14:textId="32CF582F" w:rsidR="00B16EE7" w:rsidRDefault="00B16EE7" w:rsidP="004F2A32">
      <w:pPr>
        <w:pStyle w:val="a6"/>
        <w:numPr>
          <w:ilvl w:val="0"/>
          <w:numId w:val="8"/>
        </w:numPr>
      </w:pPr>
      <w:r>
        <w:t>N</w:t>
      </w:r>
      <w:r w:rsidR="00AE132A">
        <w:t xml:space="preserve">avigate to the root of </w:t>
      </w:r>
      <w:r>
        <w:t xml:space="preserve">the </w:t>
      </w:r>
      <w:r w:rsidR="00AE132A">
        <w:t>oic-resource directory using the terminal window.</w:t>
      </w:r>
    </w:p>
    <w:p w14:paraId="6C3BEBAD" w14:textId="040065F6" w:rsidR="00AE132A" w:rsidRDefault="00AE132A" w:rsidP="004F2A32">
      <w:pPr>
        <w:pStyle w:val="a6"/>
        <w:numPr>
          <w:ilvl w:val="0"/>
          <w:numId w:val="8"/>
        </w:numPr>
      </w:pPr>
      <w:r>
        <w:t>Execute the make all command from the oic-resource directory in the terminal window</w:t>
      </w:r>
      <w:r w:rsidR="00B16EE7">
        <w:t>:</w:t>
      </w:r>
    </w:p>
    <w:p w14:paraId="200249C0" w14:textId="77777777" w:rsidR="00AE132A" w:rsidRDefault="00AE132A" w:rsidP="00EC1625"/>
    <w:p w14:paraId="69A1AAAE" w14:textId="4547237C" w:rsidR="00AE132A" w:rsidRPr="004F2A32" w:rsidRDefault="00AE132A" w:rsidP="00EC1625">
      <w:pPr>
        <w:rPr>
          <w:rFonts w:ascii="Courier" w:hAnsi="Courier"/>
        </w:rPr>
      </w:pPr>
      <w:r w:rsidRPr="004F2A32">
        <w:rPr>
          <w:rFonts w:ascii="Courier" w:hAnsi="Courier"/>
        </w:rPr>
        <w:tab/>
        <w:t>$ make all</w:t>
      </w:r>
    </w:p>
    <w:p w14:paraId="7A1DC60D" w14:textId="77777777" w:rsidR="00AE132A" w:rsidRDefault="00AE132A" w:rsidP="00EC1625"/>
    <w:p w14:paraId="202D3989" w14:textId="34696152" w:rsidR="008075A4" w:rsidRDefault="00AE132A" w:rsidP="00EC1625">
      <w:r>
        <w:t>This command build</w:t>
      </w:r>
      <w:r w:rsidR="00B16EE7">
        <w:t>s</w:t>
      </w:r>
      <w:r>
        <w:t xml:space="preserve"> all the components of the IoTivity </w:t>
      </w:r>
      <w:r w:rsidR="008075A4">
        <w:t xml:space="preserve">project. </w:t>
      </w:r>
      <w:r w:rsidR="00BB78EB">
        <w:t xml:space="preserve"> Component</w:t>
      </w:r>
      <w:r w:rsidR="008075A4">
        <w:t xml:space="preserve"> output</w:t>
      </w:r>
      <w:r w:rsidR="00BB78EB">
        <w:t>s</w:t>
      </w:r>
      <w:r w:rsidR="008075A4">
        <w:t xml:space="preserve"> are described in </w:t>
      </w:r>
      <w:commentRangeStart w:id="275"/>
      <w:commentRangeStart w:id="276"/>
      <w:r w:rsidR="008075A4">
        <w:t>the section below</w:t>
      </w:r>
      <w:commentRangeEnd w:id="275"/>
      <w:r w:rsidR="00BB78EB">
        <w:rPr>
          <w:rStyle w:val="a9"/>
        </w:rPr>
        <w:commentReference w:id="275"/>
      </w:r>
      <w:r w:rsidR="008075A4">
        <w:t xml:space="preserve">. </w:t>
      </w:r>
      <w:commentRangeEnd w:id="276"/>
      <w:r w:rsidR="0031407D">
        <w:rPr>
          <w:rStyle w:val="a9"/>
        </w:rPr>
        <w:commentReference w:id="276"/>
      </w:r>
    </w:p>
    <w:p w14:paraId="1A3D470C" w14:textId="7CE79F4B" w:rsidR="008075A4" w:rsidRDefault="008075A4" w:rsidP="00AE3F27">
      <w:pPr>
        <w:pStyle w:val="1"/>
      </w:pPr>
      <w:bookmarkStart w:id="277" w:name="_Toc399780950"/>
      <w:r>
        <w:t>Build</w:t>
      </w:r>
      <w:r w:rsidR="00B16EE7">
        <w:t xml:space="preserve"> the</w:t>
      </w:r>
      <w:r>
        <w:t xml:space="preserve"> C SDK</w:t>
      </w:r>
      <w:bookmarkEnd w:id="277"/>
    </w:p>
    <w:p w14:paraId="22AE0AB7" w14:textId="5CD6EC71" w:rsidR="00BB78EB" w:rsidRDefault="008075A4" w:rsidP="00EC1625">
      <w:r>
        <w:t>To build only the C SDK</w:t>
      </w:r>
      <w:r w:rsidR="00BB78EB">
        <w:t>:</w:t>
      </w:r>
    </w:p>
    <w:p w14:paraId="1662E38A" w14:textId="3C398FFB" w:rsidR="00BB78EB" w:rsidRDefault="00BB78EB" w:rsidP="004F2A32">
      <w:pPr>
        <w:pStyle w:val="a6"/>
        <w:numPr>
          <w:ilvl w:val="0"/>
          <w:numId w:val="9"/>
        </w:numPr>
      </w:pPr>
      <w:r>
        <w:t>N</w:t>
      </w:r>
      <w:r w:rsidR="008075A4">
        <w:t xml:space="preserve">avigate to the root directory of the oic-resource folder using the terminal window. </w:t>
      </w:r>
    </w:p>
    <w:p w14:paraId="4AE5423D" w14:textId="07555D5D" w:rsidR="008075A4" w:rsidRDefault="008075A4" w:rsidP="004F2A32">
      <w:pPr>
        <w:pStyle w:val="a6"/>
        <w:numPr>
          <w:ilvl w:val="0"/>
          <w:numId w:val="9"/>
        </w:numPr>
      </w:pPr>
      <w:r>
        <w:t xml:space="preserve">Executing following command in the </w:t>
      </w:r>
      <w:proofErr w:type="gramStart"/>
      <w:r>
        <w:t>terminal.</w:t>
      </w:r>
      <w:r w:rsidR="00BB78EB">
        <w:t>:</w:t>
      </w:r>
      <w:proofErr w:type="gramEnd"/>
    </w:p>
    <w:p w14:paraId="14793547" w14:textId="0470F91D" w:rsidR="008075A4" w:rsidRDefault="008075A4" w:rsidP="00EC1625">
      <w:r>
        <w:tab/>
      </w:r>
    </w:p>
    <w:p w14:paraId="08FD9CB1" w14:textId="218C98EA" w:rsidR="008075A4" w:rsidRPr="004F2A32" w:rsidRDefault="008075A4" w:rsidP="00EC1625">
      <w:pPr>
        <w:rPr>
          <w:rFonts w:ascii="Courier" w:hAnsi="Courier"/>
        </w:rPr>
      </w:pPr>
      <w:r w:rsidRPr="004F2A32">
        <w:rPr>
          <w:rFonts w:ascii="Courier" w:hAnsi="Courier"/>
        </w:rPr>
        <w:tab/>
        <w:t xml:space="preserve">$ make </w:t>
      </w:r>
      <w:proofErr w:type="spellStart"/>
      <w:r w:rsidRPr="004F2A32">
        <w:rPr>
          <w:rFonts w:ascii="Courier" w:hAnsi="Courier"/>
        </w:rPr>
        <w:t>csdk</w:t>
      </w:r>
      <w:proofErr w:type="spellEnd"/>
    </w:p>
    <w:p w14:paraId="7D117398" w14:textId="77777777" w:rsidR="008075A4" w:rsidRDefault="008075A4" w:rsidP="00EC1625"/>
    <w:p w14:paraId="29D304E1" w14:textId="13295211" w:rsidR="008075A4" w:rsidRDefault="008075A4" w:rsidP="00EC1625">
      <w:r>
        <w:t>This command build</w:t>
      </w:r>
      <w:r w:rsidR="00BB78EB">
        <w:t>s</w:t>
      </w:r>
      <w:r>
        <w:t xml:space="preserve"> the core and the </w:t>
      </w:r>
      <w:r w:rsidR="00BB78EB">
        <w:t>C SDK</w:t>
      </w:r>
      <w:r>
        <w:t xml:space="preserve"> for the IoTivity project. </w:t>
      </w:r>
    </w:p>
    <w:p w14:paraId="00859F5D" w14:textId="5A3B7A68" w:rsidR="00592D5A" w:rsidRDefault="00592D5A" w:rsidP="00EC1625">
      <w:r>
        <w:t>The outpu</w:t>
      </w:r>
      <w:r w:rsidR="00D46418">
        <w:t>t directory for this command is</w:t>
      </w:r>
      <w:r>
        <w:t xml:space="preserve"> </w:t>
      </w:r>
      <w:proofErr w:type="spellStart"/>
      <w:r w:rsidRPr="008075A4">
        <w:t>oic</w:t>
      </w:r>
      <w:proofErr w:type="spellEnd"/>
      <w:r w:rsidRPr="008075A4">
        <w:t>-resource/</w:t>
      </w:r>
      <w:proofErr w:type="spellStart"/>
      <w:r w:rsidRPr="008075A4">
        <w:t>csdk</w:t>
      </w:r>
      <w:proofErr w:type="spellEnd"/>
      <w:r w:rsidRPr="008075A4">
        <w:t>/release</w:t>
      </w:r>
      <w:r>
        <w:t>/</w:t>
      </w:r>
      <w:proofErr w:type="spellStart"/>
      <w:r>
        <w:t>liboctbstack.a</w:t>
      </w:r>
      <w:proofErr w:type="spellEnd"/>
      <w:r>
        <w:t>.</w:t>
      </w:r>
    </w:p>
    <w:p w14:paraId="35841B41" w14:textId="3B5371C4" w:rsidR="008075A4" w:rsidRDefault="008075A4" w:rsidP="00A03429">
      <w:pPr>
        <w:pStyle w:val="1"/>
      </w:pPr>
      <w:bookmarkStart w:id="278" w:name="_Toc399780951"/>
      <w:r>
        <w:t xml:space="preserve">Build </w:t>
      </w:r>
      <w:r w:rsidR="00A2391D">
        <w:t xml:space="preserve">the </w:t>
      </w:r>
      <w:r>
        <w:t>C++ SDK</w:t>
      </w:r>
      <w:bookmarkEnd w:id="278"/>
    </w:p>
    <w:p w14:paraId="7F1AEA70" w14:textId="0B403842" w:rsidR="00A2391D" w:rsidRDefault="008075A4" w:rsidP="00EC1625">
      <w:r>
        <w:t xml:space="preserve">The C++ SDK is a wrapper around the </w:t>
      </w:r>
      <w:r w:rsidR="00A2391D">
        <w:t>C</w:t>
      </w:r>
      <w:r>
        <w:t xml:space="preserve">. </w:t>
      </w:r>
    </w:p>
    <w:p w14:paraId="2EBD9F5F" w14:textId="2ECFB2E7" w:rsidR="00592D5A" w:rsidRDefault="008075A4" w:rsidP="00EC1625">
      <w:r>
        <w:t xml:space="preserve"> </w:t>
      </w:r>
      <w:r w:rsidR="00592D5A">
        <w:rPr>
          <w:b/>
        </w:rPr>
        <w:t xml:space="preserve">Note: </w:t>
      </w:r>
      <w:proofErr w:type="spellStart"/>
      <w:r>
        <w:t>liboctbstack.a</w:t>
      </w:r>
      <w:proofErr w:type="spellEnd"/>
      <w:r>
        <w:t xml:space="preserve"> </w:t>
      </w:r>
      <w:r w:rsidR="00592D5A">
        <w:t>must</w:t>
      </w:r>
      <w:r>
        <w:t xml:space="preserve"> be buil</w:t>
      </w:r>
      <w:r w:rsidR="00592D5A">
        <w:t>t</w:t>
      </w:r>
      <w:r>
        <w:t xml:space="preserve"> </w:t>
      </w:r>
      <w:r w:rsidR="00592D5A">
        <w:t>prior to building the C++ SDK</w:t>
      </w:r>
      <w:r>
        <w:t>.</w:t>
      </w:r>
    </w:p>
    <w:p w14:paraId="21E7BAC0" w14:textId="3B97CB31" w:rsidR="00A2391D" w:rsidRDefault="008075A4" w:rsidP="00EC1625">
      <w:r>
        <w:t xml:space="preserve"> </w:t>
      </w:r>
    </w:p>
    <w:p w14:paraId="3AC6EBB7" w14:textId="55ABAF84" w:rsidR="00592D5A" w:rsidRDefault="00592D5A" w:rsidP="00EC1625">
      <w:r>
        <w:t>To build the C++ SDK:</w:t>
      </w:r>
    </w:p>
    <w:p w14:paraId="5934018A" w14:textId="3C999C16" w:rsidR="008075A4" w:rsidRDefault="008075A4">
      <w:r>
        <w:lastRenderedPageBreak/>
        <w:t xml:space="preserve">From the root of the oic-resource folder, execute the following command in the terminal window. </w:t>
      </w:r>
    </w:p>
    <w:p w14:paraId="6F94844B" w14:textId="77777777" w:rsidR="008075A4" w:rsidRDefault="008075A4" w:rsidP="00EC1625"/>
    <w:p w14:paraId="47F02733" w14:textId="3A3D003F" w:rsidR="008075A4" w:rsidRPr="004F2A32" w:rsidRDefault="008075A4" w:rsidP="00EC1625">
      <w:pPr>
        <w:rPr>
          <w:rFonts w:ascii="Courier" w:hAnsi="Courier"/>
        </w:rPr>
      </w:pPr>
      <w:r w:rsidRPr="004F2A32">
        <w:rPr>
          <w:rFonts w:ascii="Courier" w:hAnsi="Courier"/>
        </w:rPr>
        <w:tab/>
      </w:r>
      <w:r w:rsidR="00DC3EDF" w:rsidRPr="004F2A32">
        <w:rPr>
          <w:rFonts w:ascii="Courier" w:hAnsi="Courier"/>
        </w:rPr>
        <w:t xml:space="preserve">$ make </w:t>
      </w:r>
      <w:proofErr w:type="spellStart"/>
      <w:r w:rsidR="00DC3EDF" w:rsidRPr="004F2A32">
        <w:rPr>
          <w:rFonts w:ascii="Courier" w:hAnsi="Courier"/>
        </w:rPr>
        <w:t>OCLib.a</w:t>
      </w:r>
      <w:proofErr w:type="spellEnd"/>
    </w:p>
    <w:p w14:paraId="3B2BE306" w14:textId="77777777" w:rsidR="008075A4" w:rsidRDefault="008075A4" w:rsidP="00EC1625"/>
    <w:p w14:paraId="1DB1397E" w14:textId="710F0774" w:rsidR="008075A4" w:rsidRDefault="002D383D" w:rsidP="00EC1625">
      <w:r>
        <w:t>This</w:t>
      </w:r>
      <w:r w:rsidR="00DC3EDF">
        <w:t xml:space="preserve"> command, assuming that </w:t>
      </w:r>
      <w:proofErr w:type="spellStart"/>
      <w:r w:rsidR="00DC3EDF">
        <w:t>liboctbstack.a</w:t>
      </w:r>
      <w:proofErr w:type="spellEnd"/>
      <w:r w:rsidR="00DC3EDF">
        <w:t xml:space="preserve"> is buil</w:t>
      </w:r>
      <w:r w:rsidR="00592D5A">
        <w:t>t</w:t>
      </w:r>
      <w:r w:rsidR="00DC3EDF">
        <w:t xml:space="preserve">, will only build the </w:t>
      </w:r>
      <w:proofErr w:type="spellStart"/>
      <w:r w:rsidR="00DC3EDF">
        <w:t>OCLib.a</w:t>
      </w:r>
      <w:proofErr w:type="spellEnd"/>
      <w:r w:rsidR="00DC3EDF">
        <w:t xml:space="preserve">, </w:t>
      </w:r>
      <w:r w:rsidR="00712290">
        <w:t xml:space="preserve">which is a static library </w:t>
      </w:r>
      <w:r w:rsidR="00DC3EDF">
        <w:t xml:space="preserve">for the IoTivity C++ SDK. </w:t>
      </w:r>
    </w:p>
    <w:p w14:paraId="3957915F" w14:textId="77777777" w:rsidR="00EA2739" w:rsidRDefault="00EA2739" w:rsidP="00EC1625"/>
    <w:p w14:paraId="4F0F8AF4" w14:textId="564F2837" w:rsidR="00D46418" w:rsidRDefault="00D46418" w:rsidP="00EC1625">
      <w:r>
        <w:t xml:space="preserve">The output directory for this command is </w:t>
      </w:r>
      <w:proofErr w:type="spellStart"/>
      <w:r>
        <w:t>oic</w:t>
      </w:r>
      <w:proofErr w:type="spellEnd"/>
      <w:r>
        <w:t>-resource/release/</w:t>
      </w:r>
      <w:proofErr w:type="spellStart"/>
      <w:r>
        <w:t>OCLib.a</w:t>
      </w:r>
      <w:proofErr w:type="spellEnd"/>
      <w:r>
        <w:t>.</w:t>
      </w:r>
    </w:p>
    <w:p w14:paraId="3BFA5AD1" w14:textId="431F5D17" w:rsidR="006A1E0B" w:rsidRPr="00672E86" w:rsidRDefault="00DC3EDF" w:rsidP="00A03429">
      <w:pPr>
        <w:pStyle w:val="1"/>
      </w:pPr>
      <w:bookmarkStart w:id="279" w:name="_Toc399780952"/>
      <w:r>
        <w:t xml:space="preserve">Build </w:t>
      </w:r>
      <w:r w:rsidR="00592D5A">
        <w:t xml:space="preserve">the </w:t>
      </w:r>
      <w:r w:rsidR="002D383D">
        <w:t xml:space="preserve">C++ </w:t>
      </w:r>
      <w:r w:rsidR="006A1E0B">
        <w:t>samples</w:t>
      </w:r>
      <w:bookmarkEnd w:id="279"/>
    </w:p>
    <w:p w14:paraId="71460749" w14:textId="25430B75" w:rsidR="00592D5A" w:rsidRDefault="002D383D" w:rsidP="00F11E59">
      <w:r>
        <w:t>To build the C++ sample applications</w:t>
      </w:r>
      <w:r w:rsidR="00592D5A">
        <w:t>:</w:t>
      </w:r>
      <w:r>
        <w:t xml:space="preserve"> </w:t>
      </w:r>
    </w:p>
    <w:p w14:paraId="52E4B3A4" w14:textId="68B25558" w:rsidR="00592D5A" w:rsidRDefault="00592D5A" w:rsidP="004F2A32">
      <w:pPr>
        <w:pStyle w:val="a6"/>
        <w:numPr>
          <w:ilvl w:val="0"/>
          <w:numId w:val="11"/>
        </w:numPr>
      </w:pPr>
      <w:r>
        <w:t>N</w:t>
      </w:r>
      <w:r w:rsidR="002D383D">
        <w:t>avigate to the oic-resource folder using the terminal window</w:t>
      </w:r>
      <w:r>
        <w:t>.</w:t>
      </w:r>
      <w:r w:rsidR="002D383D">
        <w:t xml:space="preserve"> </w:t>
      </w:r>
    </w:p>
    <w:p w14:paraId="6A26D817" w14:textId="1B325C8D" w:rsidR="00117812" w:rsidRDefault="00592D5A" w:rsidP="004F2A32">
      <w:pPr>
        <w:pStyle w:val="a6"/>
        <w:numPr>
          <w:ilvl w:val="0"/>
          <w:numId w:val="11"/>
        </w:numPr>
      </w:pPr>
      <w:r>
        <w:t>R</w:t>
      </w:r>
      <w:r w:rsidR="002D383D">
        <w:t>un the following command</w:t>
      </w:r>
      <w:r>
        <w:t>:</w:t>
      </w:r>
      <w:r w:rsidR="002D383D">
        <w:t xml:space="preserve"> </w:t>
      </w:r>
    </w:p>
    <w:p w14:paraId="2FD9F6AF" w14:textId="77777777" w:rsidR="002D383D" w:rsidRDefault="002D383D" w:rsidP="00F11E59"/>
    <w:p w14:paraId="4B6DC65A" w14:textId="5C78BA8F" w:rsidR="002D383D" w:rsidRPr="004F2A32" w:rsidRDefault="002D383D" w:rsidP="00F11E59">
      <w:pPr>
        <w:rPr>
          <w:rFonts w:ascii="Courier" w:hAnsi="Courier"/>
        </w:rPr>
      </w:pPr>
      <w:r w:rsidRPr="004F2A32">
        <w:rPr>
          <w:rFonts w:ascii="Courier" w:hAnsi="Courier"/>
        </w:rPr>
        <w:tab/>
        <w:t>$ make examples</w:t>
      </w:r>
    </w:p>
    <w:p w14:paraId="4D5F4F79" w14:textId="77777777" w:rsidR="002D383D" w:rsidRDefault="002D383D" w:rsidP="00F11E59"/>
    <w:p w14:paraId="1E99E57B" w14:textId="76155274" w:rsidR="002D383D" w:rsidRDefault="002D383D" w:rsidP="00F11E59">
      <w:r>
        <w:t xml:space="preserve">This command, assuming </w:t>
      </w:r>
      <w:proofErr w:type="spellStart"/>
      <w:r>
        <w:t>OCLib.a</w:t>
      </w:r>
      <w:proofErr w:type="spellEnd"/>
      <w:r>
        <w:t xml:space="preserve"> is buil</w:t>
      </w:r>
      <w:r w:rsidR="00592D5A">
        <w:t>t</w:t>
      </w:r>
      <w:r>
        <w:t xml:space="preserve">, will only build the sample applications in </w:t>
      </w:r>
      <w:r w:rsidR="00592D5A">
        <w:t xml:space="preserve">the </w:t>
      </w:r>
      <w:r>
        <w:t xml:space="preserve">examples directory under </w:t>
      </w:r>
      <w:r w:rsidR="00592D5A">
        <w:t xml:space="preserve">the </w:t>
      </w:r>
      <w:r>
        <w:t xml:space="preserve">oic-resource directory. </w:t>
      </w:r>
    </w:p>
    <w:p w14:paraId="118C3FEC" w14:textId="77777777" w:rsidR="00EA2739" w:rsidRDefault="00EA2739" w:rsidP="00F11E59"/>
    <w:p w14:paraId="58D14E55" w14:textId="0B0C763E" w:rsidR="00D46418" w:rsidRDefault="00D46418" w:rsidP="00F11E59">
      <w:r>
        <w:t>The output directory for this command is oic-resource/examples/release/.</w:t>
      </w:r>
    </w:p>
    <w:p w14:paraId="2DB50747" w14:textId="2DCEAB76" w:rsidR="00210D8C" w:rsidRDefault="00210D8C" w:rsidP="00CA3552">
      <w:pPr>
        <w:pStyle w:val="1"/>
        <w:rPr>
          <w:ins w:id="280" w:author="Samsung Electronic" w:date="2014-09-29T18:03:00Z"/>
          <w:rFonts w:eastAsia="맑은 고딕"/>
          <w:lang w:eastAsia="ko-KR"/>
        </w:rPr>
      </w:pPr>
      <w:bookmarkStart w:id="281" w:name="_Toc399780953"/>
      <w:ins w:id="282" w:author="Samsung Electronic" w:date="2014-09-29T18:03:00Z">
        <w:r>
          <w:rPr>
            <w:rFonts w:eastAsia="맑은 고딕" w:hint="eastAsia"/>
            <w:lang w:eastAsia="ko-KR"/>
          </w:rPr>
          <w:t>Build the Services</w:t>
        </w:r>
        <w:bookmarkEnd w:id="281"/>
      </w:ins>
    </w:p>
    <w:p w14:paraId="499358A7" w14:textId="6165054B" w:rsidR="00EA58C0" w:rsidRDefault="00EA58C0" w:rsidP="00EA58C0">
      <w:pPr>
        <w:pStyle w:val="1"/>
        <w:rPr>
          <w:ins w:id="283" w:author="Sooho Chang" w:date="2014-11-10T19:38:00Z"/>
          <w:rFonts w:eastAsia="맑은 고딕"/>
          <w:lang w:eastAsia="ko-KR"/>
        </w:rPr>
      </w:pPr>
      <w:bookmarkStart w:id="284" w:name="_Toc403396163"/>
      <w:bookmarkStart w:id="285" w:name="_Toc399778023"/>
      <w:bookmarkStart w:id="286" w:name="_Toc399780954"/>
      <w:ins w:id="287" w:author="Sooho Chang" w:date="2014-11-10T19:38:00Z">
        <w:r>
          <w:rPr>
            <w:rFonts w:eastAsia="맑은 고딕" w:hint="eastAsia"/>
            <w:lang w:eastAsia="ko-KR"/>
          </w:rPr>
          <w:t>1.</w:t>
        </w:r>
        <w:r w:rsidRPr="00EA58C0">
          <w:rPr>
            <w:rFonts w:eastAsia="맑은 고딕"/>
            <w:lang w:eastAsia="ko-KR"/>
            <w:rPrChange w:id="288" w:author="Sooho Chang" w:date="2014-11-10T19:38:00Z">
              <w:rPr/>
            </w:rPrChange>
          </w:rPr>
          <w:t xml:space="preserve"> SoftSensorManager</w:t>
        </w:r>
        <w:bookmarkEnd w:id="284"/>
      </w:ins>
    </w:p>
    <w:p w14:paraId="34BCECF7" w14:textId="77777777" w:rsidR="00EA58C0" w:rsidRPr="00950120" w:rsidRDefault="00EA58C0" w:rsidP="00EA58C0">
      <w:pPr>
        <w:pStyle w:val="body"/>
        <w:rPr>
          <w:ins w:id="289" w:author="Sooho Chang" w:date="2014-11-10T19:38:00Z"/>
          <w:rFonts w:eastAsia="맑은 고딕"/>
          <w:lang w:eastAsia="ko-KR"/>
        </w:rPr>
      </w:pPr>
      <w:ins w:id="290" w:author="Sooho Chang" w:date="2014-11-10T19:38:00Z">
        <w:r>
          <w:rPr>
            <w:rFonts w:eastAsia="맑은 고딕"/>
            <w:lang w:eastAsia="ko-KR"/>
          </w:rPr>
          <w:t>O</w:t>
        </w:r>
        <w:r>
          <w:rPr>
            <w:rFonts w:eastAsia="맑은 고딕" w:hint="eastAsia"/>
            <w:lang w:eastAsia="ko-KR"/>
          </w:rPr>
          <w:t xml:space="preserve">nce the source code is downloaded in your local specific folder, you may follow the steps to build and execute Soft Sensor Manager and its applications. </w:t>
        </w:r>
        <w:r>
          <w:rPr>
            <w:rFonts w:eastAsia="맑은 고딕"/>
            <w:lang w:eastAsia="ko-KR"/>
          </w:rPr>
          <w:t>I</w:t>
        </w:r>
        <w:r>
          <w:rPr>
            <w:rFonts w:eastAsia="맑은 고딕" w:hint="eastAsia"/>
            <w:lang w:eastAsia="ko-KR"/>
          </w:rPr>
          <w:t xml:space="preserve">n this context, we assume that the code was downloaded into </w:t>
        </w:r>
        <w:r>
          <w:rPr>
            <w:rFonts w:eastAsia="맑은 고딕"/>
            <w:lang w:eastAsia="ko-KR"/>
          </w:rPr>
          <w:t>‘</w:t>
        </w:r>
        <w:r>
          <w:rPr>
            <w:rFonts w:eastAsia="맑은 고딕" w:hint="eastAsia"/>
            <w:lang w:eastAsia="ko-KR"/>
          </w:rPr>
          <w:t>oic</w:t>
        </w:r>
        <w:r>
          <w:rPr>
            <w:rFonts w:eastAsia="맑은 고딕"/>
            <w:lang w:eastAsia="ko-KR"/>
          </w:rPr>
          <w:t>’</w:t>
        </w:r>
        <w:r>
          <w:rPr>
            <w:rFonts w:eastAsia="맑은 고딕" w:hint="eastAsia"/>
            <w:lang w:eastAsia="ko-KR"/>
          </w:rPr>
          <w:t xml:space="preserve"> folder.</w:t>
        </w:r>
      </w:ins>
    </w:p>
    <w:p w14:paraId="4EDB8198" w14:textId="77777777" w:rsidR="00EA58C0" w:rsidRDefault="00EA58C0" w:rsidP="00EA58C0">
      <w:pPr>
        <w:pStyle w:val="2"/>
        <w:rPr>
          <w:ins w:id="291" w:author="Sooho Chang" w:date="2014-11-10T19:38:00Z"/>
        </w:rPr>
      </w:pPr>
      <w:bookmarkStart w:id="292" w:name="_Toc403396164"/>
      <w:ins w:id="293" w:author="Sooho Chang" w:date="2014-11-10T19:38:00Z">
        <w:r>
          <w:rPr>
            <w:rFonts w:hint="eastAsia"/>
          </w:rPr>
          <w:t>1. Download source code download</w:t>
        </w:r>
        <w:bookmarkEnd w:id="292"/>
        <w:r>
          <w:rPr>
            <w:rFonts w:hint="eastAsia"/>
          </w:rPr>
          <w:t xml:space="preserve"> </w:t>
        </w:r>
      </w:ins>
    </w:p>
    <w:p w14:paraId="56077118" w14:textId="77777777" w:rsidR="00EA58C0" w:rsidRPr="00ED7C21" w:rsidRDefault="00EA58C0" w:rsidP="00EA58C0">
      <w:pPr>
        <w:pStyle w:val="body"/>
        <w:rPr>
          <w:ins w:id="294" w:author="Sooho Chang" w:date="2014-11-10T19:38:00Z"/>
          <w:lang w:eastAsia="ko-KR"/>
        </w:rPr>
      </w:pPr>
      <w:ins w:id="295" w:author="Sooho Chang" w:date="2014-11-10T19:38:00Z">
        <w:r>
          <w:rPr>
            <w:rFonts w:eastAsia="맑은 고딕" w:hint="eastAsia"/>
            <w:lang w:eastAsia="ko-KR"/>
          </w:rPr>
          <w:t>O</w:t>
        </w:r>
        <w:r>
          <w:rPr>
            <w:rFonts w:hint="eastAsia"/>
            <w:lang w:eastAsia="ko-KR"/>
          </w:rPr>
          <w:t>nce you download the codes,</w:t>
        </w:r>
        <w:r>
          <w:rPr>
            <w:rFonts w:eastAsia="맑은 고딕" w:hint="eastAsia"/>
            <w:lang w:eastAsia="ko-KR"/>
          </w:rPr>
          <w:t xml:space="preserve"> three main directories, resources, services, and utilities, are generated </w:t>
        </w:r>
        <w:r>
          <w:rPr>
            <w:rFonts w:hint="eastAsia"/>
            <w:lang w:eastAsia="ko-KR"/>
          </w:rPr>
          <w:t xml:space="preserve">as follows; </w:t>
        </w:r>
      </w:ins>
    </w:p>
    <w:p w14:paraId="768A8D7E" w14:textId="77777777" w:rsidR="00EA58C0" w:rsidRDefault="00EA58C0" w:rsidP="00EA58C0">
      <w:pPr>
        <w:pStyle w:val="body"/>
        <w:rPr>
          <w:ins w:id="296" w:author="Sooho Chang" w:date="2014-11-10T19:38:00Z"/>
          <w:rFonts w:eastAsia="맑은 고딕"/>
          <w:lang w:eastAsia="ko-KR"/>
        </w:rPr>
      </w:pPr>
      <w:ins w:id="297" w:author="Sooho Chang" w:date="2014-11-10T19:38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51CE952F" wp14:editId="7D3E1CB0">
                  <wp:extent cx="5578549" cy="715618"/>
                  <wp:effectExtent l="0" t="0" r="22225" b="27940"/>
                  <wp:docPr id="42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549" cy="71561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DB328" w14:textId="77777777" w:rsidR="008279C1" w:rsidRPr="00ED7C21" w:rsidRDefault="008279C1" w:rsidP="00EA58C0">
                              <w:r>
                                <w:rPr>
                                  <w:rFonts w:hint="eastAsia"/>
                                </w:rPr>
                                <w:t>~/</w:t>
                              </w:r>
                              <w:r w:rsidRPr="00ED7C21">
                                <w:t xml:space="preserve">oic/resource </w:t>
                              </w:r>
                              <w:r>
                                <w:rPr>
                                  <w:rFonts w:hint="eastAsia"/>
                                </w:rPr>
                                <w:t>$_</w:t>
                              </w:r>
                            </w:p>
                            <w:p w14:paraId="5A2ED986" w14:textId="77777777" w:rsidR="008279C1" w:rsidRPr="00ED7C21" w:rsidRDefault="008279C1" w:rsidP="00EA58C0">
                              <w:r>
                                <w:rPr>
                                  <w:rFonts w:hint="eastAsia"/>
                                </w:rPr>
                                <w:t>~/</w:t>
                              </w:r>
                              <w:r w:rsidRPr="00ED7C21">
                                <w:t>oic/service</w:t>
                              </w:r>
                              <w:r>
                                <w:rPr>
                                  <w:rFonts w:hint="eastAsia"/>
                                </w:rPr>
                                <w:t>$_</w:t>
                              </w:r>
                            </w:p>
                            <w:p w14:paraId="525BDB45" w14:textId="77777777" w:rsidR="008279C1" w:rsidRPr="00ED7C21" w:rsidRDefault="008279C1" w:rsidP="00EA58C0">
                              <w:pPr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</w:t>
                              </w:r>
                              <w:r w:rsidRPr="00ED7C21">
                                <w:t>oic/utilities</w:t>
                              </w:r>
                              <w:r>
                                <w:rPr>
                                  <w:rFonts w:hint="eastAsia"/>
                                </w:rPr>
                                <w:t>$_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5" o:spid="_x0000_s1026" style="width:439.2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ZIPAIAAGsEAAAOAAAAZHJzL2Uyb0RvYy54bWysVNtu2zAMfR+wfxD0vtgO4iYx4hRFug4D&#10;urVYtw+QZdkWptsoJU739aPkNEu3t2EvgihSR4eHpDbXR63IQYCX1tS0mOWUCMNtK01f029f796t&#10;KPGBmZYpa0RNn4Wn19u3bzajq8TcDla1AgiCGF+NrqZDCK7KMs8HoZmfWScMOjsLmgU0oc9aYCOi&#10;a5XN8/wqGy20DiwX3uPp7eSk24TfdYKHh67zIhBVU+QW0gppbeKabTes6oG5QfITDfYPLDSTBh89&#10;Q92ywMge5F9QWnKw3nZhxq3ObNdJLlIOmE2R/5HN08CcSLmgON6dZfL/D5Z/PjwCkW1NF3NKDNNY&#10;oy+oGjO9EqSM+ozOVxj25B4hZujdveXfPTF2N2CUuAGw4yBYi6yKGJ+9uhANj1dJM36yLaKzfbBJ&#10;qmMHOgKiCOSYKvJ8rog4BsLxsCyXq3KxpoSjb1mUV8UqPcGql9sOfPggrCZxU1NA7gmdHe59iGxY&#10;9RKS2Fsl2zupVDJil4mdAnJg2B9NX6Sraq+R6nS2LvM8dQnipKaM4QnVXyIpQ8aarst5mRBe+Tz0&#10;zfkNRLsAvITQMuAkKKlrujoHsSoq+960qU8Dk2raIxtlTlJHdacqhWNzPBWsse0zig526nicUNwM&#10;Fn5SMmK319T/2DMQlKiPBgu3LhaLOB7JWJTLORpw6WkuPcxwhKppoGTa7sI0UnsHsh/wpUlIY2+w&#10;2J1MdYiNMLE68caOTkKepi+OzKWdon7/EdtfAAAA//8DAFBLAwQUAAYACAAAACEAuWDjFdoAAAAF&#10;AQAADwAAAGRycy9kb3ducmV2LnhtbEyPzU7DMBCE70i8g7VI3KjTSNA0jVNFlegZCgiObryNA/6J&#10;bKdJ356FC1xGWs1o5ttqO1vDzhhi752A5SIDhq71qnedgNeXx7sCWEzSKWm8QwEXjLCtr68qWSo/&#10;uWc8H1LHqMTFUgrQKQ0l57HVaGVc+AEdeScfrEx0ho6rICcqt4bnWfbArewdLWg54E5j+3UYrYC3&#10;5vL+ke+z/ZP5DKdxLRu9U5MQtzdzswGWcE5/YfjBJ3SoienoR6ciMwLokfSr5BWr4h7YkULLfAW8&#10;rvh/+vobAAD//wMAUEsBAi0AFAAGAAgAAAAhALaDOJL+AAAA4QEAABMAAAAAAAAAAAAAAAAAAAAA&#10;AFtDb250ZW50X1R5cGVzXS54bWxQSwECLQAUAAYACAAAACEAOP0h/9YAAACUAQAACwAAAAAAAAAA&#10;AAAAAAAvAQAAX3JlbHMvLnJlbHNQSwECLQAUAAYACAAAACEAAtBWSDwCAABrBAAADgAAAAAAAAAA&#10;AAAAAAAuAgAAZHJzL2Uyb0RvYy54bWxQSwECLQAUAAYACAAAACEAuWDjFdoAAAAFAQAADwAAAAAA&#10;AAAAAAAAAACWBAAAZHJzL2Rvd25yZXYueG1sUEsFBgAAAAAEAAQA8wAAAJ0FAAAAAA==&#10;" fillcolor="#f2f2f2 [3052]">
                  <v:textbox>
                    <w:txbxContent>
                      <w:p w14:paraId="3EDDB328" w14:textId="77777777" w:rsidR="008279C1" w:rsidRPr="00ED7C21" w:rsidRDefault="008279C1" w:rsidP="00EA58C0">
                        <w:r>
                          <w:rPr>
                            <w:rFonts w:hint="eastAsia"/>
                          </w:rPr>
                          <w:t>~/</w:t>
                        </w:r>
                        <w:proofErr w:type="spellStart"/>
                        <w:r w:rsidRPr="00ED7C21">
                          <w:t>oic</w:t>
                        </w:r>
                        <w:proofErr w:type="spellEnd"/>
                        <w:r w:rsidRPr="00ED7C21">
                          <w:t xml:space="preserve">/resource </w:t>
                        </w:r>
                        <w:r>
                          <w:rPr>
                            <w:rFonts w:hint="eastAsia"/>
                          </w:rPr>
                          <w:t>$_</w:t>
                        </w:r>
                      </w:p>
                      <w:p w14:paraId="5A2ED986" w14:textId="77777777" w:rsidR="008279C1" w:rsidRPr="00ED7C21" w:rsidRDefault="008279C1" w:rsidP="00EA58C0">
                        <w:r>
                          <w:rPr>
                            <w:rFonts w:hint="eastAsia"/>
                          </w:rPr>
                          <w:t>~/</w:t>
                        </w:r>
                        <w:proofErr w:type="spellStart"/>
                        <w:r w:rsidRPr="00ED7C21">
                          <w:t>oic</w:t>
                        </w:r>
                        <w:proofErr w:type="spellEnd"/>
                        <w:r w:rsidRPr="00ED7C21">
                          <w:t>/service</w:t>
                        </w:r>
                        <w:r>
                          <w:rPr>
                            <w:rFonts w:hint="eastAsia"/>
                          </w:rPr>
                          <w:t>$_</w:t>
                        </w:r>
                      </w:p>
                      <w:p w14:paraId="525BDB45" w14:textId="77777777" w:rsidR="008279C1" w:rsidRPr="00ED7C21" w:rsidRDefault="008279C1" w:rsidP="00EA58C0">
                        <w:pPr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</w:t>
                        </w:r>
                        <w:proofErr w:type="spellStart"/>
                        <w:r w:rsidRPr="00ED7C21">
                          <w:t>oic</w:t>
                        </w:r>
                        <w:proofErr w:type="spellEnd"/>
                        <w:r w:rsidRPr="00ED7C21">
                          <w:t>/utilities</w:t>
                        </w:r>
                        <w:r>
                          <w:rPr>
                            <w:rFonts w:hint="eastAsia"/>
                          </w:rPr>
                          <w:t>$_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3C630A91" w14:textId="77777777" w:rsidR="00EA58C0" w:rsidRPr="00196C22" w:rsidRDefault="00EA58C0" w:rsidP="00EA58C0">
      <w:pPr>
        <w:pStyle w:val="body"/>
        <w:rPr>
          <w:ins w:id="298" w:author="Sooho Chang" w:date="2014-11-10T19:38:00Z"/>
          <w:rFonts w:eastAsia="맑은 고딕"/>
          <w:lang w:eastAsia="ko-KR"/>
        </w:rPr>
      </w:pPr>
      <w:ins w:id="299" w:author="Sooho Chang" w:date="2014-11-10T19:38:00Z">
        <w:r>
          <w:rPr>
            <w:rFonts w:eastAsia="맑은 고딕"/>
            <w:lang w:eastAsia="ko-KR"/>
          </w:rPr>
          <w:t>T</w:t>
        </w:r>
        <w:r>
          <w:rPr>
            <w:rFonts w:eastAsia="맑은 고딕" w:hint="eastAsia"/>
            <w:lang w:eastAsia="ko-KR"/>
          </w:rPr>
          <w:t>hen, the path for Soft Sensor Manager is as following;</w:t>
        </w:r>
      </w:ins>
    </w:p>
    <w:p w14:paraId="3E9936D1" w14:textId="77777777" w:rsidR="00EA58C0" w:rsidRDefault="00EA58C0" w:rsidP="00EA58C0">
      <w:pPr>
        <w:pStyle w:val="body"/>
        <w:rPr>
          <w:ins w:id="300" w:author="Sooho Chang" w:date="2014-11-10T19:38:00Z"/>
        </w:rPr>
      </w:pPr>
      <w:ins w:id="301" w:author="Sooho Chang" w:date="2014-11-10T19:38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52DF8C5D" wp14:editId="6518B25C">
                  <wp:extent cx="5578475" cy="380390"/>
                  <wp:effectExtent l="0" t="0" r="22225" b="19685"/>
                  <wp:docPr id="43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475" cy="3803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7CDFE" w14:textId="77777777" w:rsidR="008279C1" w:rsidRDefault="008279C1" w:rsidP="00EA58C0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~/oic/</w:t>
                              </w:r>
                              <w:r w:rsidDel="00484FB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oft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-s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ensor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-m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anager$_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27" style="width:439.25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+oPQIAAHIEAAAOAAAAZHJzL2Uyb0RvYy54bWysVNtu2zAMfR+wfxD0vtpJ4yUx6hRFuw4D&#10;uq1Ytw+QZdkWptsoJU729aXkJHW3t2EvgihSR4eHpK6u91qRnQAvrano7CKnRBhuG2m6iv74fv9u&#10;RYkPzDRMWSMqehCeXm/evrkaXCnmtreqEUAQxPhycBXtQ3BllnneC838hXXCoLO1oFlAE7qsATYg&#10;ulbZPM/fZ4OFxoHlwns8vRuddJPw21bw8LVtvQhEVRS5hbRCWuu4ZpsrVnbAXC/5kQb7BxaaSYOP&#10;nqHuWGBkC/IvKC05WG/bcMGtzmzbSi5SDpjNLP8jm6eeOZFyQXG8O8vk/x8s/7J7BCKbii4uKTFM&#10;Y42+oWrMdEqQIuozOF9i2JN7hJihdw+W//TE2Nseo8QNgB16wRpkNYvx2asL0fB4ldTDZ9sgOtsG&#10;m6Tat6AjIIpA9qkih3NFxD4QjodFsVwtlgUlHH2Xq/xynUqWsfJ024EPH4XVJG4qCsg9obPdgw+R&#10;DStPIYm9VbK5l0olI3aZuFVAdgz7o+5m6araaqQ6nq2LPD89mZoyhidUP0VShgwVXRfzIiG88nno&#10;6vMbiDYBnEJoGXASlNQVXZ2DWBmV/WCa1KeBSTXuMStljlJHdccqhX29T7VMdYjK17Y5oPZgx8bH&#10;QcVNb+E3JQM2fUX9ry0DQYn6ZLB+69liEackGYtiOUcDpp566mGGI1RFAyXj9jaMk7V1ILseXxr1&#10;NPYGa97KVI4XVkf62NhJz+MQxsmZ2inq5avYPAMAAP//AwBQSwMEFAAGAAgAAAAhAMtGAxXaAAAA&#10;BAEAAA8AAABkcnMvZG93bnJldi54bWxMj81OwzAQhO9IvIO1SNyoQ6VCksapokr0DAUEx228jVP8&#10;E9lOk749hgtcVhrNaObbajMbzc7kQ++sgPtFBoxs62RvOwFvr093ObAQ0UrUzpKACwXY1NdXFZbS&#10;TfaFzvvYsVRiQ4kCVIxDyXloFRkMCzeQTd7ReYMxSd9x6XFK5UbzZZY9cIO9TQsKB9oqar/2oxHw&#10;3lw+Ppe7bPesT/44FtiorZyEuL2ZmzWwSHP8C8MPfkKHOjEd3GhlYFpAeiT+3uTlj/kK2EHAqiiA&#10;1xX/D19/AwAA//8DAFBLAQItABQABgAIAAAAIQC2gziS/gAAAOEBAAATAAAAAAAAAAAAAAAAAAAA&#10;AABbQ29udGVudF9UeXBlc10ueG1sUEsBAi0AFAAGAAgAAAAhADj9If/WAAAAlAEAAAsAAAAAAAAA&#10;AAAAAAAALwEAAF9yZWxzLy5yZWxzUEsBAi0AFAAGAAgAAAAhAMEm/6g9AgAAcgQAAA4AAAAAAAAA&#10;AAAAAAAALgIAAGRycy9lMm9Eb2MueG1sUEsBAi0AFAAGAAgAAAAhAMtGAxXaAAAABAEAAA8AAAAA&#10;AAAAAAAAAAAAlwQAAGRycy9kb3ducmV2LnhtbFBLBQYAAAAABAAEAPMAAACeBQAAAAA=&#10;" fillcolor="#f2f2f2 [3052]">
                  <v:textbox>
                    <w:txbxContent>
                      <w:p w14:paraId="28F7CDFE" w14:textId="77777777" w:rsidR="008279C1" w:rsidRDefault="008279C1" w:rsidP="00EA58C0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</w:t>
                        </w:r>
                        <w:r w:rsidDel="00484FBB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service/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s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oft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-s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ensor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-m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anager$_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16D8B71C" w14:textId="77777777" w:rsidR="00EA58C0" w:rsidRDefault="00EA58C0" w:rsidP="00EA58C0">
      <w:pPr>
        <w:pStyle w:val="body"/>
        <w:rPr>
          <w:ins w:id="302" w:author="Sooho Chang" w:date="2014-11-10T19:38:00Z"/>
        </w:rPr>
      </w:pPr>
      <w:ins w:id="303" w:author="Sooho Chang" w:date="2014-11-10T19:38:00Z">
        <w:r>
          <w:rPr>
            <w:lang w:eastAsia="ko-KR"/>
          </w:rPr>
          <w:lastRenderedPageBreak/>
          <w:t>The SoftSensorManager directory includes following sub directories;</w:t>
        </w:r>
      </w:ins>
    </w:p>
    <w:tbl>
      <w:tblPr>
        <w:tblStyle w:val="a7"/>
        <w:tblW w:w="8789" w:type="dxa"/>
        <w:tblInd w:w="108" w:type="dxa"/>
        <w:tblBorders>
          <w:top w:val="single" w:sz="6" w:space="0" w:color="B6DDE8" w:themeColor="accent5" w:themeTint="66"/>
          <w:left w:val="single" w:sz="6" w:space="0" w:color="B6DDE8" w:themeColor="accent5" w:themeTint="66"/>
          <w:bottom w:val="single" w:sz="6" w:space="0" w:color="B6DDE8" w:themeColor="accent5" w:themeTint="66"/>
          <w:right w:val="single" w:sz="6" w:space="0" w:color="B6DDE8" w:themeColor="accent5" w:themeTint="66"/>
          <w:insideH w:val="single" w:sz="6" w:space="0" w:color="B6DDE8" w:themeColor="accent5" w:themeTint="66"/>
          <w:insideV w:val="single" w:sz="6" w:space="0" w:color="B6DDE8" w:themeColor="accent5" w:themeTint="6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5"/>
        <w:gridCol w:w="5954"/>
      </w:tblGrid>
      <w:tr w:rsidR="00EA58C0" w14:paraId="6D5C49F0" w14:textId="77777777" w:rsidTr="0013659A">
        <w:trPr>
          <w:trHeight w:val="390"/>
          <w:ins w:id="304" w:author="Sooho Chang" w:date="2014-11-10T19:38:00Z"/>
        </w:trPr>
        <w:tc>
          <w:tcPr>
            <w:tcW w:w="2835" w:type="dxa"/>
            <w:tcBorders>
              <w:bottom w:val="single" w:sz="12" w:space="0" w:color="B6DDE8" w:themeColor="accent5" w:themeTint="66"/>
            </w:tcBorders>
            <w:vAlign w:val="center"/>
          </w:tcPr>
          <w:p w14:paraId="12F57615" w14:textId="77777777" w:rsidR="00EA58C0" w:rsidRPr="008279C1" w:rsidRDefault="00EA58C0" w:rsidP="0013659A">
            <w:pPr>
              <w:pStyle w:val="tablebody"/>
              <w:jc w:val="center"/>
              <w:rPr>
                <w:ins w:id="305" w:author="Sooho Chang" w:date="2014-11-10T19:38:00Z"/>
                <w:szCs w:val="22"/>
              </w:rPr>
            </w:pPr>
            <w:ins w:id="306" w:author="Sooho Chang" w:date="2014-11-10T19:38:00Z">
              <w:r w:rsidRPr="008279C1">
                <w:rPr>
                  <w:szCs w:val="22"/>
                </w:rPr>
                <w:t>Directories</w:t>
              </w:r>
            </w:ins>
          </w:p>
        </w:tc>
        <w:tc>
          <w:tcPr>
            <w:tcW w:w="5954" w:type="dxa"/>
            <w:tcBorders>
              <w:bottom w:val="single" w:sz="12" w:space="0" w:color="B6DDE8" w:themeColor="accent5" w:themeTint="66"/>
            </w:tcBorders>
            <w:vAlign w:val="center"/>
          </w:tcPr>
          <w:p w14:paraId="6DBFACFD" w14:textId="77777777" w:rsidR="00EA58C0" w:rsidRPr="00092F9B" w:rsidRDefault="00EA58C0" w:rsidP="0013659A">
            <w:pPr>
              <w:pStyle w:val="tablebody"/>
              <w:jc w:val="center"/>
              <w:rPr>
                <w:ins w:id="307" w:author="Sooho Chang" w:date="2014-11-10T19:38:00Z"/>
                <w:szCs w:val="22"/>
              </w:rPr>
            </w:pPr>
            <w:ins w:id="308" w:author="Sooho Chang" w:date="2014-11-10T19:38:00Z">
              <w:r w:rsidRPr="00092F9B">
                <w:rPr>
                  <w:szCs w:val="22"/>
                </w:rPr>
                <w:t>Description</w:t>
              </w:r>
            </w:ins>
          </w:p>
        </w:tc>
      </w:tr>
      <w:tr w:rsidR="00EA58C0" w14:paraId="44DC5FB0" w14:textId="77777777" w:rsidTr="0013659A">
        <w:trPr>
          <w:ins w:id="309" w:author="Sooho Chang" w:date="2014-11-10T19:38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088D68EA" w14:textId="77777777" w:rsidR="00EA58C0" w:rsidRPr="00312A9D" w:rsidRDefault="00EA58C0" w:rsidP="0013659A">
            <w:pPr>
              <w:pStyle w:val="tablebody"/>
              <w:rPr>
                <w:ins w:id="310" w:author="Sooho Chang" w:date="2014-11-10T19:38:00Z"/>
                <w:rFonts w:eastAsia="맑은 고딕"/>
                <w:szCs w:val="22"/>
                <w:rPrChange w:id="311" w:author="권대근/Android개발1그룹(무선)/S5(책임)/삼성전자" w:date="2014-12-16T16:33:00Z">
                  <w:rPr>
                    <w:ins w:id="312" w:author="Sooho Chang" w:date="2014-11-10T19:38:00Z"/>
                    <w:rFonts w:eastAsia="맑은 고딕"/>
                    <w:sz w:val="20"/>
                  </w:rPr>
                </w:rPrChange>
              </w:rPr>
            </w:pPr>
            <w:ins w:id="313" w:author="Sooho Chang" w:date="2014-11-10T19:38:00Z">
              <w:r w:rsidRPr="00312A9D">
                <w:rPr>
                  <w:rFonts w:eastAsia="맑은 고딕"/>
                  <w:szCs w:val="22"/>
                  <w:rPrChange w:id="314" w:author="권대근/Android개발1그룹(무선)/S5(책임)/삼성전자" w:date="2014-12-16T16:33:00Z">
                    <w:rPr>
                      <w:rFonts w:eastAsia="맑은 고딕"/>
                      <w:sz w:val="20"/>
                    </w:rPr>
                  </w:rPrChange>
                </w:rPr>
                <w:t>/build</w:t>
              </w:r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33FE7BB3" w14:textId="77777777" w:rsidR="00EA58C0" w:rsidRPr="00092F9B" w:rsidRDefault="00EA58C0" w:rsidP="0013659A">
            <w:pPr>
              <w:pStyle w:val="tablebody"/>
              <w:rPr>
                <w:ins w:id="315" w:author="Sooho Chang" w:date="2014-11-10T19:38:00Z"/>
                <w:rFonts w:eastAsia="맑은 고딕"/>
                <w:szCs w:val="22"/>
              </w:rPr>
            </w:pPr>
            <w:ins w:id="316" w:author="Sooho Chang" w:date="2014-11-10T19:38:00Z">
              <w:r w:rsidRPr="008279C1">
                <w:rPr>
                  <w:rFonts w:eastAsia="맑은 고딕"/>
                  <w:szCs w:val="22"/>
                </w:rPr>
                <w:t xml:space="preserve">There are </w:t>
              </w:r>
              <w:proofErr w:type="spellStart"/>
              <w:r w:rsidRPr="008279C1">
                <w:rPr>
                  <w:rFonts w:eastAsia="맑은 고딕"/>
                  <w:szCs w:val="22"/>
                </w:rPr>
                <w:t>makefiles</w:t>
              </w:r>
              <w:proofErr w:type="spellEnd"/>
              <w:r w:rsidRPr="008279C1">
                <w:rPr>
                  <w:rFonts w:eastAsia="맑은 고딕"/>
                  <w:szCs w:val="22"/>
                </w:rPr>
                <w:t xml:space="preserve"> for different platform; Linux, </w:t>
              </w:r>
              <w:proofErr w:type="spellStart"/>
              <w:r w:rsidRPr="008279C1">
                <w:rPr>
                  <w:rFonts w:eastAsia="맑은 고딕"/>
                  <w:szCs w:val="22"/>
                </w:rPr>
                <w:t>Tizen</w:t>
              </w:r>
              <w:proofErr w:type="spellEnd"/>
              <w:r w:rsidRPr="008279C1">
                <w:rPr>
                  <w:rFonts w:eastAsia="맑은 고딕"/>
                  <w:szCs w:val="22"/>
                </w:rPr>
                <w:t xml:space="preserve">, and Arduino.  </w:t>
              </w:r>
            </w:ins>
          </w:p>
        </w:tc>
      </w:tr>
      <w:tr w:rsidR="00EA58C0" w14:paraId="1E6E7148" w14:textId="77777777" w:rsidTr="0013659A">
        <w:trPr>
          <w:ins w:id="317" w:author="Sooho Chang" w:date="2014-11-10T19:38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554FBEB9" w14:textId="77777777" w:rsidR="00EA58C0" w:rsidRPr="00312A9D" w:rsidRDefault="00EA58C0" w:rsidP="0013659A">
            <w:pPr>
              <w:pStyle w:val="tablebody"/>
              <w:rPr>
                <w:ins w:id="318" w:author="Sooho Chang" w:date="2014-11-10T19:38:00Z"/>
                <w:rFonts w:eastAsia="맑은 고딕"/>
                <w:szCs w:val="22"/>
                <w:rPrChange w:id="319" w:author="권대근/Android개발1그룹(무선)/S5(책임)/삼성전자" w:date="2014-12-16T16:33:00Z">
                  <w:rPr>
                    <w:ins w:id="320" w:author="Sooho Chang" w:date="2014-11-10T19:38:00Z"/>
                    <w:rFonts w:eastAsia="맑은 고딕"/>
                    <w:sz w:val="20"/>
                  </w:rPr>
                </w:rPrChange>
              </w:rPr>
            </w:pPr>
            <w:ins w:id="321" w:author="Sooho Chang" w:date="2014-11-10T19:38:00Z">
              <w:r w:rsidRPr="00312A9D">
                <w:rPr>
                  <w:rFonts w:eastAsia="맑은 고딕"/>
                  <w:szCs w:val="22"/>
                  <w:rPrChange w:id="322" w:author="권대근/Android개발1그룹(무선)/S5(책임)/삼성전자" w:date="2014-12-16T16:33:00Z">
                    <w:rPr>
                      <w:rFonts w:eastAsia="맑은 고딕"/>
                      <w:sz w:val="20"/>
                    </w:rPr>
                  </w:rPrChange>
                </w:rPr>
                <w:t>/doc</w:t>
              </w:r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6F54AC9A" w14:textId="77777777" w:rsidR="00EA58C0" w:rsidRPr="00092F9B" w:rsidRDefault="00EA58C0" w:rsidP="0013659A">
            <w:pPr>
              <w:pStyle w:val="tablebody"/>
              <w:rPr>
                <w:ins w:id="323" w:author="Sooho Chang" w:date="2014-11-10T19:38:00Z"/>
                <w:rFonts w:eastAsia="맑은 고딕"/>
                <w:szCs w:val="22"/>
              </w:rPr>
            </w:pPr>
            <w:ins w:id="324" w:author="Sooho Chang" w:date="2014-11-10T19:38:00Z">
              <w:r w:rsidRPr="008279C1">
                <w:rPr>
                  <w:rFonts w:eastAsia="맑은 고딕"/>
                  <w:szCs w:val="22"/>
                </w:rPr>
                <w:t>SSM developer’s guide and Getting started documents</w:t>
              </w:r>
            </w:ins>
          </w:p>
        </w:tc>
      </w:tr>
      <w:tr w:rsidR="00EA58C0" w14:paraId="4E5B0E3B" w14:textId="77777777" w:rsidTr="0013659A">
        <w:trPr>
          <w:ins w:id="325" w:author="Sooho Chang" w:date="2014-11-10T19:38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0DFC88D6" w14:textId="77777777" w:rsidR="00EA58C0" w:rsidRPr="00312A9D" w:rsidRDefault="00EA58C0" w:rsidP="0013659A">
            <w:pPr>
              <w:pStyle w:val="tablebody"/>
              <w:rPr>
                <w:ins w:id="326" w:author="Sooho Chang" w:date="2014-11-10T19:38:00Z"/>
                <w:rFonts w:eastAsia="맑은 고딕"/>
                <w:szCs w:val="22"/>
                <w:rPrChange w:id="327" w:author="권대근/Android개발1그룹(무선)/S5(책임)/삼성전자" w:date="2014-12-16T16:33:00Z">
                  <w:rPr>
                    <w:ins w:id="328" w:author="Sooho Chang" w:date="2014-11-10T19:38:00Z"/>
                    <w:rFonts w:eastAsia="맑은 고딕"/>
                    <w:sz w:val="20"/>
                  </w:rPr>
                </w:rPrChange>
              </w:rPr>
            </w:pPr>
            <w:ins w:id="329" w:author="Sooho Chang" w:date="2014-11-10T19:38:00Z">
              <w:r w:rsidRPr="00312A9D">
                <w:rPr>
                  <w:rFonts w:eastAsia="맑은 고딕"/>
                  <w:szCs w:val="22"/>
                  <w:rPrChange w:id="330" w:author="권대근/Android개발1그룹(무선)/S5(책임)/삼성전자" w:date="2014-12-16T16:33:00Z">
                    <w:rPr>
                      <w:rFonts w:eastAsia="맑은 고딕"/>
                      <w:sz w:val="20"/>
                    </w:rPr>
                  </w:rPrChange>
                </w:rPr>
                <w:t>/</w:t>
              </w:r>
              <w:proofErr w:type="spellStart"/>
              <w:r w:rsidRPr="00312A9D">
                <w:rPr>
                  <w:rFonts w:eastAsia="맑은 고딕"/>
                  <w:szCs w:val="22"/>
                  <w:rPrChange w:id="331" w:author="권대근/Android개발1그룹(무선)/S5(책임)/삼성전자" w:date="2014-12-16T16:33:00Z">
                    <w:rPr>
                      <w:rFonts w:eastAsia="맑은 고딕"/>
                      <w:sz w:val="20"/>
                    </w:rPr>
                  </w:rPrChange>
                </w:rPr>
                <w:t>SampleApp</w:t>
              </w:r>
              <w:proofErr w:type="spellEnd"/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2C1A3DA1" w14:textId="77777777" w:rsidR="00EA58C0" w:rsidRPr="00092F9B" w:rsidRDefault="00EA58C0" w:rsidP="0013659A">
            <w:pPr>
              <w:pStyle w:val="tablebody"/>
              <w:rPr>
                <w:ins w:id="332" w:author="Sooho Chang" w:date="2014-11-10T19:38:00Z"/>
                <w:rFonts w:eastAsia="맑은 고딕"/>
                <w:szCs w:val="22"/>
              </w:rPr>
            </w:pPr>
            <w:ins w:id="333" w:author="Sooho Chang" w:date="2014-11-10T19:38:00Z">
              <w:r w:rsidRPr="008279C1">
                <w:rPr>
                  <w:rFonts w:eastAsia="맑은 고딕"/>
                  <w:szCs w:val="22"/>
                </w:rPr>
                <w:t>There are two types of sample applications; application for UI, and application for physical sensors.</w:t>
              </w:r>
            </w:ins>
          </w:p>
          <w:p w14:paraId="5F01AD25" w14:textId="77777777" w:rsidR="00640425" w:rsidRDefault="00640425" w:rsidP="0013659A">
            <w:pPr>
              <w:pStyle w:val="tablebody"/>
              <w:rPr>
                <w:ins w:id="334" w:author="권대근/Android개발1그룹(무선)/S5(책임)/삼성전자" w:date="2014-12-16T20:17:00Z"/>
                <w:rFonts w:eastAsia="맑은 고딕"/>
                <w:szCs w:val="22"/>
              </w:rPr>
            </w:pPr>
          </w:p>
          <w:p w14:paraId="05BB12B2" w14:textId="38E74EFB" w:rsidR="00EA58C0" w:rsidRPr="00092F9B" w:rsidRDefault="00EA58C0" w:rsidP="0013659A">
            <w:pPr>
              <w:pStyle w:val="tablebody"/>
              <w:rPr>
                <w:ins w:id="335" w:author="Sooho Chang" w:date="2014-11-10T19:38:00Z"/>
                <w:rFonts w:eastAsia="맑은 고딕"/>
                <w:szCs w:val="22"/>
              </w:rPr>
            </w:pPr>
            <w:ins w:id="336" w:author="Sooho Chang" w:date="2014-11-10T19:38:00Z">
              <w:r w:rsidRPr="008279C1">
                <w:rPr>
                  <w:rFonts w:eastAsia="맑은 고딕"/>
                  <w:szCs w:val="22"/>
                </w:rPr>
                <w:t xml:space="preserve">For UI application, there are </w:t>
              </w:r>
              <w:del w:id="337" w:author="권대근/Android개발1그룹(무선)/S5(책임)/삼성전자" w:date="2014-12-16T20:16:00Z">
                <w:r w:rsidRPr="008279C1" w:rsidDel="00640425">
                  <w:rPr>
                    <w:rFonts w:eastAsia="맑은 고딕"/>
                    <w:szCs w:val="22"/>
                  </w:rPr>
                  <w:delText>ClientApp</w:delText>
                </w:r>
              </w:del>
            </w:ins>
            <w:proofErr w:type="spellStart"/>
            <w:ins w:id="338" w:author="권대근/Android개발1그룹(무선)/S5(책임)/삼성전자" w:date="2014-12-16T20:16:00Z">
              <w:r w:rsidR="00640425">
                <w:rPr>
                  <w:rFonts w:eastAsia="맑은 고딕" w:hint="eastAsia"/>
                  <w:szCs w:val="22"/>
                </w:rPr>
                <w:t>SSMTesterApp</w:t>
              </w:r>
            </w:ins>
            <w:proofErr w:type="spellEnd"/>
            <w:ins w:id="339" w:author="Sooho Chang" w:date="2014-11-10T19:38:00Z">
              <w:r w:rsidRPr="008279C1">
                <w:rPr>
                  <w:rFonts w:eastAsia="맑은 고딕"/>
                  <w:szCs w:val="22"/>
                </w:rPr>
                <w:t xml:space="preserve"> in /</w:t>
              </w:r>
              <w:proofErr w:type="spellStart"/>
              <w:r w:rsidRPr="008279C1">
                <w:rPr>
                  <w:rFonts w:eastAsia="맑은 고딕"/>
                  <w:szCs w:val="22"/>
                </w:rPr>
                <w:t>linux</w:t>
              </w:r>
              <w:proofErr w:type="spellEnd"/>
              <w:r w:rsidRPr="008279C1">
                <w:rPr>
                  <w:rFonts w:eastAsia="맑은 고딕"/>
                  <w:szCs w:val="22"/>
                </w:rPr>
                <w:t>, and /</w:t>
              </w:r>
              <w:proofErr w:type="spellStart"/>
              <w:r w:rsidRPr="008279C1">
                <w:rPr>
                  <w:rFonts w:eastAsia="맑은 고딕"/>
                  <w:szCs w:val="22"/>
                </w:rPr>
                <w:t>Tizen</w:t>
              </w:r>
              <w:proofErr w:type="spellEnd"/>
              <w:r w:rsidRPr="008279C1">
                <w:rPr>
                  <w:rFonts w:eastAsia="맑은 고딕"/>
                  <w:szCs w:val="22"/>
                </w:rPr>
                <w:t>.</w:t>
              </w:r>
            </w:ins>
          </w:p>
          <w:p w14:paraId="5E5C5369" w14:textId="77777777" w:rsidR="00640425" w:rsidRDefault="00640425" w:rsidP="0013659A">
            <w:pPr>
              <w:pStyle w:val="tablebody"/>
              <w:rPr>
                <w:ins w:id="340" w:author="권대근/Android개발1그룹(무선)/S5(책임)/삼성전자" w:date="2014-12-16T20:17:00Z"/>
                <w:rFonts w:eastAsia="맑은 고딕"/>
                <w:szCs w:val="22"/>
              </w:rPr>
            </w:pPr>
          </w:p>
          <w:p w14:paraId="1CCDBE0A" w14:textId="77777777" w:rsidR="00640425" w:rsidRDefault="00EA58C0" w:rsidP="0013659A">
            <w:pPr>
              <w:pStyle w:val="tablebody"/>
              <w:rPr>
                <w:ins w:id="341" w:author="권대근/Android개발1그룹(무선)/S5(책임)/삼성전자" w:date="2014-12-16T20:17:00Z"/>
                <w:rFonts w:eastAsia="맑은 고딕"/>
                <w:szCs w:val="22"/>
              </w:rPr>
            </w:pPr>
            <w:ins w:id="342" w:author="Sooho Chang" w:date="2014-11-10T19:38:00Z">
              <w:r w:rsidRPr="008279C1">
                <w:rPr>
                  <w:rFonts w:eastAsia="맑은 고딕"/>
                  <w:szCs w:val="22"/>
                </w:rPr>
                <w:t xml:space="preserve">For physical sensors, </w:t>
              </w:r>
            </w:ins>
          </w:p>
          <w:p w14:paraId="74C8FBE5" w14:textId="01ACBF4E" w:rsidR="00EA58C0" w:rsidRDefault="00640425" w:rsidP="0013659A">
            <w:pPr>
              <w:pStyle w:val="tablebody"/>
              <w:rPr>
                <w:ins w:id="343" w:author="권대근/Android개발1그룹(무선)/S5(책임)/삼성전자" w:date="2014-12-17T14:53:00Z"/>
                <w:rFonts w:eastAsia="맑은 고딕"/>
                <w:szCs w:val="22"/>
              </w:rPr>
            </w:pPr>
            <w:ins w:id="344" w:author="권대근/Android개발1그룹(무선)/S5(책임)/삼성전자" w:date="2014-12-16T20:17:00Z">
              <w:r>
                <w:rPr>
                  <w:rFonts w:eastAsia="맑은 고딕" w:hint="eastAsia"/>
                  <w:szCs w:val="22"/>
                </w:rPr>
                <w:t xml:space="preserve">1) </w:t>
              </w:r>
            </w:ins>
            <w:ins w:id="345" w:author="Sooho Chang" w:date="2014-11-10T19:38:00Z">
              <w:del w:id="346" w:author="권대근/Android개발1그룹(무선)/S5(책임)/삼성전자" w:date="2014-12-16T20:17:00Z">
                <w:r w:rsidR="00EA58C0" w:rsidRPr="008279C1" w:rsidDel="00640425">
                  <w:rPr>
                    <w:rFonts w:eastAsia="맑은 고딕"/>
                    <w:szCs w:val="22"/>
                  </w:rPr>
                  <w:delText xml:space="preserve">there are </w:delText>
                </w:r>
              </w:del>
              <w:r w:rsidR="00EA58C0" w:rsidRPr="008279C1">
                <w:rPr>
                  <w:rFonts w:eastAsia="맑은 고딕"/>
                  <w:szCs w:val="22"/>
                </w:rPr>
                <w:t>Temperature</w:t>
              </w:r>
              <w:r w:rsidR="00EA58C0" w:rsidRPr="00092F9B">
                <w:rPr>
                  <w:rFonts w:eastAsia="맑은 고딕"/>
                  <w:szCs w:val="22"/>
                </w:rPr>
                <w:t xml:space="preserve"> and Humidity sensors, </w:t>
              </w:r>
              <w:proofErr w:type="spellStart"/>
              <w:r w:rsidR="00EA58C0" w:rsidRPr="00092F9B">
                <w:rPr>
                  <w:rFonts w:eastAsia="맑은 고딕"/>
                  <w:szCs w:val="22"/>
                </w:rPr>
                <w:t>THSensorApp</w:t>
              </w:r>
              <w:proofErr w:type="spellEnd"/>
              <w:r w:rsidR="00EA58C0" w:rsidRPr="00092F9B">
                <w:rPr>
                  <w:rFonts w:eastAsia="맑은 고딕"/>
                  <w:szCs w:val="22"/>
                </w:rPr>
                <w:t>, in \</w:t>
              </w:r>
              <w:proofErr w:type="spellStart"/>
              <w:r w:rsidR="00EA58C0" w:rsidRPr="00092F9B">
                <w:rPr>
                  <w:rFonts w:eastAsia="맑은 고딕"/>
                  <w:szCs w:val="22"/>
                </w:rPr>
                <w:t>linux</w:t>
              </w:r>
              <w:proofErr w:type="spellEnd"/>
              <w:r w:rsidR="00EA58C0" w:rsidRPr="00092F9B">
                <w:rPr>
                  <w:rFonts w:eastAsia="맑은 고딕"/>
                  <w:szCs w:val="22"/>
                </w:rPr>
                <w:t xml:space="preserve"> and \</w:t>
              </w:r>
              <w:proofErr w:type="spellStart"/>
              <w:r w:rsidR="00EA58C0" w:rsidRPr="00092F9B">
                <w:rPr>
                  <w:rFonts w:eastAsia="맑은 고딕"/>
                  <w:szCs w:val="22"/>
                </w:rPr>
                <w:t>arduino</w:t>
              </w:r>
              <w:proofErr w:type="spellEnd"/>
              <w:r w:rsidR="00EA58C0" w:rsidRPr="00092F9B">
                <w:rPr>
                  <w:rFonts w:eastAsia="맑은 고딕"/>
                  <w:szCs w:val="22"/>
                </w:rPr>
                <w:t>.</w:t>
              </w:r>
            </w:ins>
          </w:p>
          <w:p w14:paraId="53E7FC95" w14:textId="0255DF95" w:rsidR="005F6774" w:rsidRDefault="005F6774" w:rsidP="0013659A">
            <w:pPr>
              <w:pStyle w:val="tablebody"/>
              <w:rPr>
                <w:ins w:id="347" w:author="권대근/Android개발1그룹(무선)/S5(책임)/삼성전자" w:date="2014-12-17T14:53:00Z"/>
                <w:rFonts w:eastAsia="맑은 고딕"/>
                <w:szCs w:val="22"/>
              </w:rPr>
            </w:pPr>
            <w:ins w:id="348" w:author="권대근/Android개발1그룹(무선)/S5(책임)/삼성전자" w:date="2014-12-17T14:53:00Z">
              <w:r w:rsidRPr="00D2279B">
                <w:rPr>
                  <w:rFonts w:eastAsia="맑은 고딕"/>
                  <w:szCs w:val="22"/>
                </w:rPr>
                <w:t>In the two directories, in \</w:t>
              </w:r>
              <w:proofErr w:type="spellStart"/>
              <w:r w:rsidRPr="00D2279B">
                <w:rPr>
                  <w:rFonts w:eastAsia="맑은 고딕"/>
                  <w:szCs w:val="22"/>
                </w:rPr>
                <w:t>linux</w:t>
              </w:r>
              <w:proofErr w:type="spellEnd"/>
              <w:r w:rsidRPr="00D2279B">
                <w:rPr>
                  <w:rFonts w:eastAsia="맑은 고딕"/>
                  <w:szCs w:val="22"/>
                </w:rPr>
                <w:t xml:space="preserve"> and \</w:t>
              </w:r>
              <w:proofErr w:type="spellStart"/>
              <w:proofErr w:type="gramStart"/>
              <w:r w:rsidRPr="00D2279B">
                <w:rPr>
                  <w:rFonts w:eastAsia="맑은 고딕"/>
                  <w:szCs w:val="22"/>
                </w:rPr>
                <w:t>arduino</w:t>
              </w:r>
              <w:proofErr w:type="spellEnd"/>
              <w:r w:rsidRPr="00D2279B">
                <w:rPr>
                  <w:rFonts w:eastAsia="맑은 고딕"/>
                  <w:szCs w:val="22"/>
                </w:rPr>
                <w:t xml:space="preserve"> ,</w:t>
              </w:r>
              <w:proofErr w:type="gramEnd"/>
              <w:r w:rsidRPr="00D2279B">
                <w:rPr>
                  <w:rFonts w:eastAsia="맑은 고딕"/>
                  <w:szCs w:val="22"/>
                </w:rPr>
                <w:t xml:space="preserve"> there are two </w:t>
              </w:r>
              <w:proofErr w:type="spellStart"/>
              <w:r w:rsidRPr="00D2279B">
                <w:rPr>
                  <w:rFonts w:eastAsia="맑은 고딕"/>
                  <w:szCs w:val="22"/>
                </w:rPr>
                <w:t>TemperaterHumiditySensor</w:t>
              </w:r>
              <w:proofErr w:type="spellEnd"/>
              <w:r w:rsidRPr="00D2279B">
                <w:rPr>
                  <w:rFonts w:eastAsia="맑은 고딕"/>
                  <w:szCs w:val="22"/>
                </w:rPr>
                <w:t xml:space="preserve"> applications, </w:t>
              </w:r>
              <w:proofErr w:type="spellStart"/>
              <w:r w:rsidRPr="00D2279B">
                <w:rPr>
                  <w:rFonts w:eastAsia="맑은 고딕"/>
                  <w:i/>
                  <w:szCs w:val="22"/>
                </w:rPr>
                <w:t>THSensorApp</w:t>
              </w:r>
              <w:proofErr w:type="spellEnd"/>
              <w:r w:rsidRPr="00D2279B">
                <w:rPr>
                  <w:rFonts w:eastAsia="맑은 고딕"/>
                  <w:szCs w:val="22"/>
                </w:rPr>
                <w:t xml:space="preserve"> and </w:t>
              </w:r>
              <w:r w:rsidRPr="00D2279B">
                <w:rPr>
                  <w:rFonts w:eastAsia="맑은 고딕"/>
                  <w:i/>
                  <w:szCs w:val="22"/>
                </w:rPr>
                <w:t>THSensorApp1</w:t>
              </w:r>
              <w:r w:rsidRPr="00D2279B">
                <w:rPr>
                  <w:rFonts w:eastAsia="맑은 고딕"/>
                  <w:szCs w:val="22"/>
                </w:rPr>
                <w:t xml:space="preserve">, and they are for </w:t>
              </w:r>
              <w:proofErr w:type="spellStart"/>
              <w:r w:rsidRPr="00D2279B">
                <w:rPr>
                  <w:rFonts w:eastAsia="맑은 고딕"/>
                  <w:szCs w:val="22"/>
                </w:rPr>
                <w:t>DiscomfortSoftSensor</w:t>
              </w:r>
              <w:proofErr w:type="spellEnd"/>
              <w:r w:rsidRPr="00D2279B">
                <w:rPr>
                  <w:rFonts w:eastAsia="맑은 고딕"/>
                  <w:szCs w:val="22"/>
                </w:rPr>
                <w:t xml:space="preserve"> which aggregates two </w:t>
              </w:r>
              <w:proofErr w:type="spellStart"/>
              <w:r w:rsidRPr="00D2279B">
                <w:rPr>
                  <w:rFonts w:eastAsia="맑은 고딕"/>
                  <w:szCs w:val="22"/>
                </w:rPr>
                <w:t>TemperaterHumiditySensors</w:t>
              </w:r>
              <w:proofErr w:type="spellEnd"/>
              <w:r w:rsidRPr="00D2279B">
                <w:rPr>
                  <w:rFonts w:eastAsia="맑은 고딕"/>
                  <w:szCs w:val="22"/>
                </w:rPr>
                <w:t xml:space="preserve"> to calculate current discomfort index in the given room.</w:t>
              </w:r>
            </w:ins>
          </w:p>
          <w:p w14:paraId="2B01E25D" w14:textId="77777777" w:rsidR="005F6774" w:rsidRPr="005F6774" w:rsidRDefault="005F6774" w:rsidP="0013659A">
            <w:pPr>
              <w:pStyle w:val="tablebody"/>
              <w:rPr>
                <w:ins w:id="349" w:author="권대근/Android개발1그룹(무선)/S5(책임)/삼성전자" w:date="2014-12-16T20:17:00Z"/>
                <w:rFonts w:eastAsia="맑은 고딕"/>
                <w:szCs w:val="22"/>
              </w:rPr>
            </w:pPr>
          </w:p>
          <w:p w14:paraId="772B9BB7" w14:textId="56CF563E" w:rsidR="00640425" w:rsidRPr="008279C1" w:rsidRDefault="00640425" w:rsidP="0013659A">
            <w:pPr>
              <w:pStyle w:val="tablebody"/>
              <w:rPr>
                <w:ins w:id="350" w:author="Sooho Chang" w:date="2014-11-10T19:38:00Z"/>
                <w:rFonts w:eastAsia="맑은 고딕"/>
                <w:szCs w:val="22"/>
              </w:rPr>
            </w:pPr>
            <w:ins w:id="351" w:author="권대근/Android개발1그룹(무선)/S5(책임)/삼성전자" w:date="2014-12-16T20:17:00Z">
              <w:r>
                <w:rPr>
                  <w:rFonts w:eastAsia="맑은 고딕" w:hint="eastAsia"/>
                  <w:szCs w:val="22"/>
                </w:rPr>
                <w:t xml:space="preserve">2) </w:t>
              </w:r>
            </w:ins>
            <w:proofErr w:type="spellStart"/>
            <w:ins w:id="352" w:author="권대근/Android개발1그룹(무선)/S5(책임)/삼성전자" w:date="2014-12-16T20:20:00Z">
              <w:r>
                <w:rPr>
                  <w:rFonts w:eastAsia="맑은 고딕" w:hint="eastAsia"/>
                  <w:szCs w:val="22"/>
                </w:rPr>
                <w:t>Trackee_Thing</w:t>
              </w:r>
              <w:proofErr w:type="spellEnd"/>
              <w:r>
                <w:rPr>
                  <w:rFonts w:eastAsia="맑은 고딕" w:hint="eastAsia"/>
                  <w:szCs w:val="22"/>
                </w:rPr>
                <w:t xml:space="preserve"> for </w:t>
              </w:r>
              <w:proofErr w:type="spellStart"/>
              <w:r w:rsidRPr="00D86962">
                <w:rPr>
                  <w:rFonts w:eastAsia="맑은 고딕" w:hint="eastAsia"/>
                  <w:i/>
                  <w:szCs w:val="22"/>
                </w:rPr>
                <w:t>IndoorTrajectorySensor</w:t>
              </w:r>
              <w:proofErr w:type="spellEnd"/>
              <w:r>
                <w:rPr>
                  <w:rFonts w:eastAsia="맑은 고딕" w:hint="eastAsia"/>
                  <w:szCs w:val="22"/>
                </w:rPr>
                <w:t xml:space="preserve"> in </w:t>
              </w:r>
              <w:r w:rsidRPr="00D86962">
                <w:rPr>
                  <w:rFonts w:eastAsia="맑은 고딕" w:hint="eastAsia"/>
                  <w:szCs w:val="22"/>
                </w:rPr>
                <w:t>\</w:t>
              </w:r>
              <w:proofErr w:type="spellStart"/>
              <w:r w:rsidRPr="00D86962">
                <w:rPr>
                  <w:rFonts w:eastAsia="맑은 고딕" w:hint="eastAsia"/>
                  <w:szCs w:val="22"/>
                </w:rPr>
                <w:t>linux</w:t>
              </w:r>
              <w:proofErr w:type="spellEnd"/>
              <w:r w:rsidRPr="00D86962">
                <w:rPr>
                  <w:rFonts w:eastAsia="맑은 고딕" w:hint="eastAsia"/>
                  <w:szCs w:val="22"/>
                </w:rPr>
                <w:t xml:space="preserve"> and \</w:t>
              </w:r>
              <w:proofErr w:type="spellStart"/>
              <w:r w:rsidRPr="00D86962">
                <w:rPr>
                  <w:rFonts w:eastAsia="맑은 고딕" w:hint="eastAsia"/>
                  <w:szCs w:val="22"/>
                </w:rPr>
                <w:t>arduino</w:t>
              </w:r>
            </w:ins>
            <w:proofErr w:type="spellEnd"/>
          </w:p>
          <w:p w14:paraId="5D747A19" w14:textId="4D65DB29" w:rsidR="00EA58C0" w:rsidRPr="00092F9B" w:rsidDel="00502DE1" w:rsidRDefault="00EA58C0" w:rsidP="0013659A">
            <w:pPr>
              <w:pStyle w:val="tablebody"/>
              <w:rPr>
                <w:ins w:id="353" w:author="Sooho Chang" w:date="2014-11-10T19:38:00Z"/>
                <w:del w:id="354" w:author="권대근/Android개발1그룹(무선)/S5(책임)/삼성전자" w:date="2014-12-17T14:53:00Z"/>
                <w:rFonts w:eastAsia="맑은 고딕"/>
                <w:szCs w:val="22"/>
              </w:rPr>
            </w:pPr>
          </w:p>
          <w:p w14:paraId="587CFF4D" w14:textId="1376E97C" w:rsidR="00EA58C0" w:rsidRPr="00312A9D" w:rsidRDefault="00EA58C0" w:rsidP="0013659A">
            <w:pPr>
              <w:pStyle w:val="tablebody"/>
              <w:rPr>
                <w:ins w:id="355" w:author="Sooho Chang" w:date="2014-11-10T19:38:00Z"/>
                <w:rFonts w:eastAsia="맑은 고딕"/>
                <w:szCs w:val="22"/>
                <w:rPrChange w:id="356" w:author="권대근/Android개발1그룹(무선)/S5(책임)/삼성전자" w:date="2014-12-16T16:33:00Z">
                  <w:rPr>
                    <w:ins w:id="357" w:author="Sooho Chang" w:date="2014-11-10T19:38:00Z"/>
                    <w:rFonts w:eastAsia="맑은 고딕"/>
                  </w:rPr>
                </w:rPrChange>
              </w:rPr>
            </w:pPr>
            <w:ins w:id="358" w:author="Sooho Chang" w:date="2014-11-10T19:38:00Z">
              <w:del w:id="359" w:author="권대근/Android개발1그룹(무선)/S5(책임)/삼성전자" w:date="2014-12-17T14:53:00Z">
                <w:r w:rsidRPr="00A6190E" w:rsidDel="005F6774">
                  <w:rPr>
                    <w:rFonts w:eastAsia="맑은 고딕"/>
                    <w:szCs w:val="22"/>
                  </w:rPr>
                  <w:delText xml:space="preserve">In the two directories, in \linux and \arduino , there are two TemperaterHumiditySensor applications, </w:delText>
                </w:r>
                <w:r w:rsidRPr="008A3892" w:rsidDel="005F6774">
                  <w:rPr>
                    <w:rFonts w:eastAsia="맑은 고딕"/>
                    <w:i/>
                    <w:szCs w:val="22"/>
                  </w:rPr>
                  <w:delText>THSensorApp</w:delText>
                </w:r>
                <w:r w:rsidRPr="00312A9D" w:rsidDel="005F6774">
                  <w:rPr>
                    <w:rFonts w:eastAsia="맑은 고딕"/>
                    <w:szCs w:val="22"/>
                    <w:rPrChange w:id="360" w:author="권대근/Android개발1그룹(무선)/S5(책임)/삼성전자" w:date="2014-12-16T16:33:00Z">
                      <w:rPr>
                        <w:rFonts w:eastAsia="맑은 고딕"/>
                      </w:rPr>
                    </w:rPrChange>
                  </w:rPr>
                  <w:delText xml:space="preserve"> and </w:delText>
                </w:r>
                <w:r w:rsidRPr="00312A9D" w:rsidDel="005F6774">
                  <w:rPr>
                    <w:rFonts w:eastAsia="맑은 고딕"/>
                    <w:i/>
                    <w:szCs w:val="22"/>
                    <w:rPrChange w:id="361" w:author="권대근/Android개발1그룹(무선)/S5(책임)/삼성전자" w:date="2014-12-16T16:33:00Z">
                      <w:rPr>
                        <w:rFonts w:eastAsia="맑은 고딕"/>
                        <w:i/>
                      </w:rPr>
                    </w:rPrChange>
                  </w:rPr>
                  <w:delText>THSensorApp1</w:delText>
                </w:r>
                <w:r w:rsidRPr="00312A9D" w:rsidDel="005F6774">
                  <w:rPr>
                    <w:rFonts w:eastAsia="맑은 고딕"/>
                    <w:szCs w:val="22"/>
                    <w:rPrChange w:id="362" w:author="권대근/Android개발1그룹(무선)/S5(책임)/삼성전자" w:date="2014-12-16T16:33:00Z">
                      <w:rPr>
                        <w:rFonts w:eastAsia="맑은 고딕"/>
                      </w:rPr>
                    </w:rPrChange>
                  </w:rPr>
                  <w:delText xml:space="preserve">, and they are for DiscomfortSoftSensor which aggregates two TemperaterHumiditySensors to calculate current discomfort index in the given room. </w:delText>
                </w:r>
              </w:del>
            </w:ins>
          </w:p>
        </w:tc>
      </w:tr>
      <w:tr w:rsidR="00EA58C0" w14:paraId="1F39E1BD" w14:textId="77777777" w:rsidTr="0013659A">
        <w:trPr>
          <w:ins w:id="363" w:author="Sooho Chang" w:date="2014-11-10T19:38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163DBE6F" w14:textId="77777777" w:rsidR="00EA58C0" w:rsidRPr="00312A9D" w:rsidRDefault="00EA58C0" w:rsidP="0013659A">
            <w:pPr>
              <w:pStyle w:val="tablebody"/>
              <w:rPr>
                <w:ins w:id="364" w:author="Sooho Chang" w:date="2014-11-10T19:38:00Z"/>
                <w:b/>
                <w:szCs w:val="22"/>
                <w:rPrChange w:id="365" w:author="권대근/Android개발1그룹(무선)/S5(책임)/삼성전자" w:date="2014-12-16T16:33:00Z">
                  <w:rPr>
                    <w:ins w:id="366" w:author="Sooho Chang" w:date="2014-11-10T19:38:00Z"/>
                    <w:b/>
                    <w:sz w:val="20"/>
                  </w:rPr>
                </w:rPrChange>
              </w:rPr>
            </w:pPr>
            <w:ins w:id="367" w:author="Sooho Chang" w:date="2014-11-10T19:38:00Z">
              <w:r w:rsidRPr="00312A9D">
                <w:rPr>
                  <w:b/>
                  <w:szCs w:val="22"/>
                  <w:rPrChange w:id="368" w:author="권대근/Android개발1그룹(무선)/S5(책임)/삼성전자" w:date="2014-12-16T16:33:00Z">
                    <w:rPr>
                      <w:b/>
                      <w:sz w:val="20"/>
                    </w:rPr>
                  </w:rPrChange>
                </w:rPr>
                <w:t>/</w:t>
              </w:r>
              <w:r w:rsidRPr="00312A9D">
                <w:rPr>
                  <w:szCs w:val="22"/>
                  <w:rPrChange w:id="369" w:author="권대근/Android개발1그룹(무선)/S5(책임)/삼성전자" w:date="2014-12-16T16:33:00Z">
                    <w:rPr>
                      <w:sz w:val="20"/>
                    </w:rPr>
                  </w:rPrChange>
                </w:rPr>
                <w:t>SDK</w:t>
              </w:r>
              <w:r w:rsidRPr="00312A9D">
                <w:rPr>
                  <w:b/>
                  <w:szCs w:val="22"/>
                  <w:rPrChange w:id="370" w:author="권대근/Android개발1그룹(무선)/S5(책임)/삼성전자" w:date="2014-12-16T16:33:00Z">
                    <w:rPr>
                      <w:b/>
                      <w:sz w:val="20"/>
                    </w:rPr>
                  </w:rPrChange>
                </w:rPr>
                <w:t xml:space="preserve"> </w:t>
              </w:r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59BF695C" w14:textId="77777777" w:rsidR="00EA58C0" w:rsidRPr="008279C1" w:rsidRDefault="00EA58C0" w:rsidP="0013659A">
            <w:pPr>
              <w:pStyle w:val="tablebody"/>
              <w:rPr>
                <w:ins w:id="371" w:author="Sooho Chang" w:date="2014-11-10T19:38:00Z"/>
                <w:szCs w:val="22"/>
              </w:rPr>
            </w:pPr>
            <w:ins w:id="372" w:author="Sooho Chang" w:date="2014-11-10T19:38:00Z">
              <w:r w:rsidRPr="008279C1">
                <w:rPr>
                  <w:szCs w:val="22"/>
                </w:rPr>
                <w:t>The SDK APIs for applications is located.</w:t>
              </w:r>
            </w:ins>
          </w:p>
        </w:tc>
      </w:tr>
      <w:tr w:rsidR="00EA58C0" w14:paraId="2B5601DA" w14:textId="77777777" w:rsidTr="0013659A">
        <w:trPr>
          <w:ins w:id="373" w:author="Sooho Chang" w:date="2014-11-10T19:38:00Z"/>
        </w:trPr>
        <w:tc>
          <w:tcPr>
            <w:tcW w:w="2835" w:type="dxa"/>
          </w:tcPr>
          <w:p w14:paraId="0A95D80B" w14:textId="77777777" w:rsidR="00EA58C0" w:rsidRPr="00312A9D" w:rsidRDefault="00EA58C0" w:rsidP="0013659A">
            <w:pPr>
              <w:pStyle w:val="tablebody"/>
              <w:rPr>
                <w:ins w:id="374" w:author="Sooho Chang" w:date="2014-11-10T19:38:00Z"/>
                <w:b/>
                <w:szCs w:val="22"/>
                <w:rPrChange w:id="375" w:author="권대근/Android개발1그룹(무선)/S5(책임)/삼성전자" w:date="2014-12-16T16:33:00Z">
                  <w:rPr>
                    <w:ins w:id="376" w:author="Sooho Chang" w:date="2014-11-10T19:38:00Z"/>
                    <w:b/>
                    <w:sz w:val="20"/>
                  </w:rPr>
                </w:rPrChange>
              </w:rPr>
            </w:pPr>
            <w:ins w:id="377" w:author="Sooho Chang" w:date="2014-11-10T19:38:00Z">
              <w:r w:rsidRPr="00312A9D">
                <w:rPr>
                  <w:b/>
                  <w:szCs w:val="22"/>
                  <w:rPrChange w:id="378" w:author="권대근/Android개발1그룹(무선)/S5(책임)/삼성전자" w:date="2014-12-16T16:33:00Z">
                    <w:rPr>
                      <w:b/>
                      <w:sz w:val="20"/>
                    </w:rPr>
                  </w:rPrChange>
                </w:rPr>
                <w:t>/</w:t>
              </w:r>
              <w:r w:rsidRPr="00312A9D">
                <w:rPr>
                  <w:szCs w:val="22"/>
                  <w:rPrChange w:id="379" w:author="권대근/Android개발1그룹(무선)/S5(책임)/삼성전자" w:date="2014-12-16T16:33:00Z">
                    <w:rPr>
                      <w:sz w:val="20"/>
                    </w:rPr>
                  </w:rPrChange>
                </w:rPr>
                <w:t>SSMCore</w:t>
              </w:r>
            </w:ins>
          </w:p>
        </w:tc>
        <w:tc>
          <w:tcPr>
            <w:tcW w:w="5954" w:type="dxa"/>
          </w:tcPr>
          <w:p w14:paraId="318DE34E" w14:textId="77777777" w:rsidR="00EA58C0" w:rsidRPr="00312A9D" w:rsidRDefault="00EA58C0" w:rsidP="0013659A">
            <w:pPr>
              <w:pStyle w:val="tablebody"/>
              <w:rPr>
                <w:ins w:id="380" w:author="Sooho Chang" w:date="2014-11-10T19:38:00Z"/>
                <w:szCs w:val="22"/>
                <w:rPrChange w:id="381" w:author="권대근/Android개발1그룹(무선)/S5(책임)/삼성전자" w:date="2014-12-16T16:33:00Z">
                  <w:rPr>
                    <w:ins w:id="382" w:author="Sooho Chang" w:date="2014-11-10T19:38:00Z"/>
                    <w:sz w:val="20"/>
                  </w:rPr>
                </w:rPrChange>
              </w:rPr>
            </w:pPr>
            <w:ins w:id="383" w:author="Sooho Chang" w:date="2014-11-10T19:38:00Z">
              <w:r w:rsidRPr="00312A9D">
                <w:rPr>
                  <w:szCs w:val="22"/>
                  <w:rPrChange w:id="384" w:author="권대근/Android개발1그룹(무선)/S5(책임)/삼성전자" w:date="2014-12-16T16:33:00Z">
                    <w:rPr>
                      <w:sz w:val="20"/>
                    </w:rPr>
                  </w:rPrChange>
                </w:rPr>
                <w:t xml:space="preserve">The SSM service codes </w:t>
              </w:r>
            </w:ins>
          </w:p>
        </w:tc>
      </w:tr>
      <w:tr w:rsidR="00EA58C0" w14:paraId="4BCBF1D5" w14:textId="77777777" w:rsidTr="0013659A">
        <w:trPr>
          <w:ins w:id="385" w:author="Sooho Chang" w:date="2014-11-10T19:38:00Z"/>
        </w:trPr>
        <w:tc>
          <w:tcPr>
            <w:tcW w:w="2835" w:type="dxa"/>
          </w:tcPr>
          <w:p w14:paraId="1D91CBDC" w14:textId="77777777" w:rsidR="00EA58C0" w:rsidRPr="00312A9D" w:rsidRDefault="00EA58C0" w:rsidP="0013659A">
            <w:pPr>
              <w:pStyle w:val="tablebody"/>
              <w:rPr>
                <w:ins w:id="386" w:author="Sooho Chang" w:date="2014-11-10T19:38:00Z"/>
                <w:b/>
                <w:szCs w:val="22"/>
                <w:rPrChange w:id="387" w:author="권대근/Android개발1그룹(무선)/S5(책임)/삼성전자" w:date="2014-12-16T16:33:00Z">
                  <w:rPr>
                    <w:ins w:id="388" w:author="Sooho Chang" w:date="2014-11-10T19:38:00Z"/>
                    <w:b/>
                    <w:sz w:val="20"/>
                  </w:rPr>
                </w:rPrChange>
              </w:rPr>
            </w:pPr>
            <w:ins w:id="389" w:author="Sooho Chang" w:date="2014-11-10T19:38:00Z">
              <w:r w:rsidRPr="00312A9D">
                <w:rPr>
                  <w:b/>
                  <w:szCs w:val="22"/>
                  <w:rPrChange w:id="390" w:author="권대근/Android개발1그룹(무선)/S5(책임)/삼성전자" w:date="2014-12-16T16:33:00Z">
                    <w:rPr>
                      <w:b/>
                      <w:sz w:val="20"/>
                    </w:rPr>
                  </w:rPrChange>
                </w:rPr>
                <w:t>/</w:t>
              </w:r>
              <w:proofErr w:type="spellStart"/>
              <w:r w:rsidRPr="00312A9D">
                <w:rPr>
                  <w:szCs w:val="22"/>
                  <w:rPrChange w:id="391" w:author="권대근/Android개발1그룹(무선)/S5(책임)/삼성전자" w:date="2014-12-16T16:33:00Z">
                    <w:rPr>
                      <w:sz w:val="20"/>
                    </w:rPr>
                  </w:rPrChange>
                </w:rPr>
                <w:t>SoftSensorPlugin</w:t>
              </w:r>
              <w:proofErr w:type="spellEnd"/>
            </w:ins>
          </w:p>
        </w:tc>
        <w:tc>
          <w:tcPr>
            <w:tcW w:w="5954" w:type="dxa"/>
          </w:tcPr>
          <w:p w14:paraId="51D49CFD" w14:textId="77777777" w:rsidR="004A5990" w:rsidRDefault="00EA58C0">
            <w:pPr>
              <w:pStyle w:val="tablebody"/>
              <w:rPr>
                <w:ins w:id="392" w:author="권대근/Android개발1그룹(무선)/S5(책임)/삼성전자" w:date="2014-12-16T20:13:00Z"/>
                <w:rFonts w:eastAsia="맑은 고딕"/>
                <w:szCs w:val="22"/>
              </w:rPr>
            </w:pPr>
            <w:ins w:id="393" w:author="Sooho Chang" w:date="2014-11-10T19:38:00Z">
              <w:r w:rsidRPr="008279C1">
                <w:rPr>
                  <w:szCs w:val="22"/>
                </w:rPr>
                <w:t xml:space="preserve">The source codes for soft sensors can be located in this folder. </w:t>
              </w:r>
            </w:ins>
          </w:p>
          <w:p w14:paraId="7D466B38" w14:textId="64978361" w:rsidR="00EA58C0" w:rsidRPr="004A5990" w:rsidDel="004A5990" w:rsidRDefault="004A5990" w:rsidP="0013659A">
            <w:pPr>
              <w:pStyle w:val="tablebody"/>
              <w:rPr>
                <w:del w:id="394" w:author="권대근/Android개발1그룹(무선)/S5(책임)/삼성전자" w:date="2014-12-16T20:13:00Z"/>
                <w:rFonts w:eastAsia="맑은 고딕"/>
                <w:szCs w:val="22"/>
              </w:rPr>
            </w:pPr>
            <w:ins w:id="395" w:author="권대근/Android개발1그룹(무선)/S5(책임)/삼성전자" w:date="2014-12-16T20:13:00Z">
              <w:r>
                <w:rPr>
                  <w:rFonts w:eastAsia="맑은 고딕" w:hint="eastAsia"/>
                  <w:szCs w:val="22"/>
                </w:rPr>
                <w:t>E</w:t>
              </w:r>
            </w:ins>
          </w:p>
          <w:p w14:paraId="118C3B4F" w14:textId="18AE3286" w:rsidR="00EA58C0" w:rsidRPr="004A5990" w:rsidRDefault="00EA58C0">
            <w:pPr>
              <w:pStyle w:val="tablebody"/>
              <w:rPr>
                <w:ins w:id="396" w:author="Sooho Chang" w:date="2014-11-10T19:38:00Z"/>
                <w:rFonts w:eastAsia="맑은 고딕"/>
                <w:szCs w:val="22"/>
                <w:rPrChange w:id="397" w:author="권대근/Android개발1그룹(무선)/S5(책임)/삼성전자" w:date="2014-12-16T20:14:00Z">
                  <w:rPr>
                    <w:ins w:id="398" w:author="Sooho Chang" w:date="2014-11-10T19:38:00Z"/>
                  </w:rPr>
                </w:rPrChange>
              </w:rPr>
            </w:pPr>
            <w:ins w:id="399" w:author="Sooho Chang" w:date="2014-11-10T19:38:00Z">
              <w:del w:id="400" w:author="권대근/Android개발1그룹(무선)/S5(책임)/삼성전자" w:date="2014-12-16T20:13:00Z">
                <w:r w:rsidRPr="008279C1" w:rsidDel="004A5990">
                  <w:rPr>
                    <w:rFonts w:eastAsia="맑은 고딕"/>
                    <w:szCs w:val="22"/>
                  </w:rPr>
                  <w:delText xml:space="preserve">An </w:delText>
                </w:r>
                <w:r w:rsidRPr="008279C1" w:rsidDel="004A5990">
                  <w:rPr>
                    <w:szCs w:val="22"/>
                  </w:rPr>
                  <w:delText>e</w:delText>
                </w:r>
              </w:del>
              <w:proofErr w:type="gramStart"/>
              <w:r w:rsidRPr="00092F9B">
                <w:rPr>
                  <w:szCs w:val="22"/>
                </w:rPr>
                <w:t>xample</w:t>
              </w:r>
            </w:ins>
            <w:ins w:id="401" w:author="권대근/Android개발1그룹(무선)/S5(책임)/삼성전자" w:date="2014-12-17T14:54:00Z">
              <w:r w:rsidR="00FE00CA">
                <w:rPr>
                  <w:rFonts w:eastAsia="맑은 고딕" w:hint="eastAsia"/>
                  <w:szCs w:val="22"/>
                </w:rPr>
                <w:t>s</w:t>
              </w:r>
            </w:ins>
            <w:proofErr w:type="gramEnd"/>
            <w:ins w:id="402" w:author="Sooho Chang" w:date="2014-11-10T19:38:00Z">
              <w:r w:rsidRPr="00092F9B">
                <w:rPr>
                  <w:szCs w:val="22"/>
                </w:rPr>
                <w:t xml:space="preserve"> of soft sensors</w:t>
              </w:r>
              <w:r w:rsidRPr="00092F9B">
                <w:rPr>
                  <w:rFonts w:eastAsia="맑은 고딕"/>
                  <w:szCs w:val="22"/>
                </w:rPr>
                <w:t xml:space="preserve"> </w:t>
              </w:r>
              <w:del w:id="403" w:author="권대근/Android개발1그룹(무선)/S5(책임)/삼성전자" w:date="2014-12-16T20:14:00Z">
                <w:r w:rsidRPr="00092F9B" w:rsidDel="004A5990">
                  <w:rPr>
                    <w:rFonts w:eastAsia="맑은 고딕"/>
                    <w:szCs w:val="22"/>
                  </w:rPr>
                  <w:delText>i</w:delText>
                </w:r>
              </w:del>
            </w:ins>
            <w:ins w:id="404" w:author="권대근/Android개발1그룹(무선)/S5(책임)/삼성전자" w:date="2014-12-16T20:14:00Z">
              <w:r w:rsidR="004A5990">
                <w:rPr>
                  <w:rFonts w:eastAsia="맑은 고딕" w:hint="eastAsia"/>
                  <w:szCs w:val="22"/>
                </w:rPr>
                <w:t>ar</w:t>
              </w:r>
            </w:ins>
            <w:ins w:id="405" w:author="Sooho Chang" w:date="2014-11-10T19:38:00Z">
              <w:del w:id="406" w:author="권대근/Android개발1그룹(무선)/S5(책임)/삼성전자" w:date="2014-12-16T20:14:00Z">
                <w:r w:rsidRPr="008279C1" w:rsidDel="004A5990">
                  <w:rPr>
                    <w:rFonts w:eastAsia="맑은 고딕"/>
                    <w:szCs w:val="22"/>
                  </w:rPr>
                  <w:delText>s</w:delText>
                </w:r>
              </w:del>
            </w:ins>
            <w:ins w:id="407" w:author="권대근/Android개발1그룹(무선)/S5(책임)/삼성전자" w:date="2014-12-16T20:14:00Z">
              <w:r w:rsidR="004A5990">
                <w:rPr>
                  <w:rFonts w:eastAsia="맑은 고딕" w:hint="eastAsia"/>
                  <w:szCs w:val="22"/>
                </w:rPr>
                <w:t>e</w:t>
              </w:r>
            </w:ins>
            <w:ins w:id="408" w:author="Sooho Chang" w:date="2014-11-10T19:38:00Z">
              <w:r w:rsidRPr="008279C1">
                <w:rPr>
                  <w:rFonts w:eastAsia="맑은 고딕"/>
                  <w:szCs w:val="22"/>
                </w:rPr>
                <w:t xml:space="preserve"> </w:t>
              </w:r>
              <w:proofErr w:type="spellStart"/>
              <w:r w:rsidRPr="008279C1">
                <w:rPr>
                  <w:i/>
                  <w:szCs w:val="22"/>
                </w:rPr>
                <w:t>D</w:t>
              </w:r>
              <w:r w:rsidRPr="00092F9B">
                <w:rPr>
                  <w:rFonts w:eastAsia="맑은 고딕"/>
                  <w:i/>
                  <w:szCs w:val="22"/>
                </w:rPr>
                <w:t>iscomfort</w:t>
              </w:r>
              <w:r w:rsidRPr="00092F9B">
                <w:rPr>
                  <w:i/>
                  <w:szCs w:val="22"/>
                </w:rPr>
                <w:t>I</w:t>
              </w:r>
              <w:r w:rsidRPr="00092F9B">
                <w:rPr>
                  <w:rFonts w:eastAsia="맑은 고딕"/>
                  <w:i/>
                  <w:szCs w:val="22"/>
                </w:rPr>
                <w:t>ndex</w:t>
              </w:r>
              <w:r w:rsidRPr="00A6190E">
                <w:rPr>
                  <w:i/>
                  <w:szCs w:val="22"/>
                </w:rPr>
                <w:t>Sensor</w:t>
              </w:r>
            </w:ins>
            <w:proofErr w:type="spellEnd"/>
            <w:ins w:id="409" w:author="권대근/Android개발1그룹(무선)/S5(책임)/삼성전자" w:date="2014-12-16T20:14:00Z">
              <w:r w:rsidR="004A5990">
                <w:rPr>
                  <w:rFonts w:eastAsia="맑은 고딕" w:hint="eastAsia"/>
                  <w:szCs w:val="22"/>
                </w:rPr>
                <w:t xml:space="preserve"> and </w:t>
              </w:r>
              <w:proofErr w:type="spellStart"/>
              <w:r w:rsidR="004A5990" w:rsidRPr="00640425">
                <w:rPr>
                  <w:rFonts w:eastAsia="맑은 고딕"/>
                  <w:i/>
                  <w:szCs w:val="22"/>
                  <w:rPrChange w:id="410" w:author="권대근/Android개발1그룹(무선)/S5(책임)/삼성전자" w:date="2014-12-16T20:20:00Z">
                    <w:rPr>
                      <w:rFonts w:eastAsia="맑은 고딕"/>
                      <w:szCs w:val="22"/>
                    </w:rPr>
                  </w:rPrChange>
                </w:rPr>
                <w:t>IndoorTrajectorySensor</w:t>
              </w:r>
              <w:proofErr w:type="spellEnd"/>
              <w:r w:rsidR="004A5990">
                <w:rPr>
                  <w:rFonts w:eastAsia="맑은 고딕" w:hint="eastAsia"/>
                  <w:szCs w:val="22"/>
                </w:rPr>
                <w:t>.</w:t>
              </w:r>
            </w:ins>
            <w:ins w:id="411" w:author="Sooho Chang" w:date="2014-11-10T19:38:00Z">
              <w:del w:id="412" w:author="권대근/Android개발1그룹(무선)/S5(책임)/삼성전자" w:date="2014-12-16T20:14:00Z">
                <w:r w:rsidRPr="008279C1" w:rsidDel="004A5990">
                  <w:rPr>
                    <w:szCs w:val="22"/>
                  </w:rPr>
                  <w:delText>.</w:delText>
                </w:r>
              </w:del>
            </w:ins>
          </w:p>
        </w:tc>
      </w:tr>
    </w:tbl>
    <w:p w14:paraId="028FE0ED" w14:textId="1A7B33A8" w:rsidR="00EA58C0" w:rsidRPr="009C44C9" w:rsidDel="004E7ED1" w:rsidRDefault="00EA58C0" w:rsidP="00EA58C0">
      <w:pPr>
        <w:pStyle w:val="2"/>
        <w:rPr>
          <w:ins w:id="413" w:author="Sooho Chang" w:date="2014-11-10T19:38:00Z"/>
          <w:del w:id="414" w:author="권대근/Android개발1그룹(무선)/S5(책임)/삼성전자" w:date="2014-12-16T20:36:00Z"/>
          <w:rFonts w:eastAsia="맑은 고딕"/>
          <w:lang w:eastAsia="ko-KR"/>
          <w:rPrChange w:id="415" w:author="권대근/Android개발1그룹(무선)/S5(책임)/삼성전자" w:date="2014-12-16T16:53:00Z">
            <w:rPr>
              <w:ins w:id="416" w:author="Sooho Chang" w:date="2014-11-10T19:38:00Z"/>
              <w:del w:id="417" w:author="권대근/Android개발1그룹(무선)/S5(책임)/삼성전자" w:date="2014-12-16T20:36:00Z"/>
            </w:rPr>
          </w:rPrChange>
        </w:rPr>
      </w:pPr>
      <w:bookmarkStart w:id="418" w:name="_Toc403396165"/>
      <w:ins w:id="419" w:author="Sooho Chang" w:date="2014-11-10T19:38:00Z">
        <w:del w:id="420" w:author="권대근/Android개발1그룹(무선)/S5(책임)/삼성전자" w:date="2014-12-16T20:36:00Z">
          <w:r w:rsidRPr="009C44C9" w:rsidDel="004E7ED1">
            <w:rPr>
              <w:highlight w:val="yellow"/>
              <w:rPrChange w:id="421" w:author="권대근/Android개발1그룹(무선)/S5(책임)/삼성전자" w:date="2014-12-16T16:53:00Z">
                <w:rPr/>
              </w:rPrChange>
            </w:rPr>
            <w:delText>2. Modify the BOOST path in the environment file</w:delText>
          </w:r>
          <w:bookmarkEnd w:id="418"/>
        </w:del>
      </w:ins>
    </w:p>
    <w:p w14:paraId="64B48D9B" w14:textId="6511660D" w:rsidR="00EA58C0" w:rsidRPr="00484FBB" w:rsidDel="004E7ED1" w:rsidRDefault="00EA58C0" w:rsidP="00EA58C0">
      <w:pPr>
        <w:pStyle w:val="body"/>
        <w:rPr>
          <w:ins w:id="422" w:author="Sooho Chang" w:date="2014-11-10T19:38:00Z"/>
          <w:del w:id="423" w:author="권대근/Android개발1그룹(무선)/S5(책임)/삼성전자" w:date="2014-12-16T20:36:00Z"/>
          <w:rFonts w:eastAsia="맑은 고딕"/>
          <w:lang w:eastAsia="ko-KR"/>
        </w:rPr>
      </w:pPr>
      <w:ins w:id="424" w:author="Sooho Chang" w:date="2014-11-10T19:38:00Z">
        <w:del w:id="425" w:author="권대근/Android개발1그룹(무선)/S5(책임)/삼성전자" w:date="2014-12-16T20:36:00Z">
          <w:r w:rsidRPr="00484FBB" w:rsidDel="004E7ED1">
            <w:rPr>
              <w:rFonts w:eastAsia="맑은 고딕"/>
              <w:lang w:eastAsia="ko-KR"/>
            </w:rPr>
            <w:delText xml:space="preserve">To build, there are two setting attributes for your system environment, BOOST_BASE, in the environment file, environment.mk. </w:delText>
          </w:r>
        </w:del>
      </w:ins>
    </w:p>
    <w:p w14:paraId="7DA96546" w14:textId="6FB30D1E" w:rsidR="00EA58C0" w:rsidDel="004E7ED1" w:rsidRDefault="00EA58C0" w:rsidP="00EA58C0">
      <w:pPr>
        <w:pStyle w:val="body"/>
        <w:rPr>
          <w:ins w:id="426" w:author="Sooho Chang" w:date="2014-11-10T19:38:00Z"/>
          <w:del w:id="427" w:author="권대근/Android개발1그룹(무선)/S5(책임)/삼성전자" w:date="2014-12-16T20:36:00Z"/>
          <w:rFonts w:eastAsia="맑은 고딕"/>
          <w:lang w:eastAsia="ko-KR"/>
        </w:rPr>
      </w:pPr>
      <w:ins w:id="428" w:author="Sooho Chang" w:date="2014-11-10T19:38:00Z">
        <w:del w:id="429" w:author="권대근/Android개발1그룹(무선)/S5(책임)/삼성전자" w:date="2014-12-16T20:36:00Z">
          <w:r w:rsidRPr="00484FBB" w:rsidDel="004E7ED1">
            <w:rPr>
              <w:rFonts w:eastAsia="맑은 고딕"/>
              <w:lang w:eastAsia="ko-KR"/>
            </w:rPr>
            <w:delText>The file is in each platform in the directory, "service/soft-sensor-manager/build/linux".</w:delText>
          </w:r>
        </w:del>
      </w:ins>
    </w:p>
    <w:p w14:paraId="669F29D6" w14:textId="430B36C1" w:rsidR="00EA58C0" w:rsidRDefault="00EA58C0" w:rsidP="00EA58C0">
      <w:pPr>
        <w:pStyle w:val="body"/>
        <w:rPr>
          <w:ins w:id="430" w:author="Sooho Chang" w:date="2014-11-10T19:38:00Z"/>
        </w:rPr>
      </w:pPr>
      <w:ins w:id="431" w:author="Sooho Chang" w:date="2014-11-10T19:38:00Z">
        <w:del w:id="432" w:author="권대근/Android개발1그룹(무선)/S5(책임)/삼성전자" w:date="2014-12-16T20:36:00Z">
          <w:r w:rsidRPr="005E54D9" w:rsidDel="004E7ED1">
            <w:rPr>
              <w:noProof/>
              <w:lang w:eastAsia="ko-KR"/>
            </w:rPr>
            <w:lastRenderedPageBreak/>
            <mc:AlternateContent>
              <mc:Choice Requires="wps">
                <w:drawing>
                  <wp:inline distT="0" distB="0" distL="0" distR="0" wp14:anchorId="7F7F66CF" wp14:editId="20405186">
                    <wp:extent cx="5550195" cy="699715"/>
                    <wp:effectExtent l="0" t="0" r="12700" b="24765"/>
                    <wp:docPr id="4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50195" cy="6997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660A4" w14:textId="77777777" w:rsidR="008279C1" w:rsidRPr="00BA20B7" w:rsidRDefault="008279C1" w:rsidP="00EA58C0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# boost folder path.</w:t>
                                </w:r>
                              </w:p>
                              <w:p w14:paraId="1AD6457A" w14:textId="70174EEF" w:rsidR="008279C1" w:rsidRPr="00312A9D" w:rsidRDefault="008279C1" w:rsidP="00EA58C0">
                                <w:pPr>
                                  <w:ind w:firstLineChars="150" w:firstLine="241"/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  <w:rPrChange w:id="433" w:author="권대근/Android개발1그룹(무선)/S5(책임)/삼성전자" w:date="2014-12-16T16:42:00Z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  <w:lang w:eastAsia="ko-KR"/>
                                      </w:rPr>
                                    </w:rPrChange>
                                  </w:rPr>
                                </w:pPr>
                                <w:r w:rsidRPr="0013659A"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  <w:highlight w:val="yellow"/>
                                    <w:lang w:eastAsia="ko-KR"/>
                                    <w:rPrChange w:id="434" w:author="권대근/Android개발1그룹(무선)/S5(책임)/삼성전자" w:date="2014-12-16T16:44:00Z">
                                      <w:rPr>
                                        <w:rFonts w:ascii="Courier New" w:hAnsi="Courier New" w:cs="Courier New"/>
                                        <w:b/>
                                        <w:sz w:val="16"/>
                                        <w:szCs w:val="16"/>
                                        <w:lang w:eastAsia="ko-KR"/>
                                      </w:rPr>
                                    </w:rPrChange>
                                  </w:rPr>
                                  <w:t>BOOST_BASE</w:t>
                                </w:r>
                                <w:r w:rsidRPr="0013659A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highlight w:val="yellow"/>
                                    <w:lang w:eastAsia="ko-KR"/>
                                    <w:rPrChange w:id="435" w:author="권대근/Android개발1그룹(무선)/S5(책임)/삼성전자" w:date="2014-12-16T16:44:00Z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  <w:lang w:eastAsia="ko-KR"/>
                                      </w:rPr>
                                    </w:rPrChange>
                                  </w:rPr>
                                  <w:t>=</w:t>
                                </w:r>
                                <w:del w:id="436" w:author="권대근/Android개발1그룹(무선)/S5(책임)/삼성전자" w:date="2014-12-16T16:42:00Z">
                                  <w:r w:rsidRPr="0013659A" w:rsidDel="00312A9D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highlight w:val="yellow"/>
                                      <w:lang w:eastAsia="ko-KR"/>
                                      <w:rPrChange w:id="437" w:author="권대근/Android개발1그룹(무선)/S5(책임)/삼성전자" w:date="2014-12-16T16:44:00Z"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  <w:lang w:eastAsia="ko-KR"/>
                                        </w:rPr>
                                      </w:rPrChange>
                                    </w:rPr>
                                    <w:delText>/home/iotivity/Desktop/boost_1_56_0</w:delText>
                                  </w:r>
                                </w:del>
                                <w:ins w:id="438" w:author="권대근/Android개발1그룹(무선)/S5(책임)/삼성전자" w:date="2014-12-16T16:42:00Z">
                                  <w:r w:rsidRPr="0013659A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highlight w:val="yellow"/>
                                      <w:lang w:eastAsia="ko-KR"/>
                                      <w:rPrChange w:id="439" w:author="권대근/Android개발1그룹(무선)/S5(책임)/삼성전자" w:date="2014-12-16T16:44:00Z"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  <w:lang w:eastAsia="ko-KR"/>
                                        </w:rPr>
                                      </w:rPrChange>
                                    </w:rPr>
                                    <w:t>/</w:t>
                                  </w:r>
                                  <w:proofErr w:type="spellStart"/>
                                  <w:r w:rsidRPr="0013659A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highlight w:val="yellow"/>
                                      <w:lang w:eastAsia="ko-KR"/>
                                      <w:rPrChange w:id="440" w:author="권대근/Android개발1그룹(무선)/S5(책임)/삼성전자" w:date="2014-12-16T16:44:00Z"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  <w:lang w:eastAsia="ko-KR"/>
                                        </w:rPr>
                                      </w:rPrChange>
                                    </w:rPr>
                                    <w:t>usr</w:t>
                                  </w:r>
                                  <w:proofErr w:type="spellEnd"/>
                                  <w:r w:rsidRPr="0013659A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highlight w:val="yellow"/>
                                      <w:lang w:eastAsia="ko-KR"/>
                                      <w:rPrChange w:id="441" w:author="권대근/Android개발1그룹(무선)/S5(책임)/삼성전자" w:date="2014-12-16T16:44:00Z"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  <w:lang w:eastAsia="ko-KR"/>
                                        </w:rPr>
                                      </w:rPrChange>
                                    </w:rPr>
                                    <w:t>/local/boost</w:t>
                                  </w:r>
                                </w:ins>
                                <w:del w:id="442" w:author="권대근/Android개발1그룹(무선)/S5(책임)/삼성전자" w:date="2014-12-16T16:42:00Z">
                                  <w:r w:rsidRPr="0013659A" w:rsidDel="00312A9D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highlight w:val="yellow"/>
                                      <w:lang w:eastAsia="ko-KR"/>
                                      <w:rPrChange w:id="443" w:author="권대근/Android개발1그룹(무선)/S5(책임)/삼성전자" w:date="2014-12-16T16:44:00Z"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  <w:lang w:eastAsia="ko-KR"/>
                                        </w:rPr>
                                      </w:rPrChange>
                                    </w:rPr>
                                    <w:delText>.</w:delText>
                                  </w:r>
                                </w:del>
                              </w:p>
                              <w:p w14:paraId="29342141" w14:textId="77777777" w:rsidR="008279C1" w:rsidRDefault="008279C1" w:rsidP="00EA58C0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.</w:t>
                                </w:r>
                              </w:p>
                              <w:p w14:paraId="4FEC7C79" w14:textId="77777777" w:rsidR="008279C1" w:rsidRDefault="008279C1" w:rsidP="00EA58C0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0" tIns="72000" rIns="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28" style="width:437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JkQQIAAG4EAAAOAAAAZHJzL2Uyb0RvYy54bWysVNuO0zAQfUfiHyy/06Sl6W6jpqtVl0VI&#10;C6xY+ADHcRIL3xi7TZavZ+y0pQtviBdrxh4fnzkz483NqBU5CPDSmorOZzklwnDbSNNV9NvX+zfX&#10;lPjATMOUNaKiz8LTm+3rV5vBlWJhe6saAQRBjC8HV9E+BFdmmee90MzPrBMGD1sLmgV0ocsaYAOi&#10;a5Ut8nyVDRYaB5YL73H3bjqk24TftoKHz23rRSCqosgtpBXSWsc1225Y2QFzveRHGuwfWGgmDT56&#10;hrpjgZE9yL+gtORgvW3DjFud2baVXKQcMJt5/kc2Tz1zIuWC4nh3lsn/P1j+6fAIRDYVXS4pMUxj&#10;jb6gasx0SpAi6jM4X2LYk3uEmKF3D5Z/98TYXY9R4hbADr1gDbKax/jsxYXoeLxK6uGjbRCd7YNN&#10;Uo0t6AiIIpAxVeT5XBExBsJxsyiKfL4uKOF4tlqvr+aJUsbK020HPrwXVpNoVBSQe0JnhwcfIhtW&#10;nkISe6tkcy+VSk7sMrFTQA4M+6Pu5umq2mukOu2tizxPXYI4qSljeEL1l0jKkKGi62JRJIQXZx66&#10;+vwGol0AXkJoGXASlNQVvT4HsTIq+840qU8Dk2qykY0yR6mjulOVwliPqZaLU91q2zyj9mCnxsdB&#10;RaO38JOSAZu+ov7HnoGgRH0wWL+3q0iOhORc4XyhA8lBo07GssB9SpjhCFPRcDJ3YZqqvQPZ9fjK&#10;pKWxt1jvVqZSxF6YGB2pY1MnLY8DGKfm0k9Rv7+J7S8AAAD//wMAUEsDBBQABgAIAAAAIQBo4iFj&#10;2QAAAAUBAAAPAAAAZHJzL2Rvd25yZXYueG1sTI9BS8NAEIXvgv9hGcGb3bRIW2M2pURUxFOr4HWa&#10;jEl0dzbsbtP47x296GXg8R5vvldsJmfVSCH2ng3MZxko4to3PbcGXl/ur9agYkJu0HomA18UYVOe&#10;nxWYN/7EOxr3qVVSwjFHA11KQ651rDtyGGd+IBbv3QeHSWRodRPwJOXO6kWWLbXDnuVDhwNVHdWf&#10;+6Mz8EQfd2H1MD4vH0fLyDfV29ZWxlxeTNtbUImm9BeGH3xBh1KYDv7ITVTWgAxJv1e89epa5EFC&#10;82wBuiz0f/ryGwAA//8DAFBLAQItABQABgAIAAAAIQC2gziS/gAAAOEBAAATAAAAAAAAAAAAAAAA&#10;AAAAAABbQ29udGVudF9UeXBlc10ueG1sUEsBAi0AFAAGAAgAAAAhADj9If/WAAAAlAEAAAsAAAAA&#10;AAAAAAAAAAAALwEAAF9yZWxzLy5yZWxzUEsBAi0AFAAGAAgAAAAhAP5RUmRBAgAAbgQAAA4AAAAA&#10;AAAAAAAAAAAALgIAAGRycy9lMm9Eb2MueG1sUEsBAi0AFAAGAAgAAAAhAGjiIWPZAAAABQEAAA8A&#10;AAAAAAAAAAAAAAAAmwQAAGRycy9kb3ducmV2LnhtbFBLBQYAAAAABAAEAPMAAAChBQAAAAA=&#10;" fillcolor="#f2f2f2 [3052]">
                    <v:textbox inset="1mm,2mm,0">
                      <w:txbxContent>
                        <w:p w14:paraId="45A660A4" w14:textId="77777777" w:rsidR="008279C1" w:rsidRPr="00BA20B7" w:rsidRDefault="008279C1" w:rsidP="00EA58C0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# boost folder path.</w:t>
                          </w:r>
                        </w:p>
                        <w:p w14:paraId="1AD6457A" w14:textId="70174EEF" w:rsidR="008279C1" w:rsidRPr="00312A9D" w:rsidRDefault="008279C1" w:rsidP="00EA58C0">
                          <w:pPr>
                            <w:ind w:firstLineChars="150" w:firstLine="241"/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  <w:rPrChange w:id="477" w:author="권대근/Android개발1그룹(무선)/S5(책임)/삼성전자" w:date="2014-12-16T16:42:00Z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rPrChange>
                            </w:rPr>
                          </w:pPr>
                          <w:r w:rsidRPr="0013659A"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  <w:highlight w:val="yellow"/>
                              <w:lang w:eastAsia="ko-KR"/>
                              <w:rPrChange w:id="478" w:author="권대근/Android개발1그룹(무선)/S5(책임)/삼성전자" w:date="2014-12-16T16:44:00Z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eastAsia="ko-KR"/>
                                </w:rPr>
                              </w:rPrChange>
                            </w:rPr>
                            <w:t>BOOST_BASE</w:t>
                          </w:r>
                          <w:r w:rsidRPr="0013659A">
                            <w:rPr>
                              <w:rFonts w:ascii="Courier New" w:hAnsi="Courier New" w:cs="Courier New"/>
                              <w:sz w:val="16"/>
                              <w:szCs w:val="16"/>
                              <w:highlight w:val="yellow"/>
                              <w:lang w:eastAsia="ko-KR"/>
                              <w:rPrChange w:id="479" w:author="권대근/Android개발1그룹(무선)/S5(책임)/삼성전자" w:date="2014-12-16T16:44:00Z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rPrChange>
                            </w:rPr>
                            <w:t>=</w:t>
                          </w:r>
                          <w:del w:id="480" w:author="권대근/Android개발1그룹(무선)/S5(책임)/삼성전자" w:date="2014-12-16T16:42:00Z">
                            <w:r w:rsidRPr="0013659A" w:rsidDel="00312A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eastAsia="ko-KR"/>
                                <w:rPrChange w:id="481" w:author="권대근/Android개발1그룹(무선)/S5(책임)/삼성전자" w:date="2014-12-16T16:44:00Z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rPrChange>
                              </w:rPr>
                              <w:delText>/home/iotivity/Desktop/boost_1_56_0</w:delText>
                            </w:r>
                          </w:del>
                          <w:ins w:id="482" w:author="권대근/Android개발1그룹(무선)/S5(책임)/삼성전자" w:date="2014-12-16T16:42:00Z">
                            <w:r w:rsidRPr="0013659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eastAsia="ko-KR"/>
                                <w:rPrChange w:id="483" w:author="권대근/Android개발1그룹(무선)/S5(책임)/삼성전자" w:date="2014-12-16T16:44:00Z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rPrChange>
                              </w:rPr>
                              <w:t>/</w:t>
                            </w:r>
                            <w:proofErr w:type="spellStart"/>
                            <w:r w:rsidRPr="0013659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eastAsia="ko-KR"/>
                                <w:rPrChange w:id="484" w:author="권대근/Android개발1그룹(무선)/S5(책임)/삼성전자" w:date="2014-12-16T16:44:00Z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rPrChange>
                              </w:rPr>
                              <w:t>usr</w:t>
                            </w:r>
                            <w:proofErr w:type="spellEnd"/>
                            <w:r w:rsidRPr="0013659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eastAsia="ko-KR"/>
                                <w:rPrChange w:id="485" w:author="권대근/Android개발1그룹(무선)/S5(책임)/삼성전자" w:date="2014-12-16T16:44:00Z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rPrChange>
                              </w:rPr>
                              <w:t>/local/boost</w:t>
                            </w:r>
                          </w:ins>
                          <w:del w:id="486" w:author="권대근/Android개발1그룹(무선)/S5(책임)/삼성전자" w:date="2014-12-16T16:42:00Z">
                            <w:r w:rsidRPr="0013659A" w:rsidDel="00312A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eastAsia="ko-KR"/>
                                <w:rPrChange w:id="487" w:author="권대근/Android개발1그룹(무선)/S5(책임)/삼성전자" w:date="2014-12-16T16:44:00Z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rPrChange>
                              </w:rPr>
                              <w:delText>.</w:delText>
                            </w:r>
                          </w:del>
                        </w:p>
                        <w:p w14:paraId="29342141" w14:textId="77777777" w:rsidR="008279C1" w:rsidRDefault="008279C1" w:rsidP="00EA58C0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.</w:t>
                          </w:r>
                        </w:p>
                        <w:p w14:paraId="4FEC7C79" w14:textId="77777777" w:rsidR="008279C1" w:rsidRDefault="008279C1" w:rsidP="00EA58C0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.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51842AF0" w14:textId="727DF998" w:rsidR="00EA58C0" w:rsidRPr="00FA55F9" w:rsidRDefault="004E7ED1" w:rsidP="00EA58C0">
      <w:pPr>
        <w:pStyle w:val="2"/>
        <w:rPr>
          <w:ins w:id="444" w:author="Sooho Chang" w:date="2014-11-10T19:38:00Z"/>
          <w:rFonts w:eastAsia="맑은 고딕"/>
          <w:lang w:eastAsia="ko-KR"/>
          <w:rPrChange w:id="445" w:author="권대근/Android개발1그룹(무선)/S5(책임)/삼성전자" w:date="2014-12-16T19:49:00Z">
            <w:rPr>
              <w:ins w:id="446" w:author="Sooho Chang" w:date="2014-11-10T19:38:00Z"/>
            </w:rPr>
          </w:rPrChange>
        </w:rPr>
      </w:pPr>
      <w:bookmarkStart w:id="447" w:name="_Toc403396166"/>
      <w:ins w:id="448" w:author="권대근/Android개발1그룹(무선)/S5(책임)/삼성전자" w:date="2014-12-16T20:36:00Z">
        <w:r w:rsidRPr="00F736A5">
          <w:rPr>
            <w:rFonts w:eastAsia="맑은 고딕"/>
            <w:lang w:eastAsia="ko-KR"/>
            <w:rPrChange w:id="449" w:author="권대근/Android개발1그룹(무선)/S5(책임)/삼성전자" w:date="2014-12-17T14:51:00Z">
              <w:rPr>
                <w:rFonts w:eastAsia="맑은 고딕"/>
                <w:highlight w:val="yellow"/>
                <w:lang w:eastAsia="ko-KR"/>
              </w:rPr>
            </w:rPrChange>
          </w:rPr>
          <w:t>2</w:t>
        </w:r>
      </w:ins>
      <w:ins w:id="450" w:author="Sooho Chang" w:date="2014-11-10T19:38:00Z">
        <w:del w:id="451" w:author="권대근/Android개발1그룹(무선)/S5(책임)/삼성전자" w:date="2014-12-16T20:36:00Z">
          <w:r w:rsidR="00EA58C0" w:rsidRPr="00F736A5" w:rsidDel="004E7ED1">
            <w:delText>3</w:delText>
          </w:r>
        </w:del>
        <w:r w:rsidR="00EA58C0" w:rsidRPr="00F736A5">
          <w:t>. Refer readme files in each build directory for each module.</w:t>
        </w:r>
      </w:ins>
      <w:bookmarkEnd w:id="447"/>
      <w:ins w:id="452" w:author="권대근/Android개발1그룹(무선)/S5(책임)/삼성전자" w:date="2014-12-16T19:49:00Z">
        <w:r w:rsidR="00FA55F9" w:rsidRPr="00AF268B">
          <w:rPr>
            <w:rFonts w:eastAsia="맑은 고딕"/>
            <w:lang w:eastAsia="ko-KR"/>
          </w:rPr>
          <w:t xml:space="preserve"> </w:t>
        </w:r>
      </w:ins>
    </w:p>
    <w:p w14:paraId="567011AE" w14:textId="77777777" w:rsidR="00EA58C0" w:rsidRDefault="00EA58C0" w:rsidP="00EA58C0">
      <w:pPr>
        <w:pStyle w:val="body"/>
        <w:rPr>
          <w:ins w:id="453" w:author="권대근/Android개발1그룹(무선)/S5(책임)/삼성전자" w:date="2014-12-16T20:37:00Z"/>
          <w:rFonts w:eastAsia="맑은 고딕"/>
          <w:lang w:eastAsia="ko-KR"/>
        </w:rPr>
      </w:pPr>
      <w:ins w:id="454" w:author="Sooho Chang" w:date="2014-11-10T19:38:00Z">
        <w:r w:rsidRPr="00484FBB">
          <w:rPr>
            <w:rFonts w:eastAsia="맑은 고딕"/>
            <w:lang w:eastAsia="ko-KR"/>
          </w:rPr>
          <w:t xml:space="preserve">There are readme files in the build directories for each module (e.g. \SDK, \ </w:t>
        </w:r>
        <w:proofErr w:type="spellStart"/>
        <w:r w:rsidRPr="00484FBB">
          <w:rPr>
            <w:rFonts w:eastAsia="맑은 고딕"/>
            <w:lang w:eastAsia="ko-KR"/>
          </w:rPr>
          <w:t>SSMCore</w:t>
        </w:r>
        <w:proofErr w:type="spellEnd"/>
        <w:proofErr w:type="gramStart"/>
        <w:r w:rsidRPr="00484FBB">
          <w:rPr>
            <w:rFonts w:eastAsia="맑은 고딕"/>
            <w:lang w:eastAsia="ko-KR"/>
          </w:rPr>
          <w:t>,  \</w:t>
        </w:r>
        <w:proofErr w:type="spellStart"/>
        <w:proofErr w:type="gramEnd"/>
        <w:r w:rsidRPr="00484FBB">
          <w:rPr>
            <w:rFonts w:eastAsia="맑은 고딕"/>
            <w:lang w:eastAsia="ko-KR"/>
          </w:rPr>
          <w:t>SampleApp</w:t>
        </w:r>
        <w:proofErr w:type="spellEnd"/>
        <w:r w:rsidRPr="00484FBB">
          <w:rPr>
            <w:rFonts w:eastAsia="맑은 고딕"/>
            <w:lang w:eastAsia="ko-KR"/>
          </w:rPr>
          <w:t>). Please refer the files for specific setup.</w:t>
        </w:r>
      </w:ins>
    </w:p>
    <w:p w14:paraId="65DD21E5" w14:textId="77777777" w:rsidR="00AF268B" w:rsidRDefault="00AF268B" w:rsidP="00EA58C0">
      <w:pPr>
        <w:pStyle w:val="body"/>
        <w:rPr>
          <w:ins w:id="455" w:author="Sooho Chang" w:date="2014-11-10T19:38:00Z"/>
          <w:rFonts w:eastAsia="맑은 고딕"/>
        </w:rPr>
      </w:pPr>
    </w:p>
    <w:p w14:paraId="0997AEA3" w14:textId="62550CDB" w:rsidR="00EA58C0" w:rsidRDefault="00985E1A" w:rsidP="00EA58C0">
      <w:pPr>
        <w:pStyle w:val="2"/>
        <w:rPr>
          <w:ins w:id="456" w:author="Sooho Chang" w:date="2014-11-10T19:38:00Z"/>
          <w:rFonts w:eastAsia="맑은 고딕"/>
        </w:rPr>
      </w:pPr>
      <w:bookmarkStart w:id="457" w:name="_Toc403396167"/>
      <w:ins w:id="458" w:author="권대근/Android개발1그룹(무선)/S5(책임)/삼성전자" w:date="2014-12-16T20:36:00Z">
        <w:r>
          <w:rPr>
            <w:rFonts w:eastAsia="맑은 고딕" w:hint="eastAsia"/>
            <w:lang w:eastAsia="ko-KR"/>
          </w:rPr>
          <w:t>3</w:t>
        </w:r>
      </w:ins>
      <w:ins w:id="459" w:author="Sooho Chang" w:date="2014-11-10T19:38:00Z">
        <w:del w:id="460" w:author="권대근/Android개발1그룹(무선)/S5(책임)/삼성전자" w:date="2014-12-16T20:36:00Z">
          <w:r w:rsidR="00EA58C0" w:rsidDel="00985E1A">
            <w:rPr>
              <w:rFonts w:eastAsia="맑은 고딕" w:hint="eastAsia"/>
            </w:rPr>
            <w:delText>4</w:delText>
          </w:r>
        </w:del>
        <w:r w:rsidR="00EA58C0">
          <w:rPr>
            <w:rFonts w:eastAsia="맑은 고딕" w:hint="eastAsia"/>
          </w:rPr>
          <w:t xml:space="preserve">. </w:t>
        </w:r>
        <w:r w:rsidR="00EA58C0">
          <w:t>R</w:t>
        </w:r>
        <w:r w:rsidR="00EA58C0">
          <w:rPr>
            <w:rFonts w:hint="eastAsia"/>
          </w:rPr>
          <w:t>un make</w:t>
        </w:r>
        <w:bookmarkEnd w:id="457"/>
      </w:ins>
    </w:p>
    <w:p w14:paraId="1B136B86" w14:textId="15D0157B" w:rsidR="00EA58C0" w:rsidRDefault="00A05D35" w:rsidP="00EA58C0">
      <w:pPr>
        <w:pStyle w:val="3"/>
        <w:rPr>
          <w:ins w:id="461" w:author="권대근/Android개발1그룹(무선)/S5(책임)/삼성전자" w:date="2014-12-16T19:56:00Z"/>
          <w:rFonts w:eastAsia="맑은 고딕"/>
          <w:sz w:val="22"/>
          <w:szCs w:val="22"/>
          <w:lang w:eastAsia="ko-KR"/>
        </w:rPr>
      </w:pPr>
      <w:bookmarkStart w:id="462" w:name="_Toc403396168"/>
      <w:ins w:id="463" w:author="권대근/Android개발1그룹(무선)/S5(책임)/삼성전자" w:date="2014-12-16T20:37:00Z">
        <w:r w:rsidRPr="00AF268B">
          <w:rPr>
            <w:rFonts w:eastAsia="맑은 고딕"/>
            <w:sz w:val="22"/>
            <w:szCs w:val="22"/>
            <w:lang w:eastAsia="ko-KR"/>
            <w:rPrChange w:id="464" w:author="권대근/Android개발1그룹(무선)/S5(책임)/삼성전자" w:date="2014-12-16T20:37:00Z">
              <w:rPr>
                <w:rFonts w:eastAsia="맑은 고딕"/>
                <w:sz w:val="22"/>
                <w:szCs w:val="22"/>
                <w:highlight w:val="yellow"/>
                <w:lang w:eastAsia="ko-KR"/>
              </w:rPr>
            </w:rPrChange>
          </w:rPr>
          <w:t>3</w:t>
        </w:r>
      </w:ins>
      <w:ins w:id="465" w:author="Sooho Chang" w:date="2014-11-10T19:38:00Z">
        <w:del w:id="466" w:author="권대근/Android개발1그룹(무선)/S5(책임)/삼성전자" w:date="2014-12-16T20:37:00Z">
          <w:r w:rsidR="00EA58C0" w:rsidRPr="00AF268B" w:rsidDel="00A05D35">
            <w:rPr>
              <w:sz w:val="22"/>
              <w:szCs w:val="22"/>
            </w:rPr>
            <w:delText>4</w:delText>
          </w:r>
        </w:del>
        <w:r w:rsidR="00EA58C0" w:rsidRPr="00AF268B">
          <w:rPr>
            <w:sz w:val="22"/>
            <w:szCs w:val="22"/>
          </w:rPr>
          <w:t>.1 Run make for SoftSensorManager</w:t>
        </w:r>
      </w:ins>
      <w:ins w:id="467" w:author="권대근/Android개발1그룹(무선)/S5(책임)/삼성전자" w:date="2014-12-16T20:39:00Z">
        <w:r w:rsidR="00F42E60">
          <w:rPr>
            <w:rFonts w:eastAsia="맑은 고딕" w:hint="eastAsia"/>
            <w:sz w:val="22"/>
            <w:szCs w:val="22"/>
            <w:lang w:eastAsia="ko-KR"/>
          </w:rPr>
          <w:t xml:space="preserve"> &amp; App in </w:t>
        </w:r>
      </w:ins>
      <w:ins w:id="468" w:author="권대근/Android개발1그룹(무선)/S5(책임)/삼성전자" w:date="2014-12-17T14:47:00Z">
        <w:r w:rsidR="00E66098">
          <w:rPr>
            <w:rFonts w:eastAsia="맑은 고딕" w:hint="eastAsia"/>
            <w:sz w:val="22"/>
            <w:szCs w:val="22"/>
            <w:lang w:eastAsia="ko-KR"/>
          </w:rPr>
          <w:t>Ubuntu</w:t>
        </w:r>
      </w:ins>
      <w:ins w:id="469" w:author="Sooho Chang" w:date="2014-11-10T19:38:00Z">
        <w:r w:rsidR="00EA58C0" w:rsidRPr="00AF268B">
          <w:rPr>
            <w:sz w:val="22"/>
            <w:szCs w:val="22"/>
          </w:rPr>
          <w:t>.</w:t>
        </w:r>
      </w:ins>
      <w:bookmarkEnd w:id="462"/>
      <w:ins w:id="470" w:author="권대근/Android개발1그룹(무선)/S5(책임)/삼성전자" w:date="2014-12-16T19:49:00Z">
        <w:r w:rsidR="00783726" w:rsidRPr="00AF268B">
          <w:rPr>
            <w:rFonts w:eastAsia="맑은 고딕"/>
            <w:sz w:val="22"/>
            <w:szCs w:val="22"/>
            <w:lang w:eastAsia="ko-KR"/>
          </w:rPr>
          <w:t xml:space="preserve"> </w:t>
        </w:r>
      </w:ins>
    </w:p>
    <w:p w14:paraId="30E4F02E" w14:textId="4921F62C" w:rsidR="003E6224" w:rsidRDefault="003E6224" w:rsidP="00640425">
      <w:pPr>
        <w:pStyle w:val="body"/>
        <w:rPr>
          <w:ins w:id="471" w:author="권대근/Android개발1그룹(무선)/S5(책임)/삼성전자" w:date="2014-12-17T14:46:00Z"/>
          <w:rFonts w:eastAsia="맑은 고딕"/>
          <w:lang w:eastAsia="ko-KR"/>
        </w:rPr>
      </w:pPr>
      <w:ins w:id="472" w:author="권대근/Android개발1그룹(무선)/S5(책임)/삼성전자" w:date="2014-12-17T14:46:00Z">
        <w:r>
          <w:rPr>
            <w:rFonts w:eastAsia="맑은 고딕" w:hint="eastAsia"/>
            <w:lang w:eastAsia="ko-KR"/>
          </w:rPr>
          <w:t xml:space="preserve">3.1.1 </w:t>
        </w:r>
      </w:ins>
      <w:ins w:id="473" w:author="권대근/Android개발1그룹(무선)/S5(책임)/삼성전자" w:date="2014-12-17T14:47:00Z">
        <w:r w:rsidR="00E66098">
          <w:rPr>
            <w:rFonts w:eastAsia="맑은 고딕" w:hint="eastAsia"/>
            <w:lang w:eastAsia="ko-KR"/>
          </w:rPr>
          <w:t xml:space="preserve">Before </w:t>
        </w:r>
        <w:r w:rsidR="00E66098">
          <w:rPr>
            <w:rFonts w:eastAsia="맑은 고딕"/>
            <w:lang w:eastAsia="ko-KR"/>
          </w:rPr>
          <w:t>running</w:t>
        </w:r>
        <w:r w:rsidR="00E66098">
          <w:rPr>
            <w:rFonts w:eastAsia="맑은 고딕" w:hint="eastAsia"/>
            <w:lang w:eastAsia="ko-KR"/>
          </w:rPr>
          <w:t xml:space="preserve"> make for </w:t>
        </w:r>
        <w:r w:rsidR="00F736A5" w:rsidRPr="00AF268B">
          <w:rPr>
            <w:sz w:val="22"/>
            <w:szCs w:val="22"/>
          </w:rPr>
          <w:t>SoftSensorManager</w:t>
        </w:r>
        <w:r w:rsidR="00F736A5">
          <w:rPr>
            <w:rFonts w:eastAsia="맑은 고딕" w:hint="eastAsia"/>
            <w:sz w:val="22"/>
            <w:szCs w:val="22"/>
            <w:lang w:eastAsia="ko-KR"/>
          </w:rPr>
          <w:t xml:space="preserve"> &amp; App in Ubuntu, </w:t>
        </w:r>
      </w:ins>
      <w:ins w:id="474" w:author="권대근/Android개발1그룹(무선)/S5(책임)/삼성전자" w:date="2014-12-17T14:48:00Z">
        <w:r w:rsidR="00F736A5">
          <w:rPr>
            <w:rFonts w:eastAsia="맑은 고딕" w:hint="eastAsia"/>
            <w:lang w:eastAsia="ko-KR"/>
          </w:rPr>
          <w:t xml:space="preserve">resource should be built </w:t>
        </w:r>
        <w:r w:rsidR="00F736A5">
          <w:rPr>
            <w:rFonts w:eastAsia="맑은 고딕"/>
            <w:lang w:eastAsia="ko-KR"/>
          </w:rPr>
          <w:t>in advance.</w:t>
        </w:r>
      </w:ins>
      <w:ins w:id="475" w:author="권대근/Android개발1그룹(무선)/S5(책임)/삼성전자" w:date="2014-12-17T14:49:00Z">
        <w:r w:rsidR="00F736A5">
          <w:rPr>
            <w:rFonts w:eastAsia="맑은 고딕" w:hint="eastAsia"/>
            <w:lang w:eastAsia="ko-KR"/>
          </w:rPr>
          <w:t xml:space="preserve"> Please refer to </w:t>
        </w:r>
        <w:r w:rsidR="00F736A5">
          <w:rPr>
            <w:rFonts w:eastAsia="맑은 고딕"/>
            <w:lang w:eastAsia="ko-KR"/>
          </w:rPr>
          <w:t>‘</w:t>
        </w:r>
        <w:r w:rsidR="00F736A5" w:rsidRPr="00F736A5">
          <w:rPr>
            <w:rFonts w:eastAsia="맑은 고딕"/>
            <w:lang w:eastAsia="ko-KR"/>
          </w:rPr>
          <w:t>Build the IoTivity project for Linux</w:t>
        </w:r>
        <w:r w:rsidR="00F736A5">
          <w:rPr>
            <w:rFonts w:eastAsia="맑은 고딕"/>
            <w:lang w:eastAsia="ko-KR"/>
          </w:rPr>
          <w:t>’</w:t>
        </w:r>
      </w:ins>
      <w:ins w:id="476" w:author="권대근/Android개발1그룹(무선)/S5(책임)/삼성전자" w:date="2014-12-17T14:50:00Z">
        <w:r w:rsidR="00F736A5">
          <w:rPr>
            <w:rFonts w:eastAsia="맑은 고딕" w:hint="eastAsia"/>
            <w:lang w:eastAsia="ko-KR"/>
          </w:rPr>
          <w:t xml:space="preserve"> in previous section.</w:t>
        </w:r>
      </w:ins>
    </w:p>
    <w:p w14:paraId="2676468A" w14:textId="66D21635" w:rsidR="00640425" w:rsidRDefault="00F26208" w:rsidP="00640425">
      <w:pPr>
        <w:pStyle w:val="body"/>
        <w:rPr>
          <w:ins w:id="477" w:author="권대근/Android개발1그룹(무선)/S5(책임)/삼성전자" w:date="2014-12-16T20:18:00Z"/>
          <w:rFonts w:eastAsia="맑은 고딕"/>
          <w:lang w:eastAsia="ko-KR"/>
        </w:rPr>
      </w:pPr>
      <w:ins w:id="478" w:author="권대근/Android개발1그룹(무선)/S5(책임)/삼성전자" w:date="2014-12-17T14:45:00Z">
        <w:r>
          <w:rPr>
            <w:rFonts w:eastAsia="맑은 고딕" w:hint="eastAsia"/>
            <w:lang w:eastAsia="ko-KR"/>
          </w:rPr>
          <w:t xml:space="preserve">3.1.2 </w:t>
        </w:r>
      </w:ins>
      <w:ins w:id="479" w:author="권대근/Android개발1그룹(무선)/S5(책임)/삼성전자" w:date="2014-12-16T20:18:00Z">
        <w:r w:rsidR="00640425" w:rsidRPr="00484FBB">
          <w:rPr>
            <w:lang w:eastAsia="ko-KR"/>
          </w:rPr>
          <w:t xml:space="preserve">If you type "make" at </w:t>
        </w:r>
      </w:ins>
      <w:ins w:id="480" w:author="권대근/Android개발1그룹(무선)/S5(책임)/삼성전자" w:date="2014-12-17T14:46:00Z">
        <w:r>
          <w:rPr>
            <w:rFonts w:eastAsia="맑은 고딕"/>
            <w:lang w:eastAsia="ko-KR"/>
          </w:rPr>
          <w:t>“</w:t>
        </w:r>
      </w:ins>
      <w:ins w:id="481" w:author="권대근/Android개발1그룹(무선)/S5(책임)/삼성전자" w:date="2014-12-16T20:18:00Z">
        <w:r w:rsidR="00640425" w:rsidRPr="00D86962">
          <w:rPr>
            <w:rFonts w:hint="eastAsia"/>
            <w:lang w:eastAsia="ko-KR"/>
          </w:rPr>
          <w:t>s</w:t>
        </w:r>
        <w:r w:rsidR="00640425" w:rsidRPr="00484FBB">
          <w:rPr>
            <w:lang w:eastAsia="ko-KR"/>
          </w:rPr>
          <w:t>oft</w:t>
        </w:r>
        <w:r w:rsidR="00640425" w:rsidRPr="00D86962">
          <w:rPr>
            <w:rFonts w:hint="eastAsia"/>
            <w:lang w:eastAsia="ko-KR"/>
          </w:rPr>
          <w:t>-s</w:t>
        </w:r>
        <w:r w:rsidR="00640425" w:rsidRPr="00484FBB">
          <w:rPr>
            <w:lang w:eastAsia="ko-KR"/>
          </w:rPr>
          <w:t>ensor</w:t>
        </w:r>
        <w:r w:rsidR="00640425" w:rsidRPr="00D86962">
          <w:rPr>
            <w:rFonts w:hint="eastAsia"/>
            <w:lang w:eastAsia="ko-KR"/>
          </w:rPr>
          <w:t>-m</w:t>
        </w:r>
        <w:r w:rsidR="00640425" w:rsidRPr="00484FBB">
          <w:rPr>
            <w:lang w:eastAsia="ko-KR"/>
          </w:rPr>
          <w:t>anager</w:t>
        </w:r>
      </w:ins>
      <w:ins w:id="482" w:author="권대근/Android개발1그룹(무선)/S5(책임)/삼성전자" w:date="2014-12-17T14:45:00Z">
        <w:r>
          <w:rPr>
            <w:rFonts w:eastAsia="맑은 고딕" w:hint="eastAsia"/>
            <w:lang w:eastAsia="ko-KR"/>
          </w:rPr>
          <w:t>/build/</w:t>
        </w:r>
        <w:proofErr w:type="spellStart"/>
        <w:r>
          <w:rPr>
            <w:rFonts w:eastAsia="맑은 고딕" w:hint="eastAsia"/>
            <w:lang w:eastAsia="ko-KR"/>
          </w:rPr>
          <w:t>linux</w:t>
        </w:r>
      </w:ins>
      <w:proofErr w:type="spellEnd"/>
      <w:ins w:id="483" w:author="권대근/Android개발1그룹(무선)/S5(책임)/삼성전자" w:date="2014-12-17T14:46:00Z">
        <w:r>
          <w:rPr>
            <w:rFonts w:eastAsia="맑은 고딕"/>
            <w:lang w:eastAsia="ko-KR"/>
          </w:rPr>
          <w:t>”</w:t>
        </w:r>
      </w:ins>
      <w:ins w:id="484" w:author="권대근/Android개발1그룹(무선)/S5(책임)/삼성전자" w:date="2014-12-16T20:18:00Z">
        <w:r w:rsidR="00640425" w:rsidRPr="00D86962">
          <w:rPr>
            <w:rFonts w:hint="eastAsia"/>
            <w:lang w:eastAsia="ko-KR"/>
          </w:rPr>
          <w:t>, a</w:t>
        </w:r>
        <w:r w:rsidR="00640425" w:rsidRPr="00484FBB">
          <w:rPr>
            <w:lang w:eastAsia="ko-KR"/>
          </w:rPr>
          <w:t>ll packages will be pushed to "</w:t>
        </w:r>
        <w:r w:rsidR="00640425" w:rsidRPr="00D86962">
          <w:rPr>
            <w:rFonts w:hint="eastAsia"/>
            <w:lang w:eastAsia="ko-KR"/>
          </w:rPr>
          <w:t>/</w:t>
        </w:r>
        <w:r w:rsidR="00640425" w:rsidRPr="00D86962">
          <w:rPr>
            <w:lang w:eastAsia="ko-KR"/>
          </w:rPr>
          <w:t>soft-sensor-manager/build/</w:t>
        </w:r>
        <w:proofErr w:type="spellStart"/>
        <w:r w:rsidR="00640425" w:rsidRPr="00D86962">
          <w:rPr>
            <w:lang w:eastAsia="ko-KR"/>
          </w:rPr>
          <w:t>linux</w:t>
        </w:r>
        <w:proofErr w:type="spellEnd"/>
        <w:r w:rsidR="00640425" w:rsidRPr="00D86962">
          <w:rPr>
            <w:lang w:eastAsia="ko-KR"/>
          </w:rPr>
          <w:t>/release</w:t>
        </w:r>
        <w:r w:rsidR="00640425" w:rsidRPr="00484FBB">
          <w:rPr>
            <w:lang w:eastAsia="ko-KR"/>
          </w:rPr>
          <w:t xml:space="preserve">". </w:t>
        </w:r>
        <w:r w:rsidR="00640425">
          <w:rPr>
            <w:rFonts w:eastAsia="맑은 고딕" w:hint="eastAsia"/>
            <w:lang w:eastAsia="ko-KR"/>
          </w:rPr>
          <w:t xml:space="preserve"> </w:t>
        </w:r>
        <w:r w:rsidR="00640425" w:rsidRPr="00484FBB">
          <w:rPr>
            <w:lang w:eastAsia="ko-KR"/>
          </w:rPr>
          <w:t>You can also found other packages in the folder.</w:t>
        </w:r>
      </w:ins>
    </w:p>
    <w:p w14:paraId="6E043C03" w14:textId="77777777" w:rsidR="00F24700" w:rsidRDefault="00F24700">
      <w:pPr>
        <w:rPr>
          <w:ins w:id="485" w:author="권대근/Android개발1그룹(무선)/S5(책임)/삼성전자" w:date="2014-12-16T20:05:00Z"/>
          <w:rFonts w:eastAsia="맑은 고딕"/>
          <w:lang w:eastAsia="ko-KR"/>
        </w:rPr>
        <w:pPrChange w:id="486" w:author="권대근/Android개발1그룹(무선)/S5(책임)/삼성전자" w:date="2014-12-16T19:56:00Z">
          <w:pPr>
            <w:pStyle w:val="3"/>
          </w:pPr>
        </w:pPrChange>
      </w:pPr>
    </w:p>
    <w:p w14:paraId="18204540" w14:textId="1FA3158B" w:rsidR="00883178" w:rsidRPr="00883178" w:rsidDel="00883178" w:rsidRDefault="00883178">
      <w:pPr>
        <w:rPr>
          <w:ins w:id="487" w:author="Sooho Chang" w:date="2014-11-10T19:38:00Z"/>
          <w:del w:id="488" w:author="권대근/Android개발1그룹(무선)/S5(책임)/삼성전자" w:date="2014-12-16T20:09:00Z"/>
          <w:rFonts w:eastAsia="맑은 고딕"/>
          <w:lang w:eastAsia="ko-KR"/>
          <w:rPrChange w:id="489" w:author="권대근/Android개발1그룹(무선)/S5(책임)/삼성전자" w:date="2014-12-16T20:06:00Z">
            <w:rPr>
              <w:ins w:id="490" w:author="Sooho Chang" w:date="2014-11-10T19:38:00Z"/>
              <w:del w:id="491" w:author="권대근/Android개발1그룹(무선)/S5(책임)/삼성전자" w:date="2014-12-16T20:09:00Z"/>
              <w:sz w:val="22"/>
              <w:szCs w:val="22"/>
            </w:rPr>
          </w:rPrChange>
        </w:rPr>
        <w:pPrChange w:id="492" w:author="권대근/Android개발1그룹(무선)/S5(책임)/삼성전자" w:date="2014-12-16T19:56:00Z">
          <w:pPr>
            <w:pStyle w:val="3"/>
          </w:pPr>
        </w:pPrChange>
      </w:pPr>
    </w:p>
    <w:p w14:paraId="5310B205" w14:textId="77777777" w:rsidR="00EA58C0" w:rsidRDefault="00EA58C0" w:rsidP="00EA58C0">
      <w:pPr>
        <w:pStyle w:val="body"/>
        <w:rPr>
          <w:ins w:id="493" w:author="Sooho Chang" w:date="2014-11-10T19:38:00Z"/>
        </w:rPr>
      </w:pPr>
      <w:ins w:id="494" w:author="Sooho Chang" w:date="2014-11-10T19:38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449ABA45" wp14:editId="7EE8CAEB">
                  <wp:extent cx="5549900" cy="298450"/>
                  <wp:effectExtent l="0" t="0" r="12700" b="25400"/>
                  <wp:docPr id="4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4990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02132" w14:textId="77777777" w:rsidR="008279C1" w:rsidRDefault="008279C1" w:rsidP="00EA58C0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oic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r w:rsidRPr="00AD02AC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service/soft-sensor-manager/build/</w:t>
                              </w:r>
                              <w:proofErr w:type="spellStart"/>
                              <w:r w:rsidRPr="00AD02AC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linux</w:t>
                              </w:r>
                              <w:proofErr w:type="spellEnd"/>
                              <w:r w:rsidRPr="00AD02AC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$ make</w:t>
                              </w:r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29" style="width:437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P2QQIAAG4EAAAOAAAAZHJzL2Uyb0RvYy54bWysVF1v0zAUfUfiP1h+Z2m7ZqzR0mnaGEIa&#10;MDH4ATeOk1j4i2u36fj1XDtt6eAN8RLda18fn3vOda6ud0azrcSgnK35/GzGmbTCtcr2Nf/29f7N&#10;JWchgm1BOytr/iwDv16/fnU1+kou3OB0K5ERiA3V6Gs+xOiroghikAbCmfPS0mbn0ECkFPuiRRgJ&#10;3ehiMZtdFKPD1qMTMgRavZs2+Trjd50U8XPXBRmZrjlxi/mL+dukb7G+gqpH8IMSexrwDywMKEuX&#10;HqHuIALboPoLyiiBLrgunglnCtd1SsjcA3Uzn/3RzdMAXuZeSJzgjzKF/wcrPm0fkam25suSMwuG&#10;PPpCqoHttWRl0mf0oaKyJ/+IqcPgH5z4Hph1twNVyRtENw4SWmI1T/XFiwMpCXSUNeNH1xI6bKLL&#10;Uu06NAmQRGC77Mjz0RG5i0zQYlkuV6sZGSdob7G6XJbZsgKqw2mPIb6XzrAU1ByJe0aH7UOIiQ1U&#10;h5LM3mnV3iutc5KmTN5qZFug+Wj6eT6qN4aoTmurckbXTzh5KFN5Rg2nSNqysearclFmhBd7Afvm&#10;eAehnQCeQhgV6SVoZWp+eSyCKin7zrbEAKoISk8xdaXtXuqk7uRS3DW77OX5wbfGtc+kPbpp8Omh&#10;UjA4/MnZSENf8/BjAyg50x8s+Xd+kcixmJO39L4owZxQ0ORgWdI6Z2AFwdQ8HsLbOL2qjUfVD3TL&#10;pKV1N+R3p7IVaRYmRnvqNNRZy/0DTK/mNM9Vv38T618AAAD//wMAUEsDBBQABgAIAAAAIQC5Ne/D&#10;2QAAAAQBAAAPAAAAZHJzL2Rvd25yZXYueG1sTI9BS8NAEIXvgv9hGcGb3SilqTGbUiIq4skqeJ1m&#10;xyS6Oxuy2zT+e0cvennweMN735Sb2Ts10Rj7wAYuFxko4ibYnlsDry93F2tQMSFbdIHJwBdF2FSn&#10;JyUWNhz5maZdapWUcCzQQJfSUGgdm448xkUYiCV7D6PHJHZstR3xKOXe6assW2mPPctChwPVHTWf&#10;u4M38Egft2N+Pz2tHibHyNf129bVxpyfzdsbUInm9HcMP/iCDpUw7cOBbVTOgDySflWydb4Uuzew&#10;zDPQVan/w1ffAAAA//8DAFBLAQItABQABgAIAAAAIQC2gziS/gAAAOEBAAATAAAAAAAAAAAAAAAA&#10;AAAAAABbQ29udGVudF9UeXBlc10ueG1sUEsBAi0AFAAGAAgAAAAhADj9If/WAAAAlAEAAAsAAAAA&#10;AAAAAAAAAAAALwEAAF9yZWxzLy5yZWxzUEsBAi0AFAAGAAgAAAAhAE+LI/ZBAgAAbgQAAA4AAAAA&#10;AAAAAAAAAAAALgIAAGRycy9lMm9Eb2MueG1sUEsBAi0AFAAGAAgAAAAhALk178PZAAAABAEAAA8A&#10;AAAAAAAAAAAAAAAAmwQAAGRycy9kb3ducmV2LnhtbFBLBQYAAAAABAAEAPMAAAChBQAAAAA=&#10;" fillcolor="#f2f2f2 [3052]">
                  <v:textbox inset="1mm,2mm,0">
                    <w:txbxContent>
                      <w:p w14:paraId="3E702132" w14:textId="77777777" w:rsidR="008279C1" w:rsidRDefault="008279C1" w:rsidP="00EA58C0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oic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r w:rsidRPr="00AD02AC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service/soft-sensor-manager/build/</w:t>
                        </w:r>
                        <w:proofErr w:type="spellStart"/>
                        <w:r w:rsidRPr="00AD02AC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linux</w:t>
                        </w:r>
                        <w:proofErr w:type="spellEnd"/>
                        <w:r w:rsidRPr="00AD02AC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$ make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40864634" w14:textId="21D32144" w:rsidR="0098655C" w:rsidRPr="0098655C" w:rsidRDefault="00EA58C0" w:rsidP="00EA58C0">
      <w:pPr>
        <w:pStyle w:val="body"/>
        <w:rPr>
          <w:ins w:id="495" w:author="Sooho Chang" w:date="2014-11-10T19:38:00Z"/>
          <w:rFonts w:eastAsia="맑은 고딕"/>
        </w:rPr>
      </w:pPr>
      <w:ins w:id="496" w:author="Sooho Chang" w:date="2014-11-10T19:38:00Z">
        <w:del w:id="497" w:author="권대근/Android개발1그룹(무선)/S5(책임)/삼성전자" w:date="2014-12-16T20:07:00Z">
          <w:r w:rsidRPr="00484FBB" w:rsidDel="00883178">
            <w:rPr>
              <w:lang w:eastAsia="ko-KR"/>
            </w:rPr>
            <w:delText xml:space="preserve">If you type "make" at </w:delText>
          </w:r>
          <w:r w:rsidRPr="00F24700" w:rsidDel="00883178">
            <w:rPr>
              <w:lang w:eastAsia="ko-KR"/>
              <w:rPrChange w:id="498" w:author="권대근/Android개발1그룹(무선)/S5(책임)/삼성전자" w:date="2014-12-16T19:56:00Z">
                <w:rPr>
                  <w:rFonts w:eastAsia="맑은 고딕"/>
                  <w:lang w:eastAsia="ko-KR"/>
                </w:rPr>
              </w:rPrChange>
            </w:rPr>
            <w:delText>s</w:delText>
          </w:r>
          <w:r w:rsidRPr="00484FBB" w:rsidDel="00883178">
            <w:rPr>
              <w:lang w:eastAsia="ko-KR"/>
            </w:rPr>
            <w:delText>oft</w:delText>
          </w:r>
          <w:r w:rsidRPr="00F24700" w:rsidDel="00883178">
            <w:rPr>
              <w:lang w:eastAsia="ko-KR"/>
              <w:rPrChange w:id="499" w:author="권대근/Android개발1그룹(무선)/S5(책임)/삼성전자" w:date="2014-12-16T19:56:00Z">
                <w:rPr>
                  <w:rFonts w:eastAsia="맑은 고딕"/>
                  <w:lang w:eastAsia="ko-KR"/>
                </w:rPr>
              </w:rPrChange>
            </w:rPr>
            <w:delText>-s</w:delText>
          </w:r>
          <w:r w:rsidRPr="00484FBB" w:rsidDel="00883178">
            <w:rPr>
              <w:lang w:eastAsia="ko-KR"/>
            </w:rPr>
            <w:delText>ensor</w:delText>
          </w:r>
          <w:r w:rsidRPr="00F24700" w:rsidDel="00883178">
            <w:rPr>
              <w:lang w:eastAsia="ko-KR"/>
              <w:rPrChange w:id="500" w:author="권대근/Android개발1그룹(무선)/S5(책임)/삼성전자" w:date="2014-12-16T19:56:00Z">
                <w:rPr>
                  <w:rFonts w:eastAsia="맑은 고딕"/>
                  <w:lang w:eastAsia="ko-KR"/>
                </w:rPr>
              </w:rPrChange>
            </w:rPr>
            <w:delText>-m</w:delText>
          </w:r>
          <w:r w:rsidRPr="00484FBB" w:rsidDel="00883178">
            <w:rPr>
              <w:lang w:eastAsia="ko-KR"/>
            </w:rPr>
            <w:delText>anager folder</w:delText>
          </w:r>
          <w:r w:rsidRPr="00F24700" w:rsidDel="00883178">
            <w:rPr>
              <w:lang w:eastAsia="ko-KR"/>
              <w:rPrChange w:id="501" w:author="권대근/Android개발1그룹(무선)/S5(책임)/삼성전자" w:date="2014-12-16T19:56:00Z">
                <w:rPr>
                  <w:rFonts w:eastAsia="맑은 고딕"/>
                  <w:lang w:eastAsia="ko-KR"/>
                </w:rPr>
              </w:rPrChange>
            </w:rPr>
            <w:delText>, a</w:delText>
          </w:r>
          <w:r w:rsidRPr="00484FBB" w:rsidDel="00883178">
            <w:rPr>
              <w:lang w:eastAsia="ko-KR"/>
            </w:rPr>
            <w:delText>ll packages will be pushed to "</w:delText>
          </w:r>
        </w:del>
        <w:del w:id="502" w:author="권대근/Android개발1그룹(무선)/S5(책임)/삼성전자" w:date="2014-12-16T19:56:00Z">
          <w:r w:rsidRPr="00484FBB" w:rsidDel="00F24700">
            <w:rPr>
              <w:lang w:eastAsia="ko-KR"/>
            </w:rPr>
            <w:delText>Outputs</w:delText>
          </w:r>
        </w:del>
        <w:del w:id="503" w:author="권대근/Android개발1그룹(무선)/S5(책임)/삼성전자" w:date="2014-12-16T20:07:00Z">
          <w:r w:rsidRPr="00484FBB" w:rsidDel="00883178">
            <w:rPr>
              <w:lang w:eastAsia="ko-KR"/>
            </w:rPr>
            <w:delText>" folder. You can also found other packages in the folder.</w:delText>
          </w:r>
        </w:del>
      </w:ins>
    </w:p>
    <w:p w14:paraId="4E0A4D6D" w14:textId="04F8B694" w:rsidR="00EA58C0" w:rsidRPr="00484FBB" w:rsidRDefault="00A05D35" w:rsidP="00EA58C0">
      <w:pPr>
        <w:pStyle w:val="3"/>
        <w:rPr>
          <w:ins w:id="504" w:author="Sooho Chang" w:date="2014-11-10T19:38:00Z"/>
        </w:rPr>
      </w:pPr>
      <w:bookmarkStart w:id="505" w:name="_Toc403396169"/>
      <w:ins w:id="506" w:author="권대근/Android개발1그룹(무선)/S5(책임)/삼성전자" w:date="2014-12-16T20:37:00Z">
        <w:r>
          <w:rPr>
            <w:rFonts w:eastAsia="맑은 고딕" w:hint="eastAsia"/>
            <w:lang w:eastAsia="ko-KR"/>
          </w:rPr>
          <w:t>3</w:t>
        </w:r>
      </w:ins>
      <w:ins w:id="507" w:author="Sooho Chang" w:date="2014-11-10T19:38:00Z">
        <w:del w:id="508" w:author="권대근/Android개발1그룹(무선)/S5(책임)/삼성전자" w:date="2014-12-16T20:37:00Z">
          <w:r w:rsidR="00EA58C0" w:rsidRPr="00484FBB" w:rsidDel="00A05D35">
            <w:delText>4</w:delText>
          </w:r>
        </w:del>
        <w:r w:rsidR="00EA58C0" w:rsidRPr="00484FBB">
          <w:t>.2 Run make for App in Arduino</w:t>
        </w:r>
        <w:bookmarkEnd w:id="505"/>
      </w:ins>
    </w:p>
    <w:p w14:paraId="7C492CC7" w14:textId="3C9AEB78" w:rsidR="00EA58C0" w:rsidRPr="008279C1" w:rsidRDefault="00A05D35">
      <w:pPr>
        <w:pStyle w:val="body"/>
        <w:rPr>
          <w:ins w:id="509" w:author="권대근/Android개발1그룹(무선)/S5(책임)/삼성전자" w:date="2014-12-16T17:16:00Z"/>
          <w:rFonts w:eastAsia="맑은 고딕"/>
          <w:lang w:eastAsia="ko-KR"/>
        </w:rPr>
        <w:pPrChange w:id="510" w:author="권대근/Android개발1그룹(무선)/S5(책임)/삼성전자" w:date="2014-12-16T17:16:00Z">
          <w:pPr>
            <w:pStyle w:val="4"/>
            <w:ind w:left="422" w:hanging="422"/>
          </w:pPr>
        </w:pPrChange>
      </w:pPr>
      <w:ins w:id="511" w:author="권대근/Android개발1그룹(무선)/S5(책임)/삼성전자" w:date="2014-12-16T20:37:00Z">
        <w:r>
          <w:rPr>
            <w:rFonts w:eastAsia="맑은 고딕" w:hint="eastAsia"/>
            <w:shd w:val="clear" w:color="auto" w:fill="auto"/>
            <w:lang w:eastAsia="ko-KR"/>
          </w:rPr>
          <w:t>3</w:t>
        </w:r>
      </w:ins>
      <w:ins w:id="512" w:author="Sooho Chang" w:date="2014-11-10T19:38:00Z">
        <w:del w:id="513" w:author="권대근/Android개발1그룹(무선)/S5(책임)/삼성전자" w:date="2014-12-16T20:37:00Z">
          <w:r w:rsidR="00EA58C0" w:rsidRPr="00ED7C21" w:rsidDel="00A05D35">
            <w:rPr>
              <w:shd w:val="clear" w:color="auto" w:fill="auto"/>
            </w:rPr>
            <w:delText>4</w:delText>
          </w:r>
        </w:del>
        <w:r w:rsidR="00EA58C0" w:rsidRPr="00ED7C21">
          <w:rPr>
            <w:shd w:val="clear" w:color="auto" w:fill="auto"/>
          </w:rPr>
          <w:t xml:space="preserve">.2.1 </w:t>
        </w:r>
        <w:proofErr w:type="gramStart"/>
        <w:r w:rsidR="00EA58C0" w:rsidRPr="00ED7C21">
          <w:rPr>
            <w:shd w:val="clear" w:color="auto" w:fill="auto"/>
          </w:rPr>
          <w:t>If</w:t>
        </w:r>
        <w:proofErr w:type="gramEnd"/>
        <w:r w:rsidR="00EA58C0" w:rsidRPr="00ED7C21">
          <w:rPr>
            <w:shd w:val="clear" w:color="auto" w:fill="auto"/>
          </w:rPr>
          <w:t xml:space="preserve"> you </w:t>
        </w:r>
        <w:r w:rsidR="00EA58C0" w:rsidRPr="00EA58C0">
          <w:rPr>
            <w:rPrChange w:id="514" w:author="Sooho Chang" w:date="2014-11-10T19:39:00Z">
              <w:rPr>
                <w:rFonts w:ascii="Calibri" w:hAnsi="Calibri"/>
                <w:bCs w:val="0"/>
                <w:sz w:val="22"/>
              </w:rPr>
            </w:rPrChange>
          </w:rPr>
          <w:t>want</w:t>
        </w:r>
        <w:r w:rsidR="00EA58C0" w:rsidRPr="00ED7C21">
          <w:rPr>
            <w:shd w:val="clear" w:color="auto" w:fill="auto"/>
          </w:rPr>
          <w:t xml:space="preserve"> to build </w:t>
        </w:r>
        <w:del w:id="515" w:author="권대근/Android개발1그룹(무선)/S5(책임)/삼성전자" w:date="2014-12-16T17:18:00Z">
          <w:r w:rsidR="00EA58C0" w:rsidRPr="00ED7C21" w:rsidDel="0060609E">
            <w:rPr>
              <w:shd w:val="clear" w:color="auto" w:fill="auto"/>
            </w:rPr>
            <w:delText>THSensorApp f</w:delText>
          </w:r>
        </w:del>
      </w:ins>
      <w:ins w:id="516" w:author="권대근/Android개발1그룹(무선)/S5(책임)/삼성전자" w:date="2014-12-16T17:18:00Z">
        <w:r w:rsidR="0060609E">
          <w:rPr>
            <w:rFonts w:eastAsia="맑은 고딕" w:hint="eastAsia"/>
            <w:shd w:val="clear" w:color="auto" w:fill="auto"/>
            <w:lang w:eastAsia="ko-KR"/>
          </w:rPr>
          <w:t>f</w:t>
        </w:r>
      </w:ins>
      <w:ins w:id="517" w:author="Sooho Chang" w:date="2014-11-10T19:38:00Z">
        <w:r w:rsidR="00EA58C0" w:rsidRPr="00ED7C21">
          <w:rPr>
            <w:shd w:val="clear" w:color="auto" w:fill="auto"/>
          </w:rPr>
          <w:t xml:space="preserve">or Arduino, </w:t>
        </w:r>
      </w:ins>
      <w:ins w:id="518" w:author="권대근/Android개발1그룹(무선)/S5(책임)/삼성전자" w:date="2014-12-16T17:18:00Z">
        <w:r w:rsidR="0060609E">
          <w:rPr>
            <w:rFonts w:eastAsia="맑은 고딕" w:hint="eastAsia"/>
            <w:shd w:val="clear" w:color="auto" w:fill="auto"/>
            <w:lang w:eastAsia="ko-KR"/>
          </w:rPr>
          <w:t>download Arduino IDE (</w:t>
        </w:r>
      </w:ins>
      <w:ins w:id="519" w:author="권대근/Android개발1그룹(무선)/S5(책임)/삼성전자" w:date="2014-12-16T17:21:00Z">
        <w:r w:rsidR="0060609E" w:rsidRPr="0060609E">
          <w:rPr>
            <w:rFonts w:eastAsia="맑은 고딕"/>
            <w:shd w:val="clear" w:color="auto" w:fill="auto"/>
            <w:lang w:eastAsia="ko-KR"/>
          </w:rPr>
          <w:t>Arduino 1.0.6</w:t>
        </w:r>
      </w:ins>
      <w:ins w:id="520" w:author="권대근/Android개발1그룹(무선)/S5(책임)/삼성전자" w:date="2014-12-16T17:18:00Z">
        <w:r w:rsidR="0060609E">
          <w:rPr>
            <w:rFonts w:eastAsia="맑은 고딕" w:hint="eastAsia"/>
            <w:shd w:val="clear" w:color="auto" w:fill="auto"/>
            <w:lang w:eastAsia="ko-KR"/>
          </w:rPr>
          <w:t xml:space="preserve">) from following </w:t>
        </w:r>
        <w:proofErr w:type="spellStart"/>
        <w:r w:rsidR="0060609E" w:rsidRPr="00385B1F">
          <w:rPr>
            <w:rFonts w:eastAsia="맑은 고딕"/>
            <w:i/>
            <w:shd w:val="clear" w:color="auto" w:fill="auto"/>
            <w:lang w:eastAsia="ko-KR"/>
            <w:rPrChange w:id="521" w:author="권대근/Android개발1그룹(무선)/S5(책임)/삼성전자" w:date="2014-12-16T18:52:00Z">
              <w:rPr>
                <w:rFonts w:eastAsia="맑은 고딕"/>
                <w:lang w:eastAsia="ko-KR"/>
              </w:rPr>
            </w:rPrChange>
          </w:rPr>
          <w:t>url</w:t>
        </w:r>
      </w:ins>
      <w:proofErr w:type="spellEnd"/>
      <w:ins w:id="522" w:author="권대근/Android개발1그룹(무선)/S5(책임)/삼성전자" w:date="2014-12-16T19:00:00Z">
        <w:r w:rsidR="0098655C">
          <w:rPr>
            <w:rFonts w:eastAsia="맑은 고딕" w:hint="eastAsia"/>
            <w:i/>
            <w:shd w:val="clear" w:color="auto" w:fill="auto"/>
            <w:lang w:eastAsia="ko-KR"/>
          </w:rPr>
          <w:t>.</w:t>
        </w:r>
      </w:ins>
      <w:ins w:id="523" w:author="권대근/Android개발1그룹(무선)/S5(책임)/삼성전자" w:date="2014-12-16T17:31:00Z">
        <w:r w:rsidR="00F45534">
          <w:rPr>
            <w:rFonts w:eastAsia="맑은 고딕" w:hint="eastAsia"/>
            <w:shd w:val="clear" w:color="auto" w:fill="auto"/>
            <w:lang w:eastAsia="ko-KR"/>
          </w:rPr>
          <w:t xml:space="preserve"> </w:t>
        </w:r>
      </w:ins>
      <w:ins w:id="524" w:author="권대근/Android개발1그룹(무선)/S5(책임)/삼성전자" w:date="2014-12-16T19:00:00Z">
        <w:r w:rsidR="0098655C">
          <w:rPr>
            <w:rFonts w:eastAsia="맑은 고딕" w:hint="eastAsia"/>
            <w:shd w:val="clear" w:color="auto" w:fill="auto"/>
            <w:lang w:eastAsia="ko-KR"/>
          </w:rPr>
          <w:t>E</w:t>
        </w:r>
      </w:ins>
      <w:ins w:id="525" w:author="권대근/Android개발1그룹(무선)/S5(책임)/삼성전자" w:date="2014-12-16T18:57:00Z">
        <w:r w:rsidR="0098655C">
          <w:rPr>
            <w:rFonts w:eastAsia="맑은 고딕" w:hint="eastAsia"/>
            <w:shd w:val="clear" w:color="auto" w:fill="auto"/>
            <w:lang w:eastAsia="ko-KR"/>
          </w:rPr>
          <w:t xml:space="preserve">xtract </w:t>
        </w:r>
      </w:ins>
      <w:ins w:id="526" w:author="권대근/Android개발1그룹(무선)/S5(책임)/삼성전자" w:date="2014-12-16T19:00:00Z">
        <w:r w:rsidR="0098655C">
          <w:rPr>
            <w:rFonts w:eastAsia="맑은 고딕"/>
            <w:shd w:val="clear" w:color="auto" w:fill="auto"/>
            <w:lang w:eastAsia="ko-KR"/>
          </w:rPr>
          <w:t>‘</w:t>
        </w:r>
        <w:r w:rsidR="0098655C" w:rsidRPr="0098655C">
          <w:rPr>
            <w:rFonts w:eastAsia="맑은 고딕"/>
            <w:shd w:val="clear" w:color="auto" w:fill="auto"/>
            <w:lang w:eastAsia="ko-KR"/>
          </w:rPr>
          <w:t>arduino-1.0.6-linux32.tgz</w:t>
        </w:r>
        <w:r w:rsidR="0098655C">
          <w:rPr>
            <w:rFonts w:eastAsia="맑은 고딕"/>
            <w:shd w:val="clear" w:color="auto" w:fill="auto"/>
            <w:lang w:eastAsia="ko-KR"/>
          </w:rPr>
          <w:t>’</w:t>
        </w:r>
      </w:ins>
      <w:ins w:id="527" w:author="권대근/Android개발1그룹(무선)/S5(책임)/삼성전자" w:date="2014-12-16T18:57:00Z">
        <w:r w:rsidR="0098655C">
          <w:rPr>
            <w:rFonts w:eastAsia="맑은 고딕" w:hint="eastAsia"/>
            <w:shd w:val="clear" w:color="auto" w:fill="auto"/>
            <w:lang w:eastAsia="ko-KR"/>
          </w:rPr>
          <w:t xml:space="preserve"> </w:t>
        </w:r>
      </w:ins>
      <w:ins w:id="528" w:author="권대근/Android개발1그룹(무선)/S5(책임)/삼성전자" w:date="2014-12-16T19:00:00Z">
        <w:r w:rsidR="0098655C">
          <w:rPr>
            <w:rFonts w:eastAsia="맑은 고딕" w:hint="eastAsia"/>
            <w:shd w:val="clear" w:color="auto" w:fill="auto"/>
            <w:lang w:eastAsia="ko-KR"/>
          </w:rPr>
          <w:t xml:space="preserve">and </w:t>
        </w:r>
      </w:ins>
      <w:ins w:id="529" w:author="권대근/Android개발1그룹(무선)/S5(책임)/삼성전자" w:date="2014-12-16T17:31:00Z">
        <w:r w:rsidR="00F45534">
          <w:rPr>
            <w:rFonts w:eastAsia="맑은 고딕" w:hint="eastAsia"/>
            <w:shd w:val="clear" w:color="auto" w:fill="auto"/>
            <w:lang w:eastAsia="ko-KR"/>
          </w:rPr>
          <w:t xml:space="preserve">change folder name from </w:t>
        </w:r>
      </w:ins>
      <w:ins w:id="530" w:author="권대근/Android개발1그룹(무선)/S5(책임)/삼성전자" w:date="2014-12-16T18:53:00Z">
        <w:r w:rsidR="00385B1F">
          <w:rPr>
            <w:rFonts w:eastAsia="맑은 고딕"/>
            <w:shd w:val="clear" w:color="auto" w:fill="auto"/>
            <w:lang w:eastAsia="ko-KR"/>
          </w:rPr>
          <w:t>‘</w:t>
        </w:r>
      </w:ins>
      <w:ins w:id="531" w:author="권대근/Android개발1그룹(무선)/S5(책임)/삼성전자" w:date="2014-12-16T17:31:00Z">
        <w:r w:rsidR="00F45534" w:rsidRPr="00385B1F">
          <w:rPr>
            <w:rFonts w:eastAsia="맑은 고딕"/>
            <w:shd w:val="clear" w:color="auto" w:fill="auto"/>
            <w:lang w:eastAsia="ko-KR"/>
            <w:rPrChange w:id="532" w:author="권대근/Android개발1그룹(무선)/S5(책임)/삼성전자" w:date="2014-12-16T18:52:00Z">
              <w:rPr>
                <w:rFonts w:ascii="Courier New" w:eastAsia="맑은 고딕" w:hAnsi="Courier New" w:cs="Courier New"/>
                <w:sz w:val="16"/>
                <w:szCs w:val="16"/>
                <w:lang w:eastAsia="ko-KR"/>
              </w:rPr>
            </w:rPrChange>
          </w:rPr>
          <w:t>arduino-1.0.6</w:t>
        </w:r>
      </w:ins>
      <w:ins w:id="533" w:author="권대근/Android개발1그룹(무선)/S5(책임)/삼성전자" w:date="2014-12-16T18:53:00Z">
        <w:r w:rsidR="00385B1F">
          <w:rPr>
            <w:rFonts w:eastAsia="맑은 고딕"/>
            <w:shd w:val="clear" w:color="auto" w:fill="auto"/>
            <w:lang w:eastAsia="ko-KR"/>
          </w:rPr>
          <w:t>’</w:t>
        </w:r>
      </w:ins>
      <w:ins w:id="534" w:author="Sooho Chang" w:date="2014-11-10T19:38:00Z">
        <w:del w:id="535" w:author="권대근/Android개발1그룹(무선)/S5(책임)/삼성전자" w:date="2014-12-16T17:18:00Z">
          <w:r w:rsidR="00EA58C0" w:rsidRPr="00385B1F" w:rsidDel="0060609E">
            <w:rPr>
              <w:rFonts w:eastAsia="맑은 고딕"/>
              <w:shd w:val="clear" w:color="auto" w:fill="auto"/>
              <w:lang w:eastAsia="ko-KR"/>
              <w:rPrChange w:id="536" w:author="권대근/Android개발1그룹(무선)/S5(책임)/삼성전자" w:date="2014-12-16T18:52:00Z">
                <w:rPr/>
              </w:rPrChange>
            </w:rPr>
            <w:delText xml:space="preserve">let's install follow. </w:delText>
          </w:r>
        </w:del>
      </w:ins>
      <w:ins w:id="537" w:author="권대근/Android개발1그룹(무선)/S5(책임)/삼성전자" w:date="2014-12-16T17:31:00Z">
        <w:r w:rsidR="00F45534">
          <w:rPr>
            <w:rFonts w:eastAsia="맑은 고딕" w:hint="eastAsia"/>
            <w:shd w:val="clear" w:color="auto" w:fill="auto"/>
            <w:lang w:eastAsia="ko-KR"/>
          </w:rPr>
          <w:t xml:space="preserve"> to </w:t>
        </w:r>
      </w:ins>
      <w:ins w:id="538" w:author="권대근/Android개발1그룹(무선)/S5(책임)/삼성전자" w:date="2014-12-16T18:53:00Z">
        <w:r w:rsidR="00385B1F">
          <w:rPr>
            <w:rFonts w:eastAsia="맑은 고딕"/>
            <w:shd w:val="clear" w:color="auto" w:fill="auto"/>
            <w:lang w:eastAsia="ko-KR"/>
          </w:rPr>
          <w:t>‘</w:t>
        </w:r>
        <w:proofErr w:type="spellStart"/>
        <w:r w:rsidR="00385B1F">
          <w:rPr>
            <w:rFonts w:eastAsia="맑은 고딕" w:hint="eastAsia"/>
            <w:shd w:val="clear" w:color="auto" w:fill="auto"/>
            <w:lang w:eastAsia="ko-KR"/>
          </w:rPr>
          <w:t>a</w:t>
        </w:r>
      </w:ins>
      <w:ins w:id="539" w:author="권대근/Android개발1그룹(무선)/S5(책임)/삼성전자" w:date="2014-12-16T17:32:00Z">
        <w:r w:rsidR="00F45534" w:rsidRPr="00385B1F">
          <w:rPr>
            <w:rFonts w:eastAsia="맑은 고딕"/>
            <w:shd w:val="clear" w:color="auto" w:fill="auto"/>
            <w:lang w:eastAsia="ko-KR"/>
            <w:rPrChange w:id="540" w:author="권대근/Android개발1그룹(무선)/S5(책임)/삼성전자" w:date="2014-12-16T18:52:00Z">
              <w:rPr>
                <w:rFonts w:ascii="Courier New" w:eastAsia="맑은 고딕" w:hAnsi="Courier New" w:cs="Courier New"/>
                <w:sz w:val="16"/>
                <w:szCs w:val="16"/>
                <w:lang w:eastAsia="ko-KR"/>
              </w:rPr>
            </w:rPrChange>
          </w:rPr>
          <w:t>rduino</w:t>
        </w:r>
      </w:ins>
      <w:proofErr w:type="spellEnd"/>
      <w:ins w:id="541" w:author="권대근/Android개발1그룹(무선)/S5(책임)/삼성전자" w:date="2014-12-16T18:53:00Z">
        <w:r w:rsidR="00385B1F">
          <w:rPr>
            <w:rFonts w:eastAsia="맑은 고딕"/>
            <w:shd w:val="clear" w:color="auto" w:fill="auto"/>
            <w:lang w:eastAsia="ko-KR"/>
          </w:rPr>
          <w:t>’</w:t>
        </w:r>
      </w:ins>
      <w:ins w:id="542" w:author="권대근/Android개발1그룹(무선)/S5(책임)/삼성전자" w:date="2014-12-16T19:00:00Z">
        <w:r w:rsidR="0098655C">
          <w:rPr>
            <w:rFonts w:eastAsia="맑은 고딕" w:hint="eastAsia"/>
            <w:shd w:val="clear" w:color="auto" w:fill="auto"/>
            <w:lang w:eastAsia="ko-KR"/>
          </w:rPr>
          <w:t xml:space="preserve"> and then move to </w:t>
        </w:r>
      </w:ins>
      <w:ins w:id="543" w:author="권대근/Android개발1그룹(무선)/S5(책임)/삼성전자" w:date="2014-12-17T15:00:00Z">
        <w:r w:rsidR="00EE0167">
          <w:rPr>
            <w:rFonts w:eastAsia="맑은 고딕"/>
            <w:shd w:val="clear" w:color="auto" w:fill="auto"/>
            <w:lang w:eastAsia="ko-KR"/>
          </w:rPr>
          <w:t>“</w:t>
        </w:r>
      </w:ins>
      <w:ins w:id="544" w:author="권대근/Android개발1그룹(무선)/S5(책임)/삼성전자" w:date="2014-12-16T19:00:00Z">
        <w:r w:rsidR="0098655C">
          <w:rPr>
            <w:rFonts w:eastAsia="맑은 고딕" w:hint="eastAsia"/>
            <w:shd w:val="clear" w:color="auto" w:fill="auto"/>
            <w:lang w:eastAsia="ko-KR"/>
          </w:rPr>
          <w:t>/</w:t>
        </w:r>
        <w:proofErr w:type="spellStart"/>
        <w:r w:rsidR="0098655C">
          <w:rPr>
            <w:rFonts w:eastAsia="맑은 고딕" w:hint="eastAsia"/>
            <w:shd w:val="clear" w:color="auto" w:fill="auto"/>
            <w:lang w:eastAsia="ko-KR"/>
          </w:rPr>
          <w:t>usr</w:t>
        </w:r>
        <w:proofErr w:type="spellEnd"/>
        <w:r w:rsidR="0098655C">
          <w:rPr>
            <w:rFonts w:eastAsia="맑은 고딕" w:hint="eastAsia"/>
            <w:shd w:val="clear" w:color="auto" w:fill="auto"/>
            <w:lang w:eastAsia="ko-KR"/>
          </w:rPr>
          <w:t>/share/</w:t>
        </w:r>
      </w:ins>
      <w:ins w:id="545" w:author="권대근/Android개발1그룹(무선)/S5(책임)/삼성전자" w:date="2014-12-17T15:00:00Z">
        <w:r w:rsidR="00EE0167">
          <w:rPr>
            <w:rFonts w:eastAsia="맑은 고딕"/>
            <w:shd w:val="clear" w:color="auto" w:fill="auto"/>
            <w:lang w:eastAsia="ko-KR"/>
          </w:rPr>
          <w:t>”</w:t>
        </w:r>
        <w:r w:rsidR="00EE0167">
          <w:rPr>
            <w:rFonts w:eastAsia="맑은 고딕" w:hint="eastAsia"/>
            <w:shd w:val="clear" w:color="auto" w:fill="auto"/>
            <w:lang w:eastAsia="ko-KR"/>
          </w:rPr>
          <w:t>.</w:t>
        </w:r>
      </w:ins>
    </w:p>
    <w:p w14:paraId="19F8F096" w14:textId="2E18EFED" w:rsidR="0060609E" w:rsidRDefault="0060609E">
      <w:pPr>
        <w:pStyle w:val="body"/>
        <w:rPr>
          <w:ins w:id="546" w:author="권대근/Android개발1그룹(무선)/S5(책임)/삼성전자" w:date="2014-12-17T14:28:00Z"/>
          <w:rFonts w:eastAsia="맑은 고딕"/>
          <w:i/>
          <w:lang w:eastAsia="ko-KR"/>
        </w:rPr>
        <w:pPrChange w:id="547" w:author="권대근/Android개발1그룹(무선)/S5(책임)/삼성전자" w:date="2014-12-17T14:28:00Z">
          <w:pPr>
            <w:pStyle w:val="4"/>
            <w:ind w:left="422" w:hanging="422"/>
          </w:pPr>
        </w:pPrChange>
      </w:pPr>
      <w:ins w:id="548" w:author="권대근/Android개발1그룹(무선)/S5(책임)/삼성전자" w:date="2014-12-16T17:16:00Z">
        <w:r>
          <w:rPr>
            <w:rFonts w:eastAsia="맑은 고딕" w:hint="eastAsia"/>
            <w:shd w:val="clear" w:color="auto" w:fill="auto"/>
            <w:lang w:eastAsia="ko-KR"/>
          </w:rPr>
          <w:tab/>
        </w:r>
        <w:proofErr w:type="gramStart"/>
        <w:r w:rsidRPr="00385B1F">
          <w:rPr>
            <w:rFonts w:eastAsia="맑은 고딕"/>
            <w:i/>
            <w:shd w:val="clear" w:color="auto" w:fill="auto"/>
            <w:lang w:eastAsia="ko-KR"/>
            <w:rPrChange w:id="549" w:author="권대근/Android개발1그룹(무선)/S5(책임)/삼성전자" w:date="2014-12-16T18:52:00Z">
              <w:rPr>
                <w:rFonts w:eastAsia="맑은 고딕"/>
                <w:lang w:eastAsia="ko-KR"/>
              </w:rPr>
            </w:rPrChange>
          </w:rPr>
          <w:t>url</w:t>
        </w:r>
        <w:proofErr w:type="gramEnd"/>
        <w:r w:rsidRPr="00385B1F">
          <w:rPr>
            <w:rFonts w:eastAsia="맑은 고딕"/>
            <w:i/>
            <w:shd w:val="clear" w:color="auto" w:fill="auto"/>
            <w:lang w:eastAsia="ko-KR"/>
            <w:rPrChange w:id="550" w:author="권대근/Android개발1그룹(무선)/S5(책임)/삼성전자" w:date="2014-12-16T18:52:00Z">
              <w:rPr>
                <w:rFonts w:eastAsia="맑은 고딕"/>
                <w:lang w:eastAsia="ko-KR"/>
              </w:rPr>
            </w:rPrChange>
          </w:rPr>
          <w:t xml:space="preserve">: </w:t>
        </w:r>
      </w:ins>
      <w:ins w:id="551" w:author="권대근/Android개발1그룹(무선)/S5(책임)/삼성전자" w:date="2014-12-16T17:17:00Z">
        <w:r w:rsidRPr="00385B1F">
          <w:rPr>
            <w:rFonts w:eastAsia="맑은 고딕"/>
            <w:i/>
            <w:shd w:val="clear" w:color="auto" w:fill="auto"/>
            <w:lang w:eastAsia="ko-KR"/>
            <w:rPrChange w:id="552" w:author="권대근/Android개발1그룹(무선)/S5(책임)/삼성전자" w:date="2014-12-16T18:52:00Z">
              <w:rPr>
                <w:rFonts w:eastAsia="맑은 고딕"/>
                <w:lang w:eastAsia="ko-KR"/>
              </w:rPr>
            </w:rPrChange>
          </w:rPr>
          <w:t>http://arduino.cc/en/Main/Software</w:t>
        </w:r>
      </w:ins>
    </w:p>
    <w:p w14:paraId="1F4A3ECC" w14:textId="77777777" w:rsidR="009F3A47" w:rsidRPr="009F3A47" w:rsidRDefault="009F3A47">
      <w:pPr>
        <w:pStyle w:val="body"/>
        <w:rPr>
          <w:ins w:id="553" w:author="Sooho Chang" w:date="2014-11-10T19:38:00Z"/>
          <w:rFonts w:eastAsia="맑은 고딕"/>
          <w:lang w:eastAsia="ko-KR"/>
          <w:rPrChange w:id="554" w:author="권대근/Android개발1그룹(무선)/S5(책임)/삼성전자" w:date="2014-12-17T14:28:00Z">
            <w:rPr>
              <w:ins w:id="555" w:author="Sooho Chang" w:date="2014-11-10T19:38:00Z"/>
            </w:rPr>
          </w:rPrChange>
        </w:rPr>
        <w:pPrChange w:id="556" w:author="권대근/Android개발1그룹(무선)/S5(책임)/삼성전자" w:date="2014-12-17T14:28:00Z">
          <w:pPr>
            <w:pStyle w:val="4"/>
            <w:ind w:left="422" w:hanging="422"/>
          </w:pPr>
        </w:pPrChange>
      </w:pPr>
    </w:p>
    <w:p w14:paraId="1E47DADC" w14:textId="77777777" w:rsidR="00EA58C0" w:rsidRPr="00ED7C21" w:rsidRDefault="00EA58C0" w:rsidP="00EA58C0">
      <w:pPr>
        <w:rPr>
          <w:ins w:id="557" w:author="Sooho Chang" w:date="2014-11-10T19:38:00Z"/>
          <w:rFonts w:eastAsia="맑은 고딕"/>
          <w:lang w:eastAsia="ko-KR"/>
        </w:rPr>
      </w:pPr>
      <w:ins w:id="558" w:author="Sooho Chang" w:date="2014-11-10T19:38:00Z">
        <w:r w:rsidRPr="005D293E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43BDA21E" wp14:editId="1378DC1F">
                  <wp:extent cx="5486400" cy="389614"/>
                  <wp:effectExtent l="0" t="0" r="19050" b="10795"/>
                  <wp:docPr id="46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3896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94316F" w14:textId="69C9B5A4" w:rsidR="008279C1" w:rsidRDefault="008279C1" w:rsidP="00F45534">
                              <w:pPr>
                                <w:ind w:firstLineChars="150" w:firstLine="240"/>
                                <w:rPr>
                                  <w:ins w:id="559" w:author="권대근/Android개발1그룹(무선)/S5(책임)/삼성전자" w:date="2014-12-16T17:26:00Z"/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ins w:id="560" w:author="권대근/Android개발1그룹(무선)/S5(책임)/삼성전자" w:date="2014-12-16T17:26:00Z">
                                <w:r w:rsidRPr="00F45534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$ </w:t>
                                </w:r>
                                <w:proofErr w:type="gramStart"/>
                                <w:r w:rsidRPr="00F45534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mv</w:t>
                                </w:r>
                                <w:proofErr w:type="gramEnd"/>
                                <w:r w:rsidRPr="00F45534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arduino-1.0.6 </w:t>
                                </w:r>
                                <w:proofErr w:type="spellStart"/>
                                <w:r w:rsidRPr="00F45534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</w:t>
                                </w:r>
                                <w:proofErr w:type="spellEnd"/>
                              </w:ins>
                            </w:p>
                            <w:p w14:paraId="6EB662F0" w14:textId="48B18F52" w:rsidR="008279C1" w:rsidRDefault="008279C1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del w:id="561" w:author="권대근/Android개발1그룹(무선)/S5(책임)/삼성전자" w:date="2014-12-16T17:20:00Z">
                                <w:r w:rsidRPr="00ED7C21" w:rsidDel="0060609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>$ sudo apt-get install arduino</w:delText>
                                </w:r>
                              </w:del>
                              <w:ins w:id="562" w:author="권대근/Android개발1그룹(무선)/S5(책임)/삼성전자" w:date="2014-12-16T17:26:00Z"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$ </w:t>
                                </w:r>
                                <w:proofErr w:type="spellStart"/>
                                <w:proofErr w:type="gramStart"/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sudo</w:t>
                                </w:r>
                                <w:proofErr w:type="spellEnd"/>
                                <w:proofErr w:type="gramEnd"/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</w:t>
                                </w:r>
                                <w:proofErr w:type="spellStart"/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cp</w:t>
                                </w:r>
                                <w:proofErr w:type="spellEnd"/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-</w:t>
                                </w:r>
                                <w:proofErr w:type="spellStart"/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Rdp</w:t>
                                </w:r>
                                <w:proofErr w:type="spellEnd"/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./</w:t>
                                </w:r>
                                <w:proofErr w:type="spellStart"/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</w:t>
                                </w:r>
                                <w:proofErr w:type="spellEnd"/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/</w:t>
                                </w:r>
                                <w:proofErr w:type="spellStart"/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usr</w:t>
                                </w:r>
                                <w:proofErr w:type="spellEnd"/>
                                <w:r w:rsidRPr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/share/</w:t>
                                </w:r>
                              </w:ins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30" style="width:6in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2nQQIAAG4EAAAOAAAAZHJzL2Uyb0RvYy54bWysVNtu2zAMfR+wfxD0vjpJkyw16hRFug4D&#10;uq1Ytw+gZdkWptsoJU739aPkJEu3t2EvBilRh4eHpK9v9kazncSgnK349GLCmbTCNcp2Ff/29f7N&#10;irMQwTagnZUVf5aB36xfv7oefClnrne6kcgIxIZy8BXvY/RlUQTRSwPhwnlp6bJ1aCCSi13RIAyE&#10;bnQxm0yWxeCw8eiEDIFO78ZLvs74bStF/Ny2QUamK07cYv5i/tbpW6yvoewQfK/EgQb8AwsDylLS&#10;E9QdRGBbVH9BGSXQBdfGC+FM4dpWCZlroGqmkz+qeerBy1wLiRP8Sabw/2DFp90jMtVUfL7kzIKh&#10;Hn0h1cB2WrJF0mfwoaSwJ/+IqcLgH5z4Hph1m56i5C2iG3oJDbGapvjixYPkBHrK6uGjawgdttFl&#10;qfYtmgRIIrB97sjzqSNyH5mgw8V8tZxPqHGC7i5XV8vpPKeA8vjaY4jvpTMsGRVH4p7RYfcQYmID&#10;5TEks3daNfdK6+ykKZMbjWwHNB91N81P9dYQ1fHsajGh9CNOHsoUnlHDOZK2bKj41WK2yAgv7gJ2&#10;9SkHoZ0BnkMYFWkTtDIVX52CoEzKvrMNMYAygtKjTVVpe5A6qTt2Ke7r/djLY99q1zyT9ujGwadF&#10;JaN3+JOzgYa+4uHHFlBypj9Y6t/lMpFjMTtvab/IweyQUWdjvqBzzsAKgql4PJqbOG7V1qPqesoy&#10;amndLfW7VbkVaRZGRgfqNNRZy8MCpq0593PU79/E+hcAAAD//wMAUEsDBBQABgAIAAAAIQDXfWcp&#10;2QAAAAQBAAAPAAAAZHJzL2Rvd25yZXYueG1sTI9BS8NAEIXvgv9hGcGb3VRKrDGbUiIq4skqeJ1m&#10;xyS6Oxuy2zT+e0cvennweMN735Sb2Ts10Rj7wAaWiwwUcRNsz62B15e7izWomJAtusBk4IsibKrT&#10;kxILG478TNMutUpKOBZooEtpKLSOTUce4yIMxJK9h9FjEju22o54lHLv9GWW5dpjz7LQ4UB1R83n&#10;7uANPNLH7Xh1Pz3lD5Nj5Ov6betqY87P5u0NqERz+juGH3xBh0qY9uHANipnQB5JvyrZOl+J3RvI&#10;lyvQVan/w1ffAAAA//8DAFBLAQItABQABgAIAAAAIQC2gziS/gAAAOEBAAATAAAAAAAAAAAAAAAA&#10;AAAAAABbQ29udGVudF9UeXBlc10ueG1sUEsBAi0AFAAGAAgAAAAhADj9If/WAAAAlAEAAAsAAAAA&#10;AAAAAAAAAAAALwEAAF9yZWxzLy5yZWxzUEsBAi0AFAAGAAgAAAAhAEcnfadBAgAAbgQAAA4AAAAA&#10;AAAAAAAAAAAALgIAAGRycy9lMm9Eb2MueG1sUEsBAi0AFAAGAAgAAAAhANd9ZynZAAAABAEAAA8A&#10;AAAAAAAAAAAAAAAAmwQAAGRycy9kb3ducmV2LnhtbFBLBQYAAAAABAAEAPMAAAChBQAAAAA=&#10;" fillcolor="#f2f2f2 [3052]">
                  <v:textbox inset="1mm,2mm,0">
                    <w:txbxContent>
                      <w:p w14:paraId="6894316F" w14:textId="69C9B5A4" w:rsidR="008279C1" w:rsidRDefault="008279C1" w:rsidP="00F45534">
                        <w:pPr>
                          <w:ind w:firstLineChars="150" w:firstLine="240"/>
                          <w:rPr>
                            <w:ins w:id="609" w:author="권대근/Android개발1그룹(무선)/S5(책임)/삼성전자" w:date="2014-12-16T17:26:00Z"/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ins w:id="610" w:author="권대근/Android개발1그룹(무선)/S5(책임)/삼성전자" w:date="2014-12-16T17:26:00Z">
                          <w:r w:rsidRPr="00F45534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$ </w:t>
                          </w:r>
                          <w:proofErr w:type="gramStart"/>
                          <w:r w:rsidRPr="00F45534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>mv</w:t>
                          </w:r>
                          <w:proofErr w:type="gramEnd"/>
                          <w:r w:rsidRPr="00F45534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 arduino-1.0.6 </w:t>
                          </w:r>
                          <w:proofErr w:type="spellStart"/>
                          <w:r w:rsidRPr="00F45534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</w:t>
                          </w:r>
                          <w:proofErr w:type="spellEnd"/>
                        </w:ins>
                      </w:p>
                      <w:p w14:paraId="6EB662F0" w14:textId="48B18F52" w:rsidR="008279C1" w:rsidRDefault="008279C1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del w:id="611" w:author="권대근/Android개발1그룹(무선)/S5(책임)/삼성전자" w:date="2014-12-16T17:20:00Z">
                          <w:r w:rsidRPr="00ED7C21" w:rsidDel="0060609E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>$ sudo apt-get install arduino</w:delText>
                          </w:r>
                        </w:del>
                        <w:ins w:id="612" w:author="권대근/Android개발1그룹(무선)/S5(책임)/삼성전자" w:date="2014-12-16T17:26:00Z"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$ </w:t>
                          </w:r>
                          <w:proofErr w:type="spellStart"/>
                          <w:proofErr w:type="gramStart"/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sudo</w:t>
                          </w:r>
                          <w:proofErr w:type="spellEnd"/>
                          <w:proofErr w:type="gramEnd"/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 </w:t>
                          </w:r>
                          <w:proofErr w:type="spellStart"/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cp</w:t>
                          </w:r>
                          <w:proofErr w:type="spellEnd"/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 -</w:t>
                          </w:r>
                          <w:proofErr w:type="spellStart"/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Rdp</w:t>
                          </w:r>
                          <w:proofErr w:type="spellEnd"/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 ./</w:t>
                          </w:r>
                          <w:proofErr w:type="spellStart"/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</w:t>
                          </w:r>
                          <w:proofErr w:type="spellEnd"/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 /</w:t>
                          </w:r>
                          <w:proofErr w:type="spellStart"/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usr</w:t>
                          </w:r>
                          <w:proofErr w:type="spellEnd"/>
                          <w:r w:rsidRPr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/share/</w:t>
                          </w:r>
                        </w:ins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3ECCB18C" w14:textId="74FD717C" w:rsidR="00EA58C0" w:rsidRDefault="00A05D35">
      <w:pPr>
        <w:pStyle w:val="body"/>
        <w:jc w:val="left"/>
        <w:rPr>
          <w:ins w:id="563" w:author="Sooho Chang" w:date="2014-11-10T19:41:00Z"/>
          <w:rFonts w:eastAsia="맑은 고딕"/>
          <w:lang w:eastAsia="ko-KR"/>
        </w:rPr>
        <w:pPrChange w:id="564" w:author="권대근/Android개발1그룹(무선)/S5(책임)/삼성전자" w:date="2014-12-16T18:53:00Z">
          <w:pPr>
            <w:pStyle w:val="4"/>
            <w:ind w:left="422" w:hanging="422"/>
          </w:pPr>
        </w:pPrChange>
      </w:pPr>
      <w:ins w:id="565" w:author="권대근/Android개발1그룹(무선)/S5(책임)/삼성전자" w:date="2014-12-16T20:37:00Z">
        <w:r>
          <w:rPr>
            <w:rFonts w:eastAsia="맑은 고딕" w:hint="eastAsia"/>
            <w:lang w:eastAsia="ko-KR"/>
          </w:rPr>
          <w:t>3</w:t>
        </w:r>
      </w:ins>
      <w:ins w:id="566" w:author="Sooho Chang" w:date="2014-11-10T19:38:00Z">
        <w:del w:id="567" w:author="권대근/Android개발1그룹(무선)/S5(책임)/삼성전자" w:date="2014-12-16T20:37:00Z">
          <w:r w:rsidR="00EA58C0" w:rsidRPr="00484FBB" w:rsidDel="00A05D35">
            <w:rPr>
              <w:lang w:eastAsia="ko-KR"/>
            </w:rPr>
            <w:delText>4</w:delText>
          </w:r>
        </w:del>
        <w:r w:rsidR="00EA58C0" w:rsidRPr="00484FBB">
          <w:rPr>
            <w:lang w:eastAsia="ko-KR"/>
          </w:rPr>
          <w:t>.2.2 Download Time library</w:t>
        </w:r>
      </w:ins>
      <w:ins w:id="568" w:author="Sooho Chang" w:date="2014-11-10T19:40:00Z">
        <w:r w:rsidR="00EA58C0">
          <w:rPr>
            <w:rFonts w:eastAsia="맑은 고딕" w:hint="eastAsia"/>
            <w:lang w:eastAsia="ko-KR"/>
          </w:rPr>
          <w:t xml:space="preserve"> </w:t>
        </w:r>
      </w:ins>
      <w:ins w:id="569" w:author="Sooho Chang" w:date="2014-11-10T19:38:00Z">
        <w:r w:rsidR="00EA58C0" w:rsidRPr="00484FBB">
          <w:rPr>
            <w:lang w:eastAsia="ko-KR"/>
          </w:rPr>
          <w:t>(</w:t>
        </w:r>
      </w:ins>
      <w:ins w:id="570" w:author="권대근/Android개발1그룹(무선)/S5(책임)/삼성전자" w:date="2014-12-16T17:29:00Z">
        <w:r w:rsidR="00F45534" w:rsidRPr="00484FBB">
          <w:rPr>
            <w:lang w:eastAsia="ko-KR"/>
          </w:rPr>
          <w:t>Time.zip</w:t>
        </w:r>
        <w:r w:rsidR="00F45534">
          <w:rPr>
            <w:rFonts w:eastAsia="맑은 고딕" w:hint="eastAsia"/>
            <w:lang w:eastAsia="ko-KR"/>
          </w:rPr>
          <w:t xml:space="preserve">, </w:t>
        </w:r>
      </w:ins>
      <w:ins w:id="571" w:author="권대근/Android개발1그룹(무선)/S5(책임)/삼성전자" w:date="2014-12-16T17:28:00Z">
        <w:r w:rsidR="00F45534">
          <w:rPr>
            <w:rFonts w:eastAsia="맑은 고딕" w:hint="eastAsia"/>
            <w:lang w:eastAsia="ko-KR"/>
          </w:rPr>
          <w:t xml:space="preserve">Click </w:t>
        </w:r>
      </w:ins>
      <w:ins w:id="572" w:author="권대근/Android개발1그룹(무선)/S5(책임)/삼성전자" w:date="2014-12-16T17:29:00Z">
        <w:r w:rsidR="00F45534">
          <w:rPr>
            <w:rFonts w:eastAsia="맑은 고딕"/>
            <w:lang w:eastAsia="ko-KR"/>
          </w:rPr>
          <w:t>“</w:t>
        </w:r>
        <w:r w:rsidR="00F45534">
          <w:rPr>
            <w:rFonts w:eastAsia="맑은 고딕" w:hint="eastAsia"/>
            <w:lang w:eastAsia="ko-KR"/>
          </w:rPr>
          <w:t>The download</w:t>
        </w:r>
        <w:r w:rsidR="00F45534">
          <w:rPr>
            <w:rFonts w:eastAsia="맑은 고딕"/>
            <w:lang w:eastAsia="ko-KR"/>
          </w:rPr>
          <w:t>”</w:t>
        </w:r>
      </w:ins>
      <w:ins w:id="573" w:author="Sooho Chang" w:date="2014-11-10T19:38:00Z">
        <w:del w:id="574" w:author="권대근/Android개발1그룹(무선)/S5(책임)/삼성전자" w:date="2014-12-16T17:29:00Z">
          <w:r w:rsidR="00EA58C0" w:rsidRPr="00484FBB" w:rsidDel="00F45534">
            <w:rPr>
              <w:lang w:eastAsia="ko-KR"/>
            </w:rPr>
            <w:delText>Time.zip</w:delText>
          </w:r>
        </w:del>
        <w:r w:rsidR="00EA58C0" w:rsidRPr="00484FBB">
          <w:rPr>
            <w:lang w:eastAsia="ko-KR"/>
          </w:rPr>
          <w:t>) from</w:t>
        </w:r>
      </w:ins>
      <w:ins w:id="575" w:author="Sooho Chang" w:date="2014-11-10T19:40:00Z">
        <w:r w:rsidR="00EA58C0">
          <w:rPr>
            <w:rFonts w:eastAsia="맑은 고딕" w:hint="eastAsia"/>
            <w:lang w:eastAsia="ko-KR"/>
          </w:rPr>
          <w:t xml:space="preserve"> </w:t>
        </w:r>
        <w:r w:rsidR="00EA58C0">
          <w:rPr>
            <w:rFonts w:eastAsia="맑은 고딕"/>
            <w:lang w:eastAsia="ko-KR"/>
          </w:rPr>
          <w:t>following</w:t>
        </w:r>
        <w:r w:rsidR="00EA58C0">
          <w:rPr>
            <w:rFonts w:eastAsia="맑은 고딕" w:hint="eastAsia"/>
            <w:lang w:eastAsia="ko-KR"/>
          </w:rPr>
          <w:t xml:space="preserve"> </w:t>
        </w:r>
        <w:proofErr w:type="spellStart"/>
        <w:proofErr w:type="gramStart"/>
        <w:r w:rsidR="00EA58C0" w:rsidRPr="0098655C">
          <w:rPr>
            <w:rFonts w:eastAsia="맑은 고딕"/>
            <w:i/>
            <w:lang w:eastAsia="ko-KR"/>
            <w:rPrChange w:id="576" w:author="권대근/Android개발1그룹(무선)/S5(책임)/삼성전자" w:date="2014-12-16T18:54:00Z">
              <w:rPr>
                <w:rFonts w:eastAsia="맑은 고딕"/>
                <w:lang w:eastAsia="ko-KR"/>
              </w:rPr>
            </w:rPrChange>
          </w:rPr>
          <w:t>url</w:t>
        </w:r>
      </w:ins>
      <w:proofErr w:type="spellEnd"/>
      <w:proofErr w:type="gramEnd"/>
      <w:ins w:id="577" w:author="권대근/Android개발1그룹(무선)/S5(책임)/삼성전자" w:date="2014-12-16T18:59:00Z">
        <w:r w:rsidR="0098655C">
          <w:rPr>
            <w:rFonts w:eastAsia="맑은 고딕" w:hint="eastAsia"/>
            <w:lang w:eastAsia="ko-KR"/>
          </w:rPr>
          <w:t xml:space="preserve">. </w:t>
        </w:r>
      </w:ins>
      <w:ins w:id="578" w:author="Sooho Chang" w:date="2014-11-10T19:40:00Z">
        <w:del w:id="579" w:author="권대근/Android개발1그룹(무선)/S5(책임)/삼성전자" w:date="2014-12-16T18:59:00Z">
          <w:r w:rsidR="00EA58C0" w:rsidDel="0098655C">
            <w:rPr>
              <w:rFonts w:eastAsia="맑은 고딕" w:hint="eastAsia"/>
              <w:lang w:eastAsia="ko-KR"/>
            </w:rPr>
            <w:delText xml:space="preserve">, </w:delText>
          </w:r>
        </w:del>
      </w:ins>
      <w:ins w:id="580" w:author="Sooho Chang" w:date="2014-11-10T19:38:00Z">
        <w:del w:id="581" w:author="권대근/Android개발1그룹(무선)/S5(책임)/삼성전자" w:date="2014-12-16T18:59:00Z">
          <w:r w:rsidR="00EA58C0" w:rsidRPr="00484FBB" w:rsidDel="0098655C">
            <w:rPr>
              <w:lang w:eastAsia="ko-KR"/>
            </w:rPr>
            <w:delText>and</w:delText>
          </w:r>
          <w:r w:rsidR="00EA58C0" w:rsidDel="0098655C">
            <w:rPr>
              <w:rFonts w:eastAsia="맑은 고딕" w:hint="eastAsia"/>
              <w:lang w:eastAsia="ko-KR"/>
            </w:rPr>
            <w:delText xml:space="preserve"> </w:delText>
          </w:r>
        </w:del>
        <w:del w:id="582" w:author="권대근/Android개발1그룹(무선)/S5(책임)/삼성전자" w:date="2014-12-16T17:29:00Z">
          <w:r w:rsidR="00EA58C0" w:rsidRPr="00484FBB" w:rsidDel="00F45534">
            <w:rPr>
              <w:rFonts w:eastAsia="맑은 고딕"/>
              <w:lang w:eastAsia="ko-KR"/>
            </w:rPr>
            <w:delText xml:space="preserve"> U</w:delText>
          </w:r>
        </w:del>
      </w:ins>
      <w:ins w:id="583" w:author="권대근/Android개발1그룹(무선)/S5(책임)/삼성전자" w:date="2014-12-16T18:59:00Z">
        <w:r w:rsidR="0098655C">
          <w:rPr>
            <w:rFonts w:eastAsia="맑은 고딕" w:hint="eastAsia"/>
            <w:lang w:eastAsia="ko-KR"/>
          </w:rPr>
          <w:t>U</w:t>
        </w:r>
      </w:ins>
      <w:ins w:id="584" w:author="Sooho Chang" w:date="2014-11-10T19:38:00Z">
        <w:r w:rsidR="00EA58C0" w:rsidRPr="00484FBB">
          <w:rPr>
            <w:rFonts w:eastAsia="맑은 고딕"/>
            <w:lang w:eastAsia="ko-KR"/>
          </w:rPr>
          <w:t xml:space="preserve">nzip Time.zip </w:t>
        </w:r>
      </w:ins>
      <w:ins w:id="585" w:author="권대근/Android개발1그룹(무선)/S5(책임)/삼성전자" w:date="2014-12-16T18:59:00Z">
        <w:r w:rsidR="0098655C">
          <w:rPr>
            <w:rFonts w:eastAsia="맑은 고딕" w:hint="eastAsia"/>
            <w:lang w:eastAsia="ko-KR"/>
          </w:rPr>
          <w:t xml:space="preserve">and move them </w:t>
        </w:r>
      </w:ins>
      <w:ins w:id="586" w:author="Sooho Chang" w:date="2014-11-10T19:38:00Z">
        <w:r w:rsidR="00EA58C0" w:rsidRPr="00484FBB">
          <w:rPr>
            <w:rFonts w:eastAsia="맑은 고딕"/>
            <w:lang w:eastAsia="ko-KR"/>
          </w:rPr>
          <w:t>to /</w:t>
        </w:r>
        <w:proofErr w:type="spellStart"/>
        <w:r w:rsidR="00EA58C0" w:rsidRPr="00484FBB">
          <w:rPr>
            <w:rFonts w:eastAsia="맑은 고딕"/>
            <w:lang w:eastAsia="ko-KR"/>
          </w:rPr>
          <w:t>usr</w:t>
        </w:r>
        <w:proofErr w:type="spellEnd"/>
        <w:r w:rsidR="00EA58C0" w:rsidRPr="00484FBB">
          <w:rPr>
            <w:rFonts w:eastAsia="맑은 고딕"/>
            <w:lang w:eastAsia="ko-KR"/>
          </w:rPr>
          <w:t>/share/</w:t>
        </w:r>
        <w:proofErr w:type="spellStart"/>
        <w:r w:rsidR="00EA58C0" w:rsidRPr="00484FBB">
          <w:rPr>
            <w:rFonts w:eastAsia="맑은 고딕"/>
            <w:lang w:eastAsia="ko-KR"/>
          </w:rPr>
          <w:t>arduino</w:t>
        </w:r>
        <w:proofErr w:type="spellEnd"/>
        <w:r w:rsidR="00EA58C0" w:rsidRPr="00484FBB">
          <w:rPr>
            <w:rFonts w:eastAsia="맑은 고딕"/>
            <w:lang w:eastAsia="ko-KR"/>
          </w:rPr>
          <w:t>/libraries</w:t>
        </w:r>
        <w:del w:id="587" w:author="권대근/Android개발1그룹(무선)/S5(책임)/삼성전자" w:date="2014-12-16T18:54:00Z">
          <w:r w:rsidR="00EA58C0" w:rsidRPr="00484FBB" w:rsidDel="0098655C">
            <w:rPr>
              <w:rFonts w:eastAsia="맑은 고딕"/>
              <w:lang w:eastAsia="ko-KR"/>
            </w:rPr>
            <w:delText>/Time/Time</w:delText>
          </w:r>
        </w:del>
        <w:r w:rsidR="00EA58C0" w:rsidRPr="00484FBB">
          <w:rPr>
            <w:rFonts w:eastAsia="맑은 고딕"/>
            <w:lang w:eastAsia="ko-KR"/>
          </w:rPr>
          <w:t xml:space="preserve">. </w:t>
        </w:r>
      </w:ins>
    </w:p>
    <w:p w14:paraId="1CA92FDE" w14:textId="14A1D3E2" w:rsidR="009F3A47" w:rsidRPr="009F3A47" w:rsidRDefault="00EA58C0">
      <w:pPr>
        <w:pStyle w:val="body"/>
        <w:ind w:left="1440" w:hanging="480"/>
        <w:rPr>
          <w:ins w:id="588" w:author="Sooho Chang" w:date="2014-11-10T19:38:00Z"/>
          <w:rFonts w:eastAsia="맑은 고딕"/>
          <w:i/>
          <w:lang w:eastAsia="ko-KR"/>
          <w:rPrChange w:id="589" w:author="권대근/Android개발1그룹(무선)/S5(책임)/삼성전자" w:date="2014-12-17T14:28:00Z">
            <w:rPr>
              <w:ins w:id="590" w:author="Sooho Chang" w:date="2014-11-10T19:38:00Z"/>
              <w:rFonts w:eastAsia="맑은 고딕"/>
              <w:lang w:eastAsia="ko-KR"/>
            </w:rPr>
          </w:rPrChange>
        </w:rPr>
        <w:pPrChange w:id="591" w:author="권대근/Android개발1그룹(무선)/S5(책임)/삼성전자" w:date="2014-12-17T14:28:00Z">
          <w:pPr>
            <w:pStyle w:val="4"/>
            <w:ind w:left="422" w:hanging="422"/>
          </w:pPr>
        </w:pPrChange>
      </w:pPr>
      <w:proofErr w:type="gramStart"/>
      <w:ins w:id="592" w:author="Sooho Chang" w:date="2014-11-10T19:41:00Z">
        <w:r w:rsidRPr="00385B1F">
          <w:rPr>
            <w:rFonts w:eastAsia="맑은 고딕"/>
            <w:i/>
            <w:lang w:eastAsia="ko-KR"/>
            <w:rPrChange w:id="593" w:author="권대근/Android개발1그룹(무선)/S5(책임)/삼성전자" w:date="2014-12-16T18:52:00Z">
              <w:rPr>
                <w:rFonts w:eastAsia="맑은 고딕"/>
                <w:lang w:eastAsia="ko-KR"/>
              </w:rPr>
            </w:rPrChange>
          </w:rPr>
          <w:t>url</w:t>
        </w:r>
        <w:proofErr w:type="gramEnd"/>
        <w:r w:rsidRPr="00385B1F">
          <w:rPr>
            <w:rFonts w:eastAsia="맑은 고딕"/>
            <w:i/>
            <w:lang w:eastAsia="ko-KR"/>
            <w:rPrChange w:id="594" w:author="권대근/Android개발1그룹(무선)/S5(책임)/삼성전자" w:date="2014-12-16T18:52:00Z">
              <w:rPr>
                <w:rFonts w:eastAsia="맑은 고딕"/>
                <w:lang w:eastAsia="ko-KR"/>
              </w:rPr>
            </w:rPrChange>
          </w:rPr>
          <w:t xml:space="preserve">: </w:t>
        </w:r>
        <w:r w:rsidRPr="00385B1F">
          <w:rPr>
            <w:i/>
            <w:lang w:eastAsia="ko-KR"/>
            <w:rPrChange w:id="595" w:author="권대근/Android개발1그룹(무선)/S5(책임)/삼성전자" w:date="2014-12-16T18:52:00Z">
              <w:rPr>
                <w:lang w:eastAsia="ko-KR"/>
              </w:rPr>
            </w:rPrChange>
          </w:rPr>
          <w:t>http://playground.arduino.cc/Code/Time</w:t>
        </w:r>
      </w:ins>
    </w:p>
    <w:p w14:paraId="4DC42D89" w14:textId="77777777" w:rsidR="00EA58C0" w:rsidRPr="00484FBB" w:rsidRDefault="00EA58C0" w:rsidP="00EA58C0">
      <w:pPr>
        <w:pStyle w:val="body"/>
        <w:rPr>
          <w:ins w:id="596" w:author="Sooho Chang" w:date="2014-11-10T19:38:00Z"/>
          <w:rFonts w:eastAsia="맑은 고딕"/>
          <w:lang w:eastAsia="ko-KR"/>
        </w:rPr>
      </w:pPr>
      <w:ins w:id="597" w:author="Sooho Chang" w:date="2014-11-10T19:38:00Z">
        <w:r w:rsidRPr="00484FBB">
          <w:rPr>
            <w:rFonts w:eastAsia="맑은 고딕"/>
            <w:lang w:eastAsia="ko-KR"/>
          </w:rPr>
          <w:lastRenderedPageBreak/>
          <w:t xml:space="preserve">  </w:t>
        </w:r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0F1EAFB4" wp14:editId="2747347B">
                  <wp:extent cx="5486400" cy="278130"/>
                  <wp:effectExtent l="0" t="0" r="19050" b="26670"/>
                  <wp:docPr id="4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2781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E80FB" w14:textId="5FCB92B9" w:rsidR="008279C1" w:rsidRDefault="008279C1" w:rsidP="00EA58C0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 xml:space="preserve">$ </w:t>
                              </w:r>
                              <w:proofErr w:type="spellStart"/>
                              <w:proofErr w:type="gramStart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sudo</w:t>
                              </w:r>
                              <w:proofErr w:type="spellEnd"/>
                              <w:proofErr w:type="gramEnd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 xml:space="preserve"> </w:t>
                              </w:r>
                              <w:proofErr w:type="spellStart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cp</w:t>
                              </w:r>
                              <w:proofErr w:type="spellEnd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 xml:space="preserve"> -</w:t>
                              </w:r>
                              <w:proofErr w:type="spellStart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Rdp</w:t>
                              </w:r>
                              <w:proofErr w:type="spellEnd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 xml:space="preserve"> </w:t>
                              </w:r>
                              <w:del w:id="598" w:author="권대근/Android개발1그룹(무선)/S5(책임)/삼성전자" w:date="2014-12-16T17:26:00Z">
                                <w:r w:rsidRPr="00ED7C21" w:rsidDel="00F45534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>THSensorApp</w:delText>
                                </w:r>
                              </w:del>
                              <w:ins w:id="599" w:author="권대근/Android개발1그룹(무선)/S5(책임)/삼성전자" w:date="2014-12-16T17:26:00Z"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.</w:t>
                                </w:r>
                              </w:ins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/Time /</w:t>
                              </w:r>
                              <w:proofErr w:type="spellStart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usr</w:t>
                              </w:r>
                              <w:proofErr w:type="spellEnd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/share/</w:t>
                              </w:r>
                              <w:proofErr w:type="spellStart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arduino</w:t>
                              </w:r>
                              <w:proofErr w:type="spellEnd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/libraries/</w:t>
                              </w:r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31" style="width:6in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WZQQIAAG4EAAAOAAAAZHJzL2Uyb0RvYy54bWysVMtu2zAQvBfoPxC817IdO3GEyEHgNEWB&#10;tA2a9gNWFCUR5atL2nL69VlSjuu0t6IXYZdcDmdnlrq63hvNdhKDcrbis8mUM2mFa5TtKv792927&#10;FWchgm1AOysr/iQDv16/fXM1+FLOXe90I5ERiA3l4Cvex+jLogiilwbCxHlpabN1aCBSil3RIAyE&#10;bnQxn07Pi8Fh49EJGQKt3o6bfJ3x21aK+KVtg4xMV5y4xfzF/K3Tt1hfQdkh+F6JAw34BxYGlKVL&#10;j1C3EIFtUf0FZZRAF1wbJ8KZwrWtEjL3QN3Mpn9089iDl7kXEif4o0zh/8GKz7sHZKqp+OKCMwuG&#10;PPpKqoHttGTLpM/gQ0llj/4BU4fB3zvxIzDrNj1VyRtEN/QSGmI1S/XFqwMpCXSU1cMn1xA6bKPL&#10;Uu1bNAmQRGD77MjT0RG5j0zQ4nKxOl9MyThBe/OL1ewsW1ZA+XLaY4gfpDMsBRVH4p7RYXcfYmID&#10;5UtJZu+0au6U1jlJUyY3GtkOaD7qbpaP6q0hquPa5XJK1484eShTeUYNp0jasqHil8v5MiO82gvY&#10;1cc7CO0E8BTCqEgvQStT8dWxCMqk7HvbEAMoIyg9xtSVtgepk7qjS3Ff77OXR99q1zyR9ujGwaeH&#10;SkHv8BdnAw19xcPPLaDkTH+05N/ZeSLHYk4u6H1RgjmhoM7BYknrnIEVBFPx+BJu4viqth5V19Mt&#10;o5bW3ZDfrcpWpFkYGR2o01BnLQ8PML2a0zxX/f5NrJ8BAAD//wMAUEsDBBQABgAIAAAAIQBBGqTn&#10;2QAAAAQBAAAPAAAAZHJzL2Rvd25yZXYueG1sTI/BTsMwEETvSPyDtUjcqANUIU3jVFUQIMSJgsR1&#10;Gy9JwF5HtpuGv8dwgctIo1nNvK02szViIh8GxwouFxkI4tbpgTsFry93FwWIEJE1Gsek4IsCbOrT&#10;kwpL7Y78TNMudiKVcChRQR/jWEoZ2p4shoUbiVP27rzFmKzvpPZ4TOXWyKssy6XFgdNCjyM1PbWf&#10;u4NV8Egft/7mfnrKHybDyKvmbWsapc7P5u0aRKQ5/h3DD35Chzox7d2BdRBGQXok/mrKinyZ7F7B&#10;8roAWVfyP3z9DQAA//8DAFBLAQItABQABgAIAAAAIQC2gziS/gAAAOEBAAATAAAAAAAAAAAAAAAA&#10;AAAAAABbQ29udGVudF9UeXBlc10ueG1sUEsBAi0AFAAGAAgAAAAhADj9If/WAAAAlAEAAAsAAAAA&#10;AAAAAAAAAAAALwEAAF9yZWxzLy5yZWxzUEsBAi0AFAAGAAgAAAAhAK6KhZlBAgAAbgQAAA4AAAAA&#10;AAAAAAAAAAAALgIAAGRycy9lMm9Eb2MueG1sUEsBAi0AFAAGAAgAAAAhAEEapOfZAAAABAEAAA8A&#10;AAAAAAAAAAAAAAAAmwQAAGRycy9kb3ducmV2LnhtbFBLBQYAAAAABAAEAPMAAAChBQAAAAA=&#10;" fillcolor="#f2f2f2 [3052]">
                  <v:textbox inset="1mm,2mm,0">
                    <w:txbxContent>
                      <w:p w14:paraId="65FE80FB" w14:textId="5FCB92B9" w:rsidR="008279C1" w:rsidRDefault="008279C1" w:rsidP="00EA58C0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 xml:space="preserve">$ </w:t>
                        </w:r>
                        <w:proofErr w:type="spellStart"/>
                        <w:proofErr w:type="gramStart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sudo</w:t>
                        </w:r>
                        <w:proofErr w:type="spellEnd"/>
                        <w:proofErr w:type="gramEnd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 xml:space="preserve"> </w:t>
                        </w:r>
                        <w:proofErr w:type="spellStart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cp</w:t>
                        </w:r>
                        <w:proofErr w:type="spellEnd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 xml:space="preserve"> -</w:t>
                        </w:r>
                        <w:proofErr w:type="spellStart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Rdp</w:t>
                        </w:r>
                        <w:proofErr w:type="spellEnd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 xml:space="preserve"> </w:t>
                        </w:r>
                        <w:del w:id="650" w:author="권대근/Android개발1그룹(무선)/S5(책임)/삼성전자" w:date="2014-12-16T17:26:00Z">
                          <w:r w:rsidRPr="00ED7C21" w:rsidDel="00F45534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>THSensorApp</w:delText>
                          </w:r>
                        </w:del>
                        <w:ins w:id="651" w:author="권대근/Android개발1그룹(무선)/S5(책임)/삼성전자" w:date="2014-12-16T17:26:00Z"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.</w:t>
                          </w:r>
                        </w:ins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/Time /</w:t>
                        </w:r>
                        <w:proofErr w:type="spellStart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usr</w:t>
                        </w:r>
                        <w:proofErr w:type="spellEnd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/share/</w:t>
                        </w:r>
                        <w:proofErr w:type="spellStart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arduino</w:t>
                        </w:r>
                        <w:proofErr w:type="spellEnd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/libraries/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7A13CD43" w14:textId="77777777" w:rsidR="00EA58C0" w:rsidRDefault="00EA58C0" w:rsidP="00EA58C0">
      <w:pPr>
        <w:pStyle w:val="body"/>
        <w:rPr>
          <w:ins w:id="600" w:author="권대근/Android개발1그룹(무선)/S5(책임)/삼성전자" w:date="2014-12-16T19:03:00Z"/>
          <w:rFonts w:eastAsia="맑은 고딕"/>
          <w:lang w:eastAsia="ko-KR"/>
        </w:rPr>
      </w:pPr>
    </w:p>
    <w:p w14:paraId="728F3210" w14:textId="7A808945" w:rsidR="009F3A47" w:rsidRDefault="00A05D35">
      <w:pPr>
        <w:pStyle w:val="body"/>
        <w:jc w:val="left"/>
        <w:rPr>
          <w:ins w:id="601" w:author="권대근/Android개발1그룹(무선)/S5(책임)/삼성전자" w:date="2014-12-17T14:27:00Z"/>
          <w:rFonts w:eastAsia="맑은 고딕"/>
          <w:lang w:eastAsia="ko-KR"/>
        </w:rPr>
        <w:pPrChange w:id="602" w:author="권대근/Android개발1그룹(무선)/S5(책임)/삼성전자" w:date="2014-12-17T14:19:00Z">
          <w:pPr>
            <w:pStyle w:val="body"/>
          </w:pPr>
        </w:pPrChange>
      </w:pPr>
      <w:ins w:id="603" w:author="권대근/Android개발1그룹(무선)/S5(책임)/삼성전자" w:date="2014-12-16T20:37:00Z">
        <w:r w:rsidRPr="008279C1">
          <w:rPr>
            <w:lang w:eastAsia="ko-KR"/>
            <w:rPrChange w:id="604" w:author="권대근/Android개발1그룹(무선)/S5(책임)/삼성전자" w:date="2014-12-17T14:19:00Z">
              <w:rPr>
                <w:rFonts w:eastAsia="맑은 고딕"/>
                <w:lang w:eastAsia="ko-KR"/>
              </w:rPr>
            </w:rPrChange>
          </w:rPr>
          <w:t>3</w:t>
        </w:r>
      </w:ins>
      <w:ins w:id="605" w:author="권대근/Android개발1그룹(무선)/S5(책임)/삼성전자" w:date="2014-12-16T19:03:00Z">
        <w:r w:rsidR="0098655C" w:rsidRPr="008279C1">
          <w:rPr>
            <w:lang w:eastAsia="ko-KR"/>
            <w:rPrChange w:id="606" w:author="권대근/Android개발1그룹(무선)/S5(책임)/삼성전자" w:date="2014-12-17T14:19:00Z">
              <w:rPr>
                <w:rFonts w:eastAsia="맑은 고딕"/>
                <w:lang w:eastAsia="ko-KR"/>
              </w:rPr>
            </w:rPrChange>
          </w:rPr>
          <w:t>.2.3</w:t>
        </w:r>
        <w:r w:rsidR="008279C1">
          <w:rPr>
            <w:lang w:eastAsia="ko-KR"/>
          </w:rPr>
          <w:t xml:space="preserve"> </w:t>
        </w:r>
      </w:ins>
      <w:ins w:id="607" w:author="권대근/Android개발1그룹(무선)/S5(책임)/삼성전자" w:date="2014-12-17T14:26:00Z">
        <w:r w:rsidR="009F3A47">
          <w:rPr>
            <w:rFonts w:eastAsia="맑은 고딕" w:hint="eastAsia"/>
            <w:lang w:eastAsia="ko-KR"/>
          </w:rPr>
          <w:t>C</w:t>
        </w:r>
      </w:ins>
      <w:ins w:id="608" w:author="권대근/Android개발1그룹(무선)/S5(책임)/삼성전자" w:date="2014-12-17T14:25:00Z">
        <w:r w:rsidR="008279C1">
          <w:rPr>
            <w:rFonts w:eastAsia="맑은 고딕" w:hint="eastAsia"/>
            <w:lang w:eastAsia="ko-KR"/>
          </w:rPr>
          <w:t>reate file named</w:t>
        </w:r>
      </w:ins>
      <w:ins w:id="609" w:author="권대근/Android개발1그룹(무선)/S5(책임)/삼성전자" w:date="2014-12-17T14:21:00Z">
        <w:r w:rsidR="008279C1">
          <w:rPr>
            <w:rFonts w:eastAsia="맑은 고딕" w:hint="eastAsia"/>
            <w:lang w:eastAsia="ko-KR"/>
          </w:rPr>
          <w:t xml:space="preserve"> </w:t>
        </w:r>
      </w:ins>
      <w:ins w:id="610" w:author="권대근/Android개발1그룹(무선)/S5(책임)/삼성전자" w:date="2014-12-17T14:26:00Z">
        <w:r w:rsidR="008279C1">
          <w:rPr>
            <w:rFonts w:eastAsia="맑은 고딕"/>
            <w:lang w:eastAsia="ko-KR"/>
          </w:rPr>
          <w:t>‘</w:t>
        </w:r>
      </w:ins>
      <w:proofErr w:type="spellStart"/>
      <w:ins w:id="611" w:author="권대근/Android개발1그룹(무선)/S5(책임)/삼성전자" w:date="2014-12-17T14:21:00Z">
        <w:r w:rsidR="008279C1" w:rsidRPr="00484FBB">
          <w:rPr>
            <w:lang w:eastAsia="ko-KR"/>
          </w:rPr>
          <w:t>local.properties</w:t>
        </w:r>
      </w:ins>
      <w:proofErr w:type="spellEnd"/>
      <w:ins w:id="612" w:author="권대근/Android개발1그룹(무선)/S5(책임)/삼성전자" w:date="2014-12-17T14:26:00Z">
        <w:r w:rsidR="008279C1">
          <w:rPr>
            <w:rFonts w:eastAsia="맑은 고딕"/>
            <w:lang w:eastAsia="ko-KR"/>
          </w:rPr>
          <w:t>’</w:t>
        </w:r>
      </w:ins>
      <w:ins w:id="613" w:author="권대근/Android개발1그룹(무선)/S5(책임)/삼성전자" w:date="2014-12-17T14:21:00Z">
        <w:r w:rsidR="008279C1">
          <w:rPr>
            <w:rFonts w:eastAsia="맑은 고딕" w:hint="eastAsia"/>
            <w:lang w:eastAsia="ko-KR"/>
          </w:rPr>
          <w:t xml:space="preserve"> </w:t>
        </w:r>
      </w:ins>
      <w:proofErr w:type="gramStart"/>
      <w:ins w:id="614" w:author="권대근/Android개발1그룹(무선)/S5(책임)/삼성전자" w:date="2014-12-17T14:26:00Z">
        <w:r w:rsidR="009F3A47">
          <w:rPr>
            <w:rFonts w:eastAsia="맑은 고딕" w:hint="eastAsia"/>
            <w:lang w:eastAsia="ko-KR"/>
          </w:rPr>
          <w:t>in</w:t>
        </w:r>
      </w:ins>
      <w:ins w:id="615" w:author="권대근/Android개발1그룹(무선)/S5(책임)/삼성전자" w:date="2014-12-17T14:21:00Z">
        <w:r w:rsidR="008279C1">
          <w:rPr>
            <w:rFonts w:eastAsia="맑은 고딕" w:hint="eastAsia"/>
            <w:lang w:eastAsia="ko-KR"/>
          </w:rPr>
          <w:t xml:space="preserve">  </w:t>
        </w:r>
        <w:r w:rsidR="008279C1">
          <w:rPr>
            <w:rFonts w:eastAsia="맑은 고딕"/>
            <w:lang w:eastAsia="ko-KR"/>
          </w:rPr>
          <w:t>“</w:t>
        </w:r>
        <w:proofErr w:type="gramEnd"/>
        <w:r w:rsidR="008279C1" w:rsidRPr="00484FBB">
          <w:rPr>
            <w:lang w:eastAsia="ko-KR"/>
          </w:rPr>
          <w:t>/</w:t>
        </w:r>
        <w:proofErr w:type="spellStart"/>
        <w:r w:rsidR="008279C1" w:rsidRPr="00484FBB">
          <w:rPr>
            <w:lang w:eastAsia="ko-KR"/>
          </w:rPr>
          <w:t>oic</w:t>
        </w:r>
        <w:proofErr w:type="spellEnd"/>
        <w:r w:rsidR="008279C1">
          <w:rPr>
            <w:rFonts w:eastAsia="맑은 고딕" w:hint="eastAsia"/>
            <w:lang w:eastAsia="ko-KR"/>
          </w:rPr>
          <w:t>/</w:t>
        </w:r>
        <w:r w:rsidR="008279C1" w:rsidRPr="00484FBB">
          <w:rPr>
            <w:lang w:eastAsia="ko-KR"/>
          </w:rPr>
          <w:t>resource/</w:t>
        </w:r>
        <w:proofErr w:type="spellStart"/>
        <w:r w:rsidR="008279C1" w:rsidRPr="00484FBB">
          <w:rPr>
            <w:lang w:eastAsia="ko-KR"/>
          </w:rPr>
          <w:t>csdk</w:t>
        </w:r>
        <w:proofErr w:type="spellEnd"/>
        <w:r w:rsidR="008279C1" w:rsidRPr="00484FBB">
          <w:rPr>
            <w:lang w:eastAsia="ko-KR"/>
          </w:rPr>
          <w:t>/</w:t>
        </w:r>
        <w:r w:rsidR="008279C1">
          <w:rPr>
            <w:rFonts w:eastAsia="맑은 고딕"/>
            <w:lang w:eastAsia="ko-KR"/>
          </w:rPr>
          <w:t>”</w:t>
        </w:r>
      </w:ins>
      <w:ins w:id="616" w:author="권대근/Android개발1그룹(무선)/S5(책임)/삼성전자" w:date="2014-12-17T14:27:00Z">
        <w:r w:rsidR="009F3A47">
          <w:rPr>
            <w:rFonts w:eastAsia="맑은 고딕" w:hint="eastAsia"/>
            <w:lang w:eastAsia="ko-KR"/>
          </w:rPr>
          <w:t xml:space="preserve"> with the following definitions.</w:t>
        </w:r>
      </w:ins>
    </w:p>
    <w:p w14:paraId="32A9BE2B" w14:textId="77777777" w:rsidR="009F3A47" w:rsidRPr="00484FBB" w:rsidRDefault="009F3A47" w:rsidP="009F3A47">
      <w:pPr>
        <w:pStyle w:val="body"/>
        <w:rPr>
          <w:ins w:id="617" w:author="권대근/Android개발1그룹(무선)/S5(책임)/삼성전자" w:date="2014-12-17T14:27:00Z"/>
          <w:rFonts w:eastAsia="맑은 고딕"/>
          <w:lang w:eastAsia="ko-KR"/>
        </w:rPr>
      </w:pPr>
      <w:ins w:id="618" w:author="권대근/Android개발1그룹(무선)/S5(책임)/삼성전자" w:date="2014-12-17T14:27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26D5044D" wp14:editId="43BE96B7">
                  <wp:extent cx="5486400" cy="492981"/>
                  <wp:effectExtent l="0" t="0" r="19050" b="21590"/>
                  <wp:docPr id="2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4929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8D5C0" w14:textId="61EB81F8" w:rsidR="009F3A47" w:rsidRDefault="009F3A47" w:rsidP="009F3A47">
                              <w:pPr>
                                <w:ind w:firstLineChars="150" w:firstLine="240"/>
                                <w:rPr>
                                  <w:ins w:id="619" w:author="권대근/Android개발1그룹(무선)/S5(책임)/삼성전자" w:date="2014-12-17T14:27:00Z"/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ins w:id="620" w:author="권대근/Android개발1그룹(무선)/S5(책임)/삼성전자" w:date="2014-12-17T14:27:00Z"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&lt; 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local.properties</w:t>
                                </w:r>
                                <w:proofErr w:type="spellEnd"/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&gt;</w:t>
                                </w:r>
                              </w:ins>
                              <w:del w:id="621" w:author="권대근/Android개발1그룹(무선)/S5(책임)/삼성전자" w:date="2014-12-17T14:27:00Z">
                                <w:r w:rsidRPr="00ED7C21" w:rsidDel="009F3A4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 xml:space="preserve">$ sudo cp -Rdp </w:delText>
                                </w:r>
                                <w:r w:rsidDel="009F3A47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.</w:delText>
                                </w:r>
                                <w:r w:rsidRPr="00ED7C21" w:rsidDel="009F3A4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>/Time /usr/share/arduino/libraries/</w:delText>
                                </w:r>
                              </w:del>
                            </w:p>
                            <w:p w14:paraId="121F9E98" w14:textId="77777777" w:rsidR="009F3A47" w:rsidRPr="009F3A47" w:rsidRDefault="009F3A47" w:rsidP="009F3A47">
                              <w:pPr>
                                <w:ind w:firstLineChars="150" w:firstLine="240"/>
                                <w:rPr>
                                  <w:ins w:id="622" w:author="권대근/Android개발1그룹(무선)/S5(책임)/삼성전자" w:date="2014-12-17T14:27:00Z"/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ins w:id="623" w:author="권대근/Android개발1그룹(무선)/S5(책임)/삼성전자" w:date="2014-12-17T14:27:00Z">
                                <w:r w:rsidRPr="009F3A47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ARDUINO_DIR = /</w:t>
                                </w:r>
                                <w:proofErr w:type="spellStart"/>
                                <w:r w:rsidRPr="009F3A47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usr</w:t>
                                </w:r>
                                <w:proofErr w:type="spellEnd"/>
                                <w:r w:rsidRPr="009F3A47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/share/</w:t>
                                </w:r>
                                <w:proofErr w:type="spellStart"/>
                                <w:r w:rsidRPr="009F3A47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</w:t>
                                </w:r>
                                <w:proofErr w:type="spellEnd"/>
                              </w:ins>
                            </w:p>
                            <w:p w14:paraId="22E5FFCE" w14:textId="6213D681" w:rsidR="009F3A47" w:rsidRPr="009F3A47" w:rsidRDefault="009F3A47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  <w:rPrChange w:id="624" w:author="권대근/Android개발1그룹(무선)/S5(책임)/삼성전자" w:date="2014-12-17T14:27:00Z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eastAsia="ko-KR"/>
                                    </w:rPr>
                                  </w:rPrChange>
                                </w:rPr>
                              </w:pPr>
                              <w:ins w:id="625" w:author="권대근/Android개발1그룹(무선)/S5(책임)/삼성전자" w:date="2014-12-17T14:27:00Z">
                                <w:r w:rsidRPr="009F3A47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ARDUINO_TOOLS_DIR = $(ARDUINO_DIR)/hardware/tools/</w:t>
                                </w:r>
                                <w:proofErr w:type="spellStart"/>
                                <w:r w:rsidRPr="009F3A47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avr</w:t>
                                </w:r>
                                <w:proofErr w:type="spellEnd"/>
                                <w:r w:rsidRPr="009F3A47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/bin</w:t>
                                </w:r>
                              </w:ins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32" style="width:6in;height: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8OPgIAAG4EAAAOAAAAZHJzL2Uyb0RvYy54bWysVNtu2zAMfR+wfxD0vjrJkiwx6hRFuw4D&#10;uq1Ytw+gZdkWptsoJU739aXkJMvWt2EvBilRh4eHpC+v9kazncSgnK349GLCmbTCNcp2Ff/+7e7N&#10;irMQwTagnZUVf5KBX21ev7ocfClnrne6kcgIxIZy8BXvY/RlUQTRSwPhwnlp6bJ1aCCSi13RIAyE&#10;bnQxm0yWxeCw8eiEDIFOb8dLvsn4bStF/NK2QUamK07cYv5i/tbpW2wuoewQfK/EgQb8AwsDylLS&#10;E9QtRGBbVC+gjBLogmvjhXCmcG2rhMw1UDXTyV/VPPbgZa6FxAn+JFP4f7Di8+4BmWoqPltwZsFQ&#10;j76SamA7Ldki6TP4UFLYo3/AVGHw9078CMy6m56i5DWiG3oJDbGapvjijwfJCfSU1cMn1xA6bKPL&#10;Uu1bNAmQRGD73JGnU0fkPjJBh4v5ajmfUOME3c3Xs/VqTAHl8bXHED9IZ1gyKo7EPaPD7j7ExAbK&#10;Y0hm77Rq7pTW2UlTJm80sh3QfNTdND/VW0NUx7P1YkLpR5w8lCk8o4ZzJG3ZUPH1gkR8mQW7+pSD&#10;0M4AzyGMirQJWpmKr05BUCZl39uGGEAZQenRpqq0PUid1B27FPf1Pvdyeexb7Zon0h7dOPi0qGT0&#10;Dn9xNtDQVzz83AJKzvRHS/17u0zkWMzOO9ovcjA7ZNTZmC/onDOwgmAqHo/mTRy3autRdT1lGbW0&#10;7pr63arcijQLI6MDdRrqrOVhAdPWnPs56vdvYvMMAAD//wMAUEsDBBQABgAIAAAAIQBtZSpG2QAA&#10;AAQBAAAPAAAAZHJzL2Rvd25yZXYueG1sTI/BTsMwEETvSPyDtUjcqANCSUnjVFUQIMSpBalXN16S&#10;gL2ObDcNf8/CBS4jjWY187Zaz86KCUMcPCm4XmQgkFpvBuoUvL0+XC1BxKTJaOsJFXxhhHV9flbp&#10;0vgTbXHapU5wCcVSK+hTGkspY9uj03HhRyTO3n1wOrENnTRBn7jcWXmTZbl0eiBe6PWITY/t5+7o&#10;FDzjx30oHqeX/GmypOmu2W9so9TlxbxZgUg4p79j+MFndKiZ6eCPZKKwCviR9KucLfNbtgcFRZGD&#10;rCv5H77+BgAA//8DAFBLAQItABQABgAIAAAAIQC2gziS/gAAAOEBAAATAAAAAAAAAAAAAAAAAAAA&#10;AABbQ29udGVudF9UeXBlc10ueG1sUEsBAi0AFAAGAAgAAAAhADj9If/WAAAAlAEAAAsAAAAAAAAA&#10;AAAAAAAALwEAAF9yZWxzLy5yZWxzUEsBAi0AFAAGAAgAAAAhABv2Tw4+AgAAbgQAAA4AAAAAAAAA&#10;AAAAAAAALgIAAGRycy9lMm9Eb2MueG1sUEsBAi0AFAAGAAgAAAAhAG1lKkbZAAAABAEAAA8AAAAA&#10;AAAAAAAAAAAAmAQAAGRycy9kb3ducmV2LnhtbFBLBQYAAAAABAAEAPMAAACeBQAAAAA=&#10;" fillcolor="#f2f2f2 [3052]">
                  <v:textbox inset="1mm,2mm,0">
                    <w:txbxContent>
                      <w:p w14:paraId="38A8D5C0" w14:textId="61EB81F8" w:rsidR="009F3A47" w:rsidRDefault="009F3A47" w:rsidP="009F3A47">
                        <w:pPr>
                          <w:ind w:firstLineChars="150" w:firstLine="240"/>
                          <w:rPr>
                            <w:ins w:id="679" w:author="권대근/Android개발1그룹(무선)/S5(책임)/삼성전자" w:date="2014-12-17T14:27:00Z"/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</w:pPr>
                        <w:ins w:id="680" w:author="권대근/Android개발1그룹(무선)/S5(책임)/삼성전자" w:date="2014-12-17T14:27:00Z"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 xml:space="preserve">&lt; </w:t>
                          </w:r>
                          <w:proofErr w:type="spellStart"/>
                          <w:r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local.properties</w:t>
                          </w:r>
                          <w:proofErr w:type="spellEnd"/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 xml:space="preserve"> &gt;</w:t>
                          </w:r>
                        </w:ins>
                        <w:del w:id="681" w:author="권대근/Android개발1그룹(무선)/S5(책임)/삼성전자" w:date="2014-12-17T14:27:00Z">
                          <w:r w:rsidRPr="00ED7C21" w:rsidDel="009F3A4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 xml:space="preserve">$ sudo cp -Rdp </w:delText>
                          </w:r>
                          <w:r w:rsidDel="009F3A47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.</w:delText>
                          </w:r>
                          <w:r w:rsidRPr="00ED7C21" w:rsidDel="009F3A4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>/Time /usr/share/arduino/libraries/</w:delText>
                          </w:r>
                        </w:del>
                      </w:p>
                      <w:p w14:paraId="121F9E98" w14:textId="77777777" w:rsidR="009F3A47" w:rsidRPr="009F3A47" w:rsidRDefault="009F3A47" w:rsidP="009F3A47">
                        <w:pPr>
                          <w:ind w:firstLineChars="150" w:firstLine="240"/>
                          <w:rPr>
                            <w:ins w:id="682" w:author="권대근/Android개발1그룹(무선)/S5(책임)/삼성전자" w:date="2014-12-17T14:27:00Z"/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ins w:id="683" w:author="권대근/Android개발1그룹(무선)/S5(책임)/삼성전자" w:date="2014-12-17T14:27:00Z">
                          <w:r w:rsidRPr="009F3A47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ARDUINO_DIR = /</w:t>
                          </w:r>
                          <w:proofErr w:type="spellStart"/>
                          <w:r w:rsidRPr="009F3A47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>usr</w:t>
                          </w:r>
                          <w:proofErr w:type="spellEnd"/>
                          <w:r w:rsidRPr="009F3A47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>/share/</w:t>
                          </w:r>
                          <w:proofErr w:type="spellStart"/>
                          <w:r w:rsidRPr="009F3A47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</w:t>
                          </w:r>
                          <w:proofErr w:type="spellEnd"/>
                        </w:ins>
                      </w:p>
                      <w:p w14:paraId="22E5FFCE" w14:textId="6213D681" w:rsidR="009F3A47" w:rsidRPr="009F3A47" w:rsidRDefault="009F3A47" w:rsidP="0069514F">
                        <w:pPr>
                          <w:ind w:firstLineChars="150" w:firstLine="240"/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  <w:rPrChange w:id="684" w:author="권대근/Android개발1그룹(무선)/S5(책임)/삼성전자" w:date="2014-12-17T14:27:00Z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eastAsia="ko-KR"/>
                              </w:rPr>
                            </w:rPrChange>
                          </w:rPr>
                          <w:pPrChange w:id="685" w:author="권대근/Android개발1그룹(무선)/S5(책임)/삼성전자" w:date="2014-12-17T15:09:00Z">
                            <w:pPr>
                              <w:ind w:firstLineChars="150" w:firstLine="240"/>
                            </w:pPr>
                          </w:pPrChange>
                        </w:pPr>
                        <w:ins w:id="686" w:author="권대근/Android개발1그룹(무선)/S5(책임)/삼성전자" w:date="2014-12-17T14:27:00Z">
                          <w:r w:rsidRPr="009F3A47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ARDUINO_TOOLS_DIR = $(ARDUINO_DIR)/hardware/tools/</w:t>
                          </w:r>
                          <w:proofErr w:type="spellStart"/>
                          <w:r w:rsidRPr="009F3A47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>avr</w:t>
                          </w:r>
                          <w:proofErr w:type="spellEnd"/>
                          <w:r w:rsidRPr="009F3A47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>/bin</w:t>
                          </w:r>
                        </w:ins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5A7CD557" w14:textId="4F6CC1DD" w:rsidR="0098655C" w:rsidRPr="00484FBB" w:rsidRDefault="0098655C" w:rsidP="0098655C">
      <w:pPr>
        <w:pStyle w:val="body"/>
        <w:rPr>
          <w:ins w:id="626" w:author="권대근/Android개발1그룹(무선)/S5(책임)/삼성전자" w:date="2014-12-16T19:03:00Z"/>
          <w:lang w:eastAsia="ko-KR"/>
        </w:rPr>
      </w:pPr>
      <w:ins w:id="627" w:author="권대근/Android개발1그룹(무선)/S5(책임)/삼성전자" w:date="2014-12-16T19:03:00Z">
        <w:r w:rsidRPr="00484FBB">
          <w:rPr>
            <w:lang w:eastAsia="ko-KR"/>
          </w:rPr>
          <w:t xml:space="preserve">If you have a problem with compiling </w:t>
        </w:r>
        <w:r>
          <w:rPr>
            <w:rFonts w:eastAsia="맑은 고딕"/>
            <w:lang w:eastAsia="ko-KR"/>
          </w:rPr>
          <w:t>‘</w:t>
        </w:r>
        <w:r w:rsidRPr="00484FBB">
          <w:rPr>
            <w:lang w:eastAsia="ko-KR"/>
          </w:rPr>
          <w:t>resource</w:t>
        </w:r>
        <w:r>
          <w:rPr>
            <w:rFonts w:eastAsia="맑은 고딕"/>
            <w:lang w:eastAsia="ko-KR"/>
          </w:rPr>
          <w:t>’</w:t>
        </w:r>
        <w:r w:rsidRPr="00484FBB">
          <w:rPr>
            <w:lang w:eastAsia="ko-KR"/>
          </w:rPr>
          <w:t xml:space="preserve"> when you compile </w:t>
        </w:r>
        <w:proofErr w:type="spellStart"/>
        <w:r w:rsidRPr="00484FBB">
          <w:rPr>
            <w:lang w:eastAsia="ko-KR"/>
          </w:rPr>
          <w:t>arduino</w:t>
        </w:r>
        <w:proofErr w:type="spellEnd"/>
        <w:r w:rsidRPr="00484FBB">
          <w:rPr>
            <w:lang w:eastAsia="ko-KR"/>
          </w:rPr>
          <w:t xml:space="preserve"> application, you may need to check '</w:t>
        </w:r>
        <w:proofErr w:type="spellStart"/>
        <w:r w:rsidRPr="00484FBB">
          <w:rPr>
            <w:lang w:eastAsia="ko-KR"/>
          </w:rPr>
          <w:t>local.properties</w:t>
        </w:r>
        <w:proofErr w:type="spellEnd"/>
        <w:r w:rsidRPr="00484FBB">
          <w:rPr>
            <w:lang w:eastAsia="ko-KR"/>
          </w:rPr>
          <w:t>' which is written in the readme file, '/</w:t>
        </w:r>
        <w:proofErr w:type="spellStart"/>
        <w:r w:rsidRPr="00484FBB">
          <w:rPr>
            <w:lang w:eastAsia="ko-KR"/>
          </w:rPr>
          <w:t>oic</w:t>
        </w:r>
        <w:proofErr w:type="spellEnd"/>
        <w:r>
          <w:rPr>
            <w:rFonts w:eastAsia="맑은 고딕" w:hint="eastAsia"/>
            <w:lang w:eastAsia="ko-KR"/>
          </w:rPr>
          <w:t>/</w:t>
        </w:r>
        <w:r w:rsidRPr="00484FBB">
          <w:rPr>
            <w:lang w:eastAsia="ko-KR"/>
          </w:rPr>
          <w:t>resource/</w:t>
        </w:r>
        <w:proofErr w:type="spellStart"/>
        <w:r w:rsidRPr="00484FBB">
          <w:rPr>
            <w:lang w:eastAsia="ko-KR"/>
          </w:rPr>
          <w:t>csdk</w:t>
        </w:r>
        <w:proofErr w:type="spellEnd"/>
        <w:r w:rsidRPr="00484FBB">
          <w:rPr>
            <w:lang w:eastAsia="ko-KR"/>
          </w:rPr>
          <w:t>/README'.</w:t>
        </w:r>
      </w:ins>
    </w:p>
    <w:p w14:paraId="0292F2E4" w14:textId="77777777" w:rsidR="0098655C" w:rsidRPr="009F3A47" w:rsidRDefault="0098655C" w:rsidP="00EA58C0">
      <w:pPr>
        <w:pStyle w:val="body"/>
        <w:rPr>
          <w:ins w:id="628" w:author="권대근/Android개발1그룹(무선)/S5(책임)/삼성전자" w:date="2014-12-16T19:10:00Z"/>
          <w:rFonts w:eastAsia="맑은 고딕"/>
          <w:lang w:eastAsia="ko-KR"/>
        </w:rPr>
      </w:pPr>
    </w:p>
    <w:p w14:paraId="0A1A6BFB" w14:textId="11CB72BB" w:rsidR="008D40C7" w:rsidRDefault="00A05D35" w:rsidP="00EA58C0">
      <w:pPr>
        <w:pStyle w:val="body"/>
        <w:rPr>
          <w:ins w:id="629" w:author="권대근/Android개발1그룹(무선)/S5(책임)/삼성전자" w:date="2014-12-16T19:10:00Z"/>
          <w:rFonts w:eastAsia="맑은 고딕"/>
          <w:lang w:eastAsia="ko-KR"/>
        </w:rPr>
      </w:pPr>
      <w:ins w:id="630" w:author="권대근/Android개발1그룹(무선)/S5(책임)/삼성전자" w:date="2014-12-16T20:37:00Z">
        <w:r>
          <w:rPr>
            <w:rFonts w:eastAsia="맑은 고딕" w:hint="eastAsia"/>
            <w:lang w:eastAsia="ko-KR"/>
          </w:rPr>
          <w:t>3</w:t>
        </w:r>
      </w:ins>
      <w:ins w:id="631" w:author="권대근/Android개발1그룹(무선)/S5(책임)/삼성전자" w:date="2014-12-16T19:10:00Z">
        <w:r w:rsidR="008D40C7">
          <w:rPr>
            <w:rFonts w:eastAsia="맑은 고딕" w:hint="eastAsia"/>
            <w:lang w:eastAsia="ko-KR"/>
          </w:rPr>
          <w:t>.2.4</w:t>
        </w:r>
      </w:ins>
      <w:ins w:id="632" w:author="권대근/Android개발1그룹(무선)/S5(책임)/삼성전자" w:date="2014-12-16T19:18:00Z">
        <w:r w:rsidR="004C381B">
          <w:rPr>
            <w:rFonts w:eastAsia="맑은 고딕" w:hint="eastAsia"/>
            <w:lang w:eastAsia="ko-KR"/>
          </w:rPr>
          <w:t xml:space="preserve"> </w:t>
        </w:r>
      </w:ins>
      <w:ins w:id="633" w:author="권대근/Android개발1그룹(무선)/S5(책임)/삼성전자" w:date="2014-12-16T19:59:00Z">
        <w:r w:rsidR="00F24700">
          <w:rPr>
            <w:rFonts w:eastAsia="맑은 고딕" w:hint="eastAsia"/>
            <w:lang w:eastAsia="ko-KR"/>
          </w:rPr>
          <w:t xml:space="preserve">Before </w:t>
        </w:r>
      </w:ins>
      <w:ins w:id="634" w:author="권대근/Android개발1그룹(무선)/S5(책임)/삼성전자" w:date="2014-12-16T20:00:00Z">
        <w:r w:rsidR="00F24700">
          <w:rPr>
            <w:rFonts w:eastAsia="맑은 고딕"/>
            <w:lang w:eastAsia="ko-KR"/>
          </w:rPr>
          <w:t>running</w:t>
        </w:r>
      </w:ins>
      <w:ins w:id="635" w:author="권대근/Android개발1그룹(무선)/S5(책임)/삼성전자" w:date="2014-12-16T19:59:00Z">
        <w:r w:rsidR="00F24700">
          <w:rPr>
            <w:rFonts w:eastAsia="맑은 고딕" w:hint="eastAsia"/>
            <w:lang w:eastAsia="ko-KR"/>
          </w:rPr>
          <w:t xml:space="preserve"> </w:t>
        </w:r>
      </w:ins>
      <w:ins w:id="636" w:author="권대근/Android개발1그룹(무선)/S5(책임)/삼성전자" w:date="2014-12-16T20:00:00Z">
        <w:r w:rsidR="00F24700">
          <w:rPr>
            <w:rFonts w:eastAsia="맑은 고딕" w:hint="eastAsia"/>
            <w:lang w:eastAsia="ko-KR"/>
          </w:rPr>
          <w:t>make for application,</w:t>
        </w:r>
      </w:ins>
      <w:ins w:id="637" w:author="권대근/Android개발1그룹(무선)/S5(책임)/삼성전자" w:date="2014-12-16T19:59:00Z">
        <w:r w:rsidR="00F24700">
          <w:rPr>
            <w:rFonts w:eastAsia="맑은 고딕" w:hint="eastAsia"/>
            <w:lang w:eastAsia="ko-KR"/>
          </w:rPr>
          <w:t xml:space="preserve"> </w:t>
        </w:r>
      </w:ins>
      <w:ins w:id="638" w:author="권대근/Android개발1그룹(무선)/S5(책임)/삼성전자" w:date="2014-12-16T20:01:00Z">
        <w:r w:rsidR="00F24700">
          <w:rPr>
            <w:rFonts w:eastAsia="맑은 고딕" w:hint="eastAsia"/>
            <w:lang w:eastAsia="ko-KR"/>
          </w:rPr>
          <w:t>y</w:t>
        </w:r>
      </w:ins>
      <w:ins w:id="639" w:author="권대근/Android개발1그룹(무선)/S5(책임)/삼성전자" w:date="2014-12-16T19:59:00Z">
        <w:r w:rsidR="00F24700">
          <w:rPr>
            <w:rFonts w:eastAsia="맑은 고딕" w:hint="eastAsia"/>
            <w:lang w:eastAsia="ko-KR"/>
          </w:rPr>
          <w:t xml:space="preserve">ou need to build </w:t>
        </w:r>
        <w:r w:rsidR="00F24700">
          <w:rPr>
            <w:rFonts w:eastAsia="맑은 고딕"/>
            <w:lang w:eastAsia="ko-KR"/>
          </w:rPr>
          <w:t>resource</w:t>
        </w:r>
        <w:r w:rsidR="00F24700">
          <w:rPr>
            <w:rFonts w:eastAsia="맑은 고딕" w:hint="eastAsia"/>
            <w:lang w:eastAsia="ko-KR"/>
          </w:rPr>
          <w:t xml:space="preserve"> </w:t>
        </w:r>
      </w:ins>
      <w:ins w:id="640" w:author="권대근/Android개발1그룹(무선)/S5(책임)/삼성전자" w:date="2014-12-16T20:01:00Z">
        <w:r w:rsidR="00F24700">
          <w:rPr>
            <w:rFonts w:eastAsia="맑은 고딕" w:hint="eastAsia"/>
            <w:lang w:eastAsia="ko-KR"/>
          </w:rPr>
          <w:t xml:space="preserve">with </w:t>
        </w:r>
      </w:ins>
      <w:proofErr w:type="spellStart"/>
      <w:ins w:id="641" w:author="권대근/Android개발1그룹(무선)/S5(책임)/삼성전자" w:date="2014-12-16T20:02:00Z">
        <w:r w:rsidR="00F24700">
          <w:rPr>
            <w:rFonts w:eastAsia="맑은 고딕" w:hint="eastAsia"/>
            <w:lang w:eastAsia="ko-KR"/>
          </w:rPr>
          <w:t>a</w:t>
        </w:r>
        <w:r w:rsidR="00F24700">
          <w:rPr>
            <w:rFonts w:eastAsia="맑은 고딕"/>
            <w:lang w:eastAsia="ko-KR"/>
          </w:rPr>
          <w:t>rduino</w:t>
        </w:r>
      </w:ins>
      <w:proofErr w:type="spellEnd"/>
      <w:ins w:id="642" w:author="권대근/Android개발1그룹(무선)/S5(책임)/삼성전자" w:date="2014-12-16T20:01:00Z">
        <w:r w:rsidR="00F24700">
          <w:rPr>
            <w:rFonts w:eastAsia="맑은 고딕" w:hint="eastAsia"/>
            <w:lang w:eastAsia="ko-KR"/>
          </w:rPr>
          <w:t xml:space="preserve"> </w:t>
        </w:r>
      </w:ins>
      <w:ins w:id="643" w:author="권대근/Android개발1그룹(무선)/S5(책임)/삼성전자" w:date="2014-12-16T20:02:00Z">
        <w:r w:rsidR="00F24700">
          <w:rPr>
            <w:rFonts w:eastAsia="맑은 고딕"/>
            <w:lang w:eastAsia="ko-KR"/>
          </w:rPr>
          <w:t>platform</w:t>
        </w:r>
        <w:r w:rsidR="00F24700">
          <w:rPr>
            <w:rFonts w:eastAsia="맑은 고딕" w:hint="eastAsia"/>
            <w:lang w:eastAsia="ko-KR"/>
          </w:rPr>
          <w:t xml:space="preserve"> </w:t>
        </w:r>
      </w:ins>
      <w:ins w:id="644" w:author="권대근/Android개발1그룹(무선)/S5(책임)/삼성전자" w:date="2014-12-16T19:59:00Z">
        <w:r w:rsidR="00F24700">
          <w:rPr>
            <w:rFonts w:eastAsia="맑은 고딕" w:hint="eastAsia"/>
            <w:lang w:eastAsia="ko-KR"/>
          </w:rPr>
          <w:t>first</w:t>
        </w:r>
      </w:ins>
      <w:ins w:id="645" w:author="권대근/Android개발1그룹(무선)/S5(책임)/삼성전자" w:date="2014-12-17T14:41:00Z">
        <w:r w:rsidR="00EE22AD">
          <w:rPr>
            <w:rFonts w:eastAsia="맑은 고딕" w:hint="eastAsia"/>
            <w:lang w:eastAsia="ko-KR"/>
          </w:rPr>
          <w:t>.</w:t>
        </w:r>
      </w:ins>
      <w:ins w:id="646" w:author="권대근/Android개발1그룹(무선)/S5(책임)/삼성전자" w:date="2014-12-16T19:59:00Z">
        <w:r w:rsidR="00F24700">
          <w:rPr>
            <w:rFonts w:eastAsia="맑은 고딕" w:hint="eastAsia"/>
            <w:lang w:eastAsia="ko-KR"/>
          </w:rPr>
          <w:t xml:space="preserve"> </w:t>
        </w:r>
      </w:ins>
      <w:ins w:id="647" w:author="권대근/Android개발1그룹(무선)/S5(책임)/삼성전자" w:date="2014-12-16T20:02:00Z">
        <w:r w:rsidR="00F24700">
          <w:rPr>
            <w:rFonts w:eastAsia="맑은 고딕" w:hint="eastAsia"/>
            <w:lang w:eastAsia="ko-KR"/>
          </w:rPr>
          <w:t>Please refer to below examp</w:t>
        </w:r>
        <w:r w:rsidR="003B535C">
          <w:rPr>
            <w:rFonts w:eastAsia="맑은 고딕" w:hint="eastAsia"/>
            <w:lang w:eastAsia="ko-KR"/>
          </w:rPr>
          <w:t>l</w:t>
        </w:r>
        <w:r w:rsidR="00F24700">
          <w:rPr>
            <w:rFonts w:eastAsia="맑은 고딕" w:hint="eastAsia"/>
            <w:lang w:eastAsia="ko-KR"/>
          </w:rPr>
          <w:t>e</w:t>
        </w:r>
      </w:ins>
      <w:ins w:id="648" w:author="권대근/Android개발1그룹(무선)/S5(책임)/삼성전자" w:date="2014-12-17T14:41:00Z">
        <w:r w:rsidR="00EE22AD">
          <w:rPr>
            <w:rFonts w:eastAsia="맑은 고딕" w:hint="eastAsia"/>
            <w:lang w:eastAsia="ko-KR"/>
          </w:rPr>
          <w:t>.</w:t>
        </w:r>
      </w:ins>
    </w:p>
    <w:p w14:paraId="1131C096" w14:textId="7C0C9AD0" w:rsidR="008D40C7" w:rsidRDefault="008D40C7" w:rsidP="00EA58C0">
      <w:pPr>
        <w:pStyle w:val="body"/>
        <w:rPr>
          <w:ins w:id="649" w:author="권대근/Android개발1그룹(무선)/S5(책임)/삼성전자" w:date="2014-12-16T19:16:00Z"/>
          <w:rFonts w:eastAsia="맑은 고딕"/>
          <w:lang w:eastAsia="ko-KR"/>
        </w:rPr>
      </w:pPr>
      <w:ins w:id="650" w:author="권대근/Android개발1그룹(무선)/S5(책임)/삼성전자" w:date="2014-12-16T19:16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0A9C1AFF" wp14:editId="1F035710">
                  <wp:extent cx="5486400" cy="278130"/>
                  <wp:effectExtent l="0" t="0" r="19050" b="26670"/>
                  <wp:docPr id="2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2781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5F769" w14:textId="743E2D9E" w:rsidR="008279C1" w:rsidRDefault="008279C1" w:rsidP="008D40C7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oic</w:t>
                              </w:r>
                              <w:proofErr w:type="spellEnd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del w:id="651" w:author="권대근/Android개발1그룹(무선)/S5(책임)/삼성전자" w:date="2014-12-16T19:17:00Z">
                                <w:r w:rsidRPr="00ED7C21" w:rsidDel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>service/soft-sensor-manager/SampleApp/arduino</w:delText>
                                </w:r>
                              </w:del>
                              <w:del w:id="652" w:author="권대근/Android개발1그룹(무선)/S5(책임)/삼성전자" w:date="2014-12-16T19:04:00Z">
                                <w:r w:rsidRPr="00ED7C21" w:rsidDel="0098655C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 xml:space="preserve"> </w:delText>
                                </w:r>
                              </w:del>
                              <w:del w:id="653" w:author="권대근/Android개발1그룹(무선)/S5(책임)/삼성전자" w:date="2014-12-16T19:17:00Z">
                                <w:r w:rsidRPr="00ED7C21" w:rsidDel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>/THSensorApp/build/$ make install</w:delText>
                                </w:r>
                              </w:del>
                              <w:ins w:id="654" w:author="권대근/Android개발1그룹(무선)/S5(책임)/삼성전자" w:date="2014-12-16T19:17:00Z"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resource/</w:t>
                                </w:r>
                                <w:proofErr w:type="spellStart"/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csdk</w:t>
                                </w:r>
                              </w:ins>
                              <w:proofErr w:type="spellEnd"/>
                              <w:ins w:id="655" w:author="권대근/Android개발1그룹(무선)/S5(책임)/삼성전자" w:date="2014-12-16T19:18:00Z"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$</w:t>
                                </w:r>
                              </w:ins>
                              <w:r w:rsidDel="00AD02AC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 </w:t>
                              </w:r>
                              <w:ins w:id="656" w:author="권대근/Android개발1그룹(무선)/S5(책임)/삼성전자" w:date="2014-12-16T19:18:00Z"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make PLATFORM=</w:t>
                                </w:r>
                                <w:proofErr w:type="spellStart"/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arduinomega</w:t>
                                </w:r>
                                <w:proofErr w:type="spellEnd"/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ARDUINOWIFI=1</w:t>
                                </w:r>
                              </w:ins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33" style="width:6in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W2QgIAAG4EAAAOAAAAZHJzL2Uyb0RvYy54bWysVMtu2zAQvBfoPxC8N7IdO3EEy0GQNEWB&#10;tA2a9gNWFCUR5atL2nL69VlStuu0t6IXYZdcDmdnllpd74xmW4lBOVvx6dmEM2mFa5TtKv792/27&#10;JWchgm1AOysr/iwDv16/fbMafClnrne6kcgIxIZy8BXvY/RlUQTRSwPhzHlpabN1aCBSil3RIAyE&#10;bnQxm0wuisFh49EJGQKt3o2bfJ3x21aK+KVtg4xMV5y4xfzF/K3Tt1ivoOwQfK/Engb8AwsDytKl&#10;R6g7iMA2qP6CMkqgC66NZ8KZwrWtEjL3QN1MJ39089SDl7kXEif4o0zh/8GKz9tHZKqp+GzOmQVD&#10;Hn0l1cB2WrJF0mfwoaSyJ/+IqcPgH5z4EZh1tz1VyRtEN/QSGmI1TfXFqwMpCXSU1cMn1xA6bKLL&#10;Uu1aNAmQRGC77Mjz0RG5i0zQ4mK+vJhPyDhBe7PL5fQ8W1ZAeTjtMcQP0hmWgoojcc/osH0IMbGB&#10;8lCS2TutmnuldU7SlMlbjWwLNB91N81H9cYQ1XHtajGh60ecPJSpPKOGUyRt2VDxq8VskRFe7QXs&#10;6uMdhHYCeAphVKSXoJWp+PJYBGVS9r1tiAGUEZQeY+pK273USd3Rpbird9nLy4NvtWueSXt04+DT&#10;Q6Wgd/iLs4GGvuLh5wZQcqY/WvLv/CKRYzEnl/S+KMGcUFDnYL6gdc7ACoKpeDyEt3F8VRuPquvp&#10;llFL627I71ZlK9IsjIz21Gmos5b7B5hezWmeq37/JtYvAAAA//8DAFBLAwQUAAYACAAAACEAQRqk&#10;59kAAAAEAQAADwAAAGRycy9kb3ducmV2LnhtbEyPwU7DMBBE70j8g7VI3KgDVCFN41RVECDEiYLE&#10;dRsvScBeR7abhr/HcIHLSKNZzbytNrM1YiIfBscKLhcZCOLW6YE7Ba8vdxcFiBCRNRrHpOCLAmzq&#10;05MKS+2O/EzTLnYilXAoUUEf41hKGdqeLIaFG4lT9u68xZis76T2eEzl1sirLMulxYHTQo8jNT21&#10;n7uDVfBIH7f+5n56yh8mw8ir5m1rGqXOz+btGkSkOf4dww9+Qoc6Me3dgXUQRkF6JP5qyop8mexe&#10;wfK6AFlX8j98/Q0AAP//AwBQSwECLQAUAAYACAAAACEAtoM4kv4AAADhAQAAEwAAAAAAAAAAAAAA&#10;AAAAAAAAW0NvbnRlbnRfVHlwZXNdLnhtbFBLAQItABQABgAIAAAAIQA4/SH/1gAAAJQBAAALAAAA&#10;AAAAAAAAAAAAAC8BAABfcmVscy8ucmVsc1BLAQItABQABgAIAAAAIQDiOdW2QgIAAG4EAAAOAAAA&#10;AAAAAAAAAAAAAC4CAABkcnMvZTJvRG9jLnhtbFBLAQItABQABgAIAAAAIQBBGqTn2QAAAAQBAAAP&#10;AAAAAAAAAAAAAAAAAJwEAABkcnMvZG93bnJldi54bWxQSwUGAAAAAAQABADzAAAAogUAAAAA&#10;" fillcolor="#f2f2f2 [3052]">
                  <v:textbox inset="1mm,2mm,0">
                    <w:txbxContent>
                      <w:p w14:paraId="3CB5F769" w14:textId="743E2D9E" w:rsidR="008279C1" w:rsidRDefault="008279C1" w:rsidP="008D40C7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oic</w:t>
                        </w:r>
                        <w:proofErr w:type="spellEnd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del w:id="720" w:author="권대근/Android개발1그룹(무선)/S5(책임)/삼성전자" w:date="2014-12-16T19:17:00Z">
                          <w:r w:rsidRPr="00ED7C21" w:rsidDel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>service/soft-sensor-manager/SampleApp/arduino</w:delText>
                          </w:r>
                        </w:del>
                        <w:del w:id="721" w:author="권대근/Android개발1그룹(무선)/S5(책임)/삼성전자" w:date="2014-12-16T19:04:00Z">
                          <w:r w:rsidRPr="00ED7C21" w:rsidDel="0098655C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 xml:space="preserve"> </w:delText>
                          </w:r>
                        </w:del>
                        <w:del w:id="722" w:author="권대근/Android개발1그룹(무선)/S5(책임)/삼성전자" w:date="2014-12-16T19:17:00Z">
                          <w:r w:rsidRPr="00ED7C21" w:rsidDel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>/THSensorApp/build/$ make install</w:delText>
                          </w:r>
                        </w:del>
                        <w:ins w:id="723" w:author="권대근/Android개발1그룹(무선)/S5(책임)/삼성전자" w:date="2014-12-16T19:17:00Z"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resource/</w:t>
                          </w:r>
                          <w:proofErr w:type="spellStart"/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csdk</w:t>
                          </w:r>
                        </w:ins>
                        <w:proofErr w:type="spellEnd"/>
                        <w:ins w:id="724" w:author="권대근/Android개발1그룹(무선)/S5(책임)/삼성전자" w:date="2014-12-16T19:18:00Z"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$</w:t>
                          </w:r>
                        </w:ins>
                        <w:r w:rsidDel="00AD02AC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 xml:space="preserve"> </w:t>
                        </w:r>
                        <w:ins w:id="725" w:author="권대근/Android개발1그룹(무선)/S5(책임)/삼성전자" w:date="2014-12-16T19:18:00Z"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make PLATFORM=</w:t>
                          </w:r>
                          <w:proofErr w:type="spellStart"/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arduinomega</w:t>
                          </w:r>
                          <w:proofErr w:type="spellEnd"/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 ARDUINOWIFI=1</w:t>
                          </w:r>
                        </w:ins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5E2FC7EB" w14:textId="439753E1" w:rsidR="008D40C7" w:rsidRDefault="003B535C" w:rsidP="00EA58C0">
      <w:pPr>
        <w:pStyle w:val="body"/>
        <w:rPr>
          <w:ins w:id="657" w:author="권대근/Android개발1그룹(무선)/S5(책임)/삼성전자" w:date="2014-12-16T20:04:00Z"/>
          <w:rFonts w:eastAsia="맑은 고딕"/>
          <w:lang w:eastAsia="ko-KR"/>
        </w:rPr>
      </w:pPr>
      <w:proofErr w:type="gramStart"/>
      <w:ins w:id="658" w:author="권대근/Android개발1그룹(무선)/S5(책임)/삼성전자" w:date="2014-12-16T20:03:00Z">
        <w:r w:rsidRPr="003B535C">
          <w:rPr>
            <w:rFonts w:eastAsia="맑은 고딕"/>
            <w:lang w:eastAsia="ko-KR"/>
          </w:rPr>
          <w:t>PLATFORM</w:t>
        </w:r>
        <w:r>
          <w:rPr>
            <w:rFonts w:eastAsia="맑은 고딕" w:hint="eastAsia"/>
            <w:lang w:eastAsia="ko-KR"/>
          </w:rPr>
          <w:t xml:space="preserve"> </w:t>
        </w:r>
      </w:ins>
      <w:ins w:id="659" w:author="권대근/Android개발1그룹(무선)/S5(책임)/삼성전자" w:date="2014-12-16T20:04:00Z">
        <w:r>
          <w:rPr>
            <w:rFonts w:eastAsia="맑은 고딕" w:hint="eastAsia"/>
            <w:lang w:eastAsia="ko-KR"/>
          </w:rPr>
          <w:t>:</w:t>
        </w:r>
        <w:proofErr w:type="gramEnd"/>
        <w:r>
          <w:rPr>
            <w:rFonts w:eastAsia="맑은 고딕" w:hint="eastAsia"/>
            <w:lang w:eastAsia="ko-KR"/>
          </w:rPr>
          <w:t xml:space="preserve"> </w:t>
        </w:r>
      </w:ins>
      <w:ins w:id="660" w:author="권대근/Android개발1그룹(무선)/S5(책임)/삼성전자" w:date="2014-12-16T20:03:00Z">
        <w:r>
          <w:rPr>
            <w:rFonts w:eastAsia="맑은 고딕" w:hint="eastAsia"/>
            <w:lang w:eastAsia="ko-KR"/>
          </w:rPr>
          <w:t xml:space="preserve"> </w:t>
        </w:r>
        <w:proofErr w:type="spellStart"/>
        <w:r w:rsidRPr="003B535C">
          <w:rPr>
            <w:rFonts w:eastAsia="맑은 고딕"/>
            <w:lang w:eastAsia="ko-KR"/>
          </w:rPr>
          <w:t>arduinomega</w:t>
        </w:r>
        <w:proofErr w:type="spellEnd"/>
        <w:r w:rsidRPr="003B535C">
          <w:rPr>
            <w:rFonts w:eastAsia="맑은 고딕"/>
            <w:lang w:eastAsia="ko-KR"/>
          </w:rPr>
          <w:t xml:space="preserve"> or</w:t>
        </w:r>
        <w:r>
          <w:rPr>
            <w:rFonts w:eastAsia="맑은 고딕" w:hint="eastAsia"/>
            <w:lang w:eastAsia="ko-KR"/>
          </w:rPr>
          <w:t xml:space="preserve"> </w:t>
        </w:r>
        <w:proofErr w:type="spellStart"/>
        <w:r>
          <w:rPr>
            <w:rFonts w:eastAsia="맑은 고딕" w:hint="eastAsia"/>
            <w:lang w:eastAsia="ko-KR"/>
          </w:rPr>
          <w:t>a</w:t>
        </w:r>
        <w:r>
          <w:rPr>
            <w:rFonts w:eastAsia="맑은 고딕"/>
            <w:lang w:eastAsia="ko-KR"/>
          </w:rPr>
          <w:t>rduinodue</w:t>
        </w:r>
      </w:ins>
      <w:proofErr w:type="spellEnd"/>
      <w:ins w:id="661" w:author="권대근/Android개발1그룹(무선)/S5(책임)/삼성전자" w:date="2014-12-16T20:04:00Z">
        <w:r>
          <w:rPr>
            <w:rFonts w:eastAsia="맑은 고딕" w:hint="eastAsia"/>
            <w:lang w:eastAsia="ko-KR"/>
          </w:rPr>
          <w:t>.</w:t>
        </w:r>
      </w:ins>
    </w:p>
    <w:p w14:paraId="1F79C71E" w14:textId="0E5AC11D" w:rsidR="003B535C" w:rsidRDefault="003B535C" w:rsidP="00EA58C0">
      <w:pPr>
        <w:pStyle w:val="body"/>
        <w:rPr>
          <w:ins w:id="662" w:author="권대근/Android개발1그룹(무선)/S5(책임)/삼성전자" w:date="2014-12-16T20:03:00Z"/>
          <w:rFonts w:eastAsia="맑은 고딕"/>
          <w:lang w:eastAsia="ko-KR"/>
        </w:rPr>
      </w:pPr>
      <w:proofErr w:type="gramStart"/>
      <w:ins w:id="663" w:author="권대근/Android개발1그룹(무선)/S5(책임)/삼성전자" w:date="2014-12-16T20:04:00Z">
        <w:r w:rsidRPr="003B535C">
          <w:rPr>
            <w:rFonts w:eastAsia="맑은 고딕"/>
            <w:lang w:eastAsia="ko-KR"/>
          </w:rPr>
          <w:t>ARDUINOWIFI</w:t>
        </w:r>
        <w:r>
          <w:rPr>
            <w:rFonts w:eastAsia="맑은 고딕" w:hint="eastAsia"/>
            <w:lang w:eastAsia="ko-KR"/>
          </w:rPr>
          <w:t xml:space="preserve"> :</w:t>
        </w:r>
        <w:proofErr w:type="gramEnd"/>
        <w:r>
          <w:rPr>
            <w:rFonts w:eastAsia="맑은 고딕" w:hint="eastAsia"/>
            <w:lang w:eastAsia="ko-KR"/>
          </w:rPr>
          <w:t xml:space="preserve"> 0 (Ethernet), 1(</w:t>
        </w:r>
        <w:proofErr w:type="spellStart"/>
        <w:r>
          <w:rPr>
            <w:rFonts w:eastAsia="맑은 고딕" w:hint="eastAsia"/>
            <w:lang w:eastAsia="ko-KR"/>
          </w:rPr>
          <w:t>Wifi</w:t>
        </w:r>
        <w:proofErr w:type="spellEnd"/>
        <w:r>
          <w:rPr>
            <w:rFonts w:eastAsia="맑은 고딕" w:hint="eastAsia"/>
            <w:lang w:eastAsia="ko-KR"/>
          </w:rPr>
          <w:t>)</w:t>
        </w:r>
      </w:ins>
    </w:p>
    <w:p w14:paraId="10A33509" w14:textId="77777777" w:rsidR="003B535C" w:rsidRDefault="003B535C" w:rsidP="00EA58C0">
      <w:pPr>
        <w:pStyle w:val="body"/>
        <w:rPr>
          <w:ins w:id="664" w:author="권대근/Android개발1그룹(무선)/S5(책임)/삼성전자" w:date="2014-12-17T14:29:00Z"/>
          <w:rFonts w:eastAsia="맑은 고딕"/>
          <w:lang w:eastAsia="ko-KR"/>
        </w:rPr>
      </w:pPr>
    </w:p>
    <w:p w14:paraId="2CD5DAB4" w14:textId="756664AA" w:rsidR="009F3A47" w:rsidRDefault="009F3A47" w:rsidP="00EA58C0">
      <w:pPr>
        <w:pStyle w:val="body"/>
        <w:rPr>
          <w:ins w:id="665" w:author="권대근/Android개발1그룹(무선)/S5(책임)/삼성전자" w:date="2014-12-17T14:29:00Z"/>
          <w:rFonts w:eastAsia="맑은 고딕"/>
          <w:lang w:eastAsia="ko-KR"/>
        </w:rPr>
      </w:pPr>
      <w:ins w:id="666" w:author="권대근/Android개발1그룹(무선)/S5(책임)/삼성전자" w:date="2014-12-17T14:29:00Z">
        <w:r>
          <w:rPr>
            <w:rFonts w:eastAsia="맑은 고딕" w:hint="eastAsia"/>
            <w:lang w:eastAsia="ko-KR"/>
          </w:rPr>
          <w:t>3.2.5</w:t>
        </w:r>
      </w:ins>
      <w:ins w:id="667" w:author="권대근/Android개발1그룹(무선)/S5(책임)/삼성전자" w:date="2014-12-17T14:31:00Z">
        <w:r>
          <w:rPr>
            <w:rFonts w:eastAsia="맑은 고딕" w:hint="eastAsia"/>
            <w:lang w:eastAsia="ko-KR"/>
          </w:rPr>
          <w:t xml:space="preserve"> Now, you </w:t>
        </w:r>
      </w:ins>
      <w:ins w:id="668" w:author="권대근/Android개발1그룹(무선)/S5(책임)/삼성전자" w:date="2014-12-17T14:32:00Z">
        <w:r>
          <w:rPr>
            <w:rFonts w:eastAsia="맑은 고딕" w:hint="eastAsia"/>
            <w:lang w:eastAsia="ko-KR"/>
          </w:rPr>
          <w:t xml:space="preserve">are ready to build sample </w:t>
        </w:r>
      </w:ins>
      <w:proofErr w:type="spellStart"/>
      <w:ins w:id="669" w:author="권대근/Android개발1그룹(무선)/S5(책임)/삼성전자" w:date="2014-12-17T14:42:00Z">
        <w:r w:rsidR="002C1136">
          <w:rPr>
            <w:rFonts w:eastAsia="맑은 고딕" w:hint="eastAsia"/>
            <w:lang w:eastAsia="ko-KR"/>
          </w:rPr>
          <w:t>a</w:t>
        </w:r>
      </w:ins>
      <w:ins w:id="670" w:author="권대근/Android개발1그룹(무선)/S5(책임)/삼성전자" w:date="2014-12-17T14:32:00Z">
        <w:r>
          <w:rPr>
            <w:rFonts w:eastAsia="맑은 고딕"/>
            <w:lang w:eastAsia="ko-KR"/>
          </w:rPr>
          <w:t>rduino</w:t>
        </w:r>
        <w:proofErr w:type="spellEnd"/>
        <w:r>
          <w:rPr>
            <w:rFonts w:eastAsia="맑은 고딕" w:hint="eastAsia"/>
            <w:lang w:eastAsia="ko-KR"/>
          </w:rPr>
          <w:t xml:space="preserve"> application</w:t>
        </w:r>
      </w:ins>
      <w:ins w:id="671" w:author="권대근/Android개발1그룹(무선)/S5(책임)/삼성전자" w:date="2014-12-17T14:34:00Z">
        <w:r>
          <w:rPr>
            <w:rFonts w:eastAsia="맑은 고딕" w:hint="eastAsia"/>
            <w:lang w:eastAsia="ko-KR"/>
          </w:rPr>
          <w:t xml:space="preserve">. To build all </w:t>
        </w:r>
      </w:ins>
      <w:proofErr w:type="gramStart"/>
      <w:ins w:id="672" w:author="권대근/Android개발1그룹(무선)/S5(책임)/삼성전자" w:date="2014-12-17T14:35:00Z">
        <w:r>
          <w:rPr>
            <w:rFonts w:eastAsia="맑은 고딕" w:hint="eastAsia"/>
            <w:lang w:eastAsia="ko-KR"/>
          </w:rPr>
          <w:t>sample  applications</w:t>
        </w:r>
        <w:proofErr w:type="gramEnd"/>
        <w:r>
          <w:rPr>
            <w:rFonts w:eastAsia="맑은 고딕" w:hint="eastAsia"/>
            <w:lang w:eastAsia="ko-KR"/>
          </w:rPr>
          <w:t xml:space="preserve"> for </w:t>
        </w:r>
      </w:ins>
      <w:proofErr w:type="spellStart"/>
      <w:ins w:id="673" w:author="권대근/Android개발1그룹(무선)/S5(책임)/삼성전자" w:date="2014-12-17T14:42:00Z">
        <w:r w:rsidR="002C1136">
          <w:rPr>
            <w:rFonts w:eastAsia="맑은 고딕" w:hint="eastAsia"/>
            <w:lang w:eastAsia="ko-KR"/>
          </w:rPr>
          <w:t>a</w:t>
        </w:r>
      </w:ins>
      <w:ins w:id="674" w:author="권대근/Android개발1그룹(무선)/S5(책임)/삼성전자" w:date="2014-12-17T14:35:00Z">
        <w:r>
          <w:rPr>
            <w:rFonts w:eastAsia="맑은 고딕"/>
            <w:lang w:eastAsia="ko-KR"/>
          </w:rPr>
          <w:t>rduino</w:t>
        </w:r>
        <w:proofErr w:type="spellEnd"/>
        <w:r>
          <w:rPr>
            <w:rFonts w:eastAsia="맑은 고딕" w:hint="eastAsia"/>
            <w:lang w:eastAsia="ko-KR"/>
          </w:rPr>
          <w:t>, just do as below.</w:t>
        </w:r>
      </w:ins>
    </w:p>
    <w:p w14:paraId="60E544FE" w14:textId="77777777" w:rsidR="009F3A47" w:rsidRDefault="009F3A47" w:rsidP="009F3A47">
      <w:pPr>
        <w:pStyle w:val="body"/>
        <w:rPr>
          <w:ins w:id="675" w:author="권대근/Android개발1그룹(무선)/S5(책임)/삼성전자" w:date="2014-12-17T14:32:00Z"/>
          <w:rFonts w:eastAsia="맑은 고딕"/>
          <w:lang w:eastAsia="ko-KR"/>
        </w:rPr>
      </w:pPr>
      <w:ins w:id="676" w:author="권대근/Android개발1그룹(무선)/S5(책임)/삼성전자" w:date="2014-12-17T14:32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5694ACA6" wp14:editId="223AA9B5">
                  <wp:extent cx="5486400" cy="381663"/>
                  <wp:effectExtent l="0" t="0" r="19050" b="18415"/>
                  <wp:docPr id="29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3816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2FAE8" w14:textId="4829CE49" w:rsidR="009F3A47" w:rsidRPr="009F3A47" w:rsidRDefault="009F3A47" w:rsidP="009F3A47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  <w:rPrChange w:id="677" w:author="권대근/Android개발1그룹(무선)/S5(책임)/삼성전자" w:date="2014-12-17T14:33:00Z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eastAsia="ko-KR"/>
                                    </w:rPr>
                                  </w:rPrChange>
                                </w:rPr>
                              </w:pPr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oic</w:t>
                              </w:r>
                              <w:proofErr w:type="spellEnd"/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ins w:id="678" w:author="권대근/Android개발1그룹(무선)/S5(책임)/삼성전자" w:date="2014-12-17T14:33:00Z">
                                <w:r w:rsidRPr="00ED7C21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service/soft-sensor-manager/</w:t>
                                </w:r>
                                <w:r w:rsidRPr="009F3A47">
                                  <w:t xml:space="preserve"> </w:t>
                                </w:r>
                                <w:r w:rsidRPr="009F3A4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build/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</w:t>
                                </w:r>
                              </w:ins>
                              <w:ins w:id="679" w:author="권대근/Android개발1그룹(무선)/S5(책임)/삼성전자" w:date="2014-12-17T14:39:00Z">
                                <w:r w:rsidR="00EE22AD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$ </w:t>
                                </w:r>
                              </w:ins>
                              <w:ins w:id="680" w:author="권대근/Android개발1그룹(무선)/S5(책임)/삼성전자" w:date="2014-12-17T14:40:00Z">
                                <w:r w:rsidR="00EE22AD"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make PLATFORM=</w:t>
                                </w:r>
                                <w:proofErr w:type="spellStart"/>
                                <w:r w:rsidR="00EE22AD"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arduinomega</w:t>
                                </w:r>
                                <w:proofErr w:type="spellEnd"/>
                                <w:r w:rsidR="00EE22AD"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ARDUINOWIFI=1</w:t>
                                </w:r>
                              </w:ins>
                              <w:del w:id="681" w:author="권대근/Android개발1그룹(무선)/S5(책임)/삼성전자" w:date="2014-12-17T14:33:00Z">
                                <w:r w:rsidDel="009F3A47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resource/csdk$</w:delText>
                                </w:r>
                                <w:r w:rsidDel="009F3A47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 xml:space="preserve"> </w:delText>
                                </w:r>
                                <w:r w:rsidRPr="004C381B" w:rsidDel="009F3A4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>make PLATFORM=arduinomega ARDUINOWIFI=1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34" style="width:6in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qrQQIAAG4EAAAOAAAAZHJzL2Uyb0RvYy54bWysVNtu2zAMfR+wfxD0vjqXJkuNOkWRrsOA&#10;bivW7QNoWbaF6TZKidN9/Sg5ydLtbdiLQUrU4eEh6eubvdFsJzEoZys+vZhwJq1wjbJdxb99vX+z&#10;4ixEsA1oZ2XFn2XgN+vXr64HX8qZ651uJDICsaEcfMX7GH1ZFEH00kC4cF5aumwdGojkYlc0CAOh&#10;G13MJpNlMThsPDohQ6DTu/GSrzN+20oRP7dtkJHpihO3mL+Yv3X6FutrKDsE3ytxoAH/wMKAspT0&#10;BHUHEdgW1V9QRgl0wbXxQjhTuLZVQuYaqJrp5I9qnnrwMtdC4gR/kin8P1jxafeITDUVn11xZsFQ&#10;j76QamA7Ldki6TP4UFLYk3/EVGHwD058D8y6TU9R8hbRDb2EhlhNU3zx4kFyAj1l9fDRNYQO2+iy&#10;VPsWTQIkEdg+d+T51BG5j0zQ4eJytbycUOME3c1X0+VynlNAeXztMcT30hmWjIojcc/osHsIMbGB&#10;8hiS2TutmnuldXbSlMmNRrYDmo+6m+anemuI6nh2tZhQ+hEnD2UKz6jhHElbNlT8ajFbZIQXdwG7&#10;+pSD0M4AzyGMirQJWpmKr05BUCZl39mGGEAZQenRpqq0PUid1B27FPf1Pvdydexb7Zpn0h7dOPi0&#10;qGT0Dn9yNtDQVzz82AJKzvQHS/2bLxM5FrPzlvaLHMwOGXU2Lhd0zhlYQTAVj0dzE8et2npUXU9Z&#10;Ri2tu6V+tyq3Is3CyOhAnYY6a3lYwLQ1536O+v2bWP8CAAD//wMAUEsDBBQABgAIAAAAIQAry4py&#10;2QAAAAQBAAAPAAAAZHJzL2Rvd25yZXYueG1sTI9BS8NAEIXvgv9hGcGb3VQk1phNKREV8dQqeJ1m&#10;xyS6Oxuy2zT+e0cvennweMN735Tr2Ts10Rj7wAaWiwwUcRNsz62B15f7ixWomJAtusBk4IsirKvT&#10;kxILG468pWmXWiUlHAs00KU0FFrHpiOPcREGYsnew+gxiR1bbUc8Srl3+jLLcu2xZ1nocKC6o+Zz&#10;d/AGnujjbrx+mJ7zx8kx8k39tnG1Medn8+YWVKI5/R3DD76gQyVM+3BgG5UzII+kX5VslV+J3RvI&#10;syXoqtT/4atvAAAA//8DAFBLAQItABQABgAIAAAAIQC2gziS/gAAAOEBAAATAAAAAAAAAAAAAAAA&#10;AAAAAABbQ29udGVudF9UeXBlc10ueG1sUEsBAi0AFAAGAAgAAAAhADj9If/WAAAAlAEAAAsAAAAA&#10;AAAAAAAAAAAALwEAAF9yZWxzLy5yZWxzUEsBAi0AFAAGAAgAAAAhAAKKGqtBAgAAbgQAAA4AAAAA&#10;AAAAAAAAAAAALgIAAGRycy9lMm9Eb2MueG1sUEsBAi0AFAAGAAgAAAAhACvLinLZAAAABAEAAA8A&#10;AAAAAAAAAAAAAAAAmwQAAGRycy9kb3ducmV2LnhtbFBLBQYAAAAABAAEAPMAAAChBQAAAAA=&#10;" fillcolor="#f2f2f2 [3052]">
                  <v:textbox inset="1mm,2mm,0">
                    <w:txbxContent>
                      <w:p w14:paraId="5102FAE8" w14:textId="4829CE49" w:rsidR="009F3A47" w:rsidRPr="009F3A47" w:rsidRDefault="009F3A47" w:rsidP="009F3A47">
                        <w:pPr>
                          <w:ind w:firstLineChars="150" w:firstLine="240"/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  <w:rPrChange w:id="751" w:author="권대근/Android개발1그룹(무선)/S5(책임)/삼성전자" w:date="2014-12-17T14:33:00Z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eastAsia="ko-KR"/>
                              </w:rPr>
                            </w:rPrChange>
                          </w:rPr>
                        </w:pPr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oic</w:t>
                        </w:r>
                        <w:proofErr w:type="spellEnd"/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ins w:id="752" w:author="권대근/Android개발1그룹(무선)/S5(책임)/삼성전자" w:date="2014-12-17T14:33:00Z">
                          <w:r w:rsidRPr="00ED7C21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service/soft-sensor-manager/</w:t>
                          </w:r>
                          <w:r w:rsidRPr="009F3A47">
                            <w:t xml:space="preserve"> </w:t>
                          </w:r>
                          <w:r w:rsidRPr="009F3A4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build/</w:t>
                          </w:r>
                          <w:r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</w:t>
                          </w:r>
                        </w:ins>
                        <w:ins w:id="753" w:author="권대근/Android개발1그룹(무선)/S5(책임)/삼성전자" w:date="2014-12-17T14:39:00Z">
                          <w:r w:rsidR="00EE22AD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 xml:space="preserve">$ </w:t>
                          </w:r>
                        </w:ins>
                        <w:ins w:id="754" w:author="권대근/Android개발1그룹(무선)/S5(책임)/삼성전자" w:date="2014-12-17T14:40:00Z">
                          <w:r w:rsidR="00EE22AD"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make PLATFORM=</w:t>
                          </w:r>
                          <w:proofErr w:type="spellStart"/>
                          <w:r w:rsidR="00EE22AD"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arduinomega</w:t>
                          </w:r>
                          <w:proofErr w:type="spellEnd"/>
                          <w:r w:rsidR="00EE22AD"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 ARDUINOWIFI=1</w:t>
                          </w:r>
                        </w:ins>
                        <w:del w:id="755" w:author="권대근/Android개발1그룹(무선)/S5(책임)/삼성전자" w:date="2014-12-17T14:33:00Z">
                          <w:r w:rsidDel="009F3A47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resource/csdk$</w:delText>
                          </w:r>
                          <w:r w:rsidDel="009F3A47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 xml:space="preserve"> </w:delText>
                          </w:r>
                          <w:r w:rsidRPr="004C381B" w:rsidDel="009F3A4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>make PLATFORM=arduinomega ARDUINOWIFI=1</w:delText>
                          </w:r>
                        </w:del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3F8D57B3" w14:textId="77777777" w:rsidR="00EE22AD" w:rsidRDefault="00EE22AD" w:rsidP="001F32EC">
      <w:pPr>
        <w:pStyle w:val="body"/>
        <w:rPr>
          <w:ins w:id="682" w:author="권대근/Android개발1그룹(무선)/S5(책임)/삼성전자" w:date="2014-12-17T14:40:00Z"/>
          <w:rFonts w:eastAsia="맑은 고딕"/>
          <w:lang w:eastAsia="ko-KR"/>
        </w:rPr>
      </w:pPr>
    </w:p>
    <w:p w14:paraId="407A87FB" w14:textId="12E7FB51" w:rsidR="001F32EC" w:rsidRDefault="009F3A47" w:rsidP="001F32EC">
      <w:pPr>
        <w:pStyle w:val="body"/>
        <w:rPr>
          <w:ins w:id="683" w:author="권대근/Android개발1그룹(무선)/S5(책임)/삼성전자" w:date="2014-12-17T14:37:00Z"/>
          <w:rFonts w:eastAsia="맑은 고딕"/>
          <w:lang w:eastAsia="ko-KR"/>
        </w:rPr>
      </w:pPr>
      <w:ins w:id="684" w:author="권대근/Android개발1그룹(무선)/S5(책임)/삼성전자" w:date="2014-12-17T14:36:00Z">
        <w:r>
          <w:rPr>
            <w:rFonts w:eastAsia="맑은 고딕" w:hint="eastAsia"/>
            <w:lang w:eastAsia="ko-KR"/>
          </w:rPr>
          <w:t xml:space="preserve">If you want to build each </w:t>
        </w:r>
        <w:r w:rsidR="001F32EC">
          <w:rPr>
            <w:rFonts w:eastAsia="맑은 고딕" w:hint="eastAsia"/>
            <w:lang w:eastAsia="ko-KR"/>
          </w:rPr>
          <w:t xml:space="preserve">sample </w:t>
        </w:r>
      </w:ins>
      <w:ins w:id="685" w:author="권대근/Android개발1그룹(무선)/S5(책임)/삼성전자" w:date="2014-12-17T14:42:00Z">
        <w:r w:rsidR="00072B1C">
          <w:rPr>
            <w:rFonts w:eastAsia="맑은 고딕" w:hint="eastAsia"/>
            <w:lang w:eastAsia="ko-KR"/>
          </w:rPr>
          <w:t xml:space="preserve">application </w:t>
        </w:r>
      </w:ins>
      <w:ins w:id="686" w:author="권대근/Android개발1그룹(무선)/S5(책임)/삼성전자" w:date="2014-12-17T14:36:00Z">
        <w:r w:rsidR="001F32EC">
          <w:rPr>
            <w:rFonts w:eastAsia="맑은 고딕"/>
            <w:lang w:eastAsia="ko-KR"/>
          </w:rPr>
          <w:t>separately</w:t>
        </w:r>
        <w:r w:rsidR="001F32EC">
          <w:rPr>
            <w:rFonts w:eastAsia="맑은 고딕" w:hint="eastAsia"/>
            <w:lang w:eastAsia="ko-KR"/>
          </w:rPr>
          <w:t xml:space="preserve">, go to build directory for sample </w:t>
        </w:r>
      </w:ins>
      <w:ins w:id="687" w:author="권대근/Android개발1그룹(무선)/S5(책임)/삼성전자" w:date="2014-12-17T14:37:00Z">
        <w:r w:rsidR="001F32EC">
          <w:rPr>
            <w:rFonts w:eastAsia="맑은 고딕"/>
            <w:lang w:eastAsia="ko-KR"/>
          </w:rPr>
          <w:t>application</w:t>
        </w:r>
      </w:ins>
      <w:ins w:id="688" w:author="권대근/Android개발1그룹(무선)/S5(책임)/삼성전자" w:date="2014-12-17T14:36:00Z">
        <w:r w:rsidR="001F32EC">
          <w:rPr>
            <w:rFonts w:eastAsia="맑은 고딕" w:hint="eastAsia"/>
            <w:lang w:eastAsia="ko-KR"/>
          </w:rPr>
          <w:t>.</w:t>
        </w:r>
      </w:ins>
      <w:ins w:id="689" w:author="권대근/Android개발1그룹(무선)/S5(책임)/삼성전자" w:date="2014-12-17T14:37:00Z">
        <w:r w:rsidR="001F32EC">
          <w:rPr>
            <w:rFonts w:eastAsia="맑은 고딕" w:hint="eastAsia"/>
            <w:lang w:eastAsia="ko-KR"/>
          </w:rPr>
          <w:t xml:space="preserve"> </w:t>
        </w:r>
        <w:proofErr w:type="spellStart"/>
        <w:r w:rsidR="001F32EC">
          <w:rPr>
            <w:rFonts w:eastAsia="맑은 고딕" w:hint="eastAsia"/>
            <w:lang w:eastAsia="ko-KR"/>
          </w:rPr>
          <w:t>Belowing</w:t>
        </w:r>
        <w:proofErr w:type="spellEnd"/>
        <w:r w:rsidR="001F32EC">
          <w:rPr>
            <w:rFonts w:eastAsia="맑은 고딕" w:hint="eastAsia"/>
            <w:lang w:eastAsia="ko-KR"/>
          </w:rPr>
          <w:t xml:space="preserve"> is example for </w:t>
        </w:r>
        <w:proofErr w:type="spellStart"/>
        <w:r w:rsidR="001F32EC">
          <w:rPr>
            <w:rFonts w:eastAsia="맑은 고딕" w:hint="eastAsia"/>
            <w:lang w:eastAsia="ko-KR"/>
          </w:rPr>
          <w:t>THSensor</w:t>
        </w:r>
        <w:proofErr w:type="spellEnd"/>
        <w:r w:rsidR="001F32EC">
          <w:rPr>
            <w:rFonts w:eastAsia="맑은 고딕" w:hint="eastAsia"/>
            <w:lang w:eastAsia="ko-KR"/>
          </w:rPr>
          <w:t xml:space="preserve"> App</w:t>
        </w:r>
      </w:ins>
      <w:ins w:id="690" w:author="권대근/Android개발1그룹(무선)/S5(책임)/삼성전자" w:date="2014-12-17T14:38:00Z">
        <w:r w:rsidR="001F32EC">
          <w:rPr>
            <w:rFonts w:eastAsia="맑은 고딕" w:hint="eastAsia"/>
            <w:lang w:eastAsia="ko-KR"/>
          </w:rPr>
          <w:t xml:space="preserve">. </w:t>
        </w:r>
      </w:ins>
    </w:p>
    <w:p w14:paraId="37BF908F" w14:textId="77777777" w:rsidR="001F32EC" w:rsidRDefault="001F32EC" w:rsidP="001F32EC">
      <w:pPr>
        <w:pStyle w:val="body"/>
        <w:rPr>
          <w:ins w:id="691" w:author="권대근/Android개발1그룹(무선)/S5(책임)/삼성전자" w:date="2014-12-17T14:37:00Z"/>
          <w:rFonts w:eastAsia="맑은 고딕"/>
          <w:lang w:eastAsia="ko-KR"/>
        </w:rPr>
      </w:pPr>
      <w:ins w:id="692" w:author="권대근/Android개발1그룹(무선)/S5(책임)/삼성전자" w:date="2014-12-17T14:37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4B1998C3" wp14:editId="247B2087">
                  <wp:extent cx="5486400" cy="381663"/>
                  <wp:effectExtent l="0" t="0" r="19050" b="18415"/>
                  <wp:docPr id="3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3816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E5DB8" w14:textId="229BA586" w:rsidR="001F32EC" w:rsidRPr="00EE22AD" w:rsidRDefault="001F32EC" w:rsidP="001F32EC">
                              <w:pPr>
                                <w:ind w:firstLineChars="150" w:firstLine="240"/>
                                <w:rPr>
                                  <w:ins w:id="693" w:author="권대근/Android개발1그룹(무선)/S5(책임)/삼성전자" w:date="2014-12-17T14:38:00Z"/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~/oic/service/soft-sensor-manager/</w:t>
                              </w:r>
                              <w:del w:id="694" w:author="권대근/Android개발1그룹(무선)/S5(책임)/삼성전자" w:date="2014-12-17T14:38:00Z">
                                <w:r w:rsidRPr="009F3A47" w:rsidDel="001F32EC">
                                  <w:delText xml:space="preserve"> </w:delText>
                                </w:r>
                                <w:r w:rsidRPr="009F3A47" w:rsidDel="001F32EC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>build/</w:delText>
                                </w:r>
                                <w:r w:rsidDel="001F32EC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>Arduino</w:delText>
                                </w:r>
                                <w:r w:rsidDel="001F32EC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/mak</w:delText>
                                </w:r>
                              </w:del>
                              <w:ins w:id="695" w:author="권대근/Android개발1그룹(무선)/S5(책임)/삼성전자" w:date="2014-12-17T14:39:00Z">
                                <w:r w:rsidR="00EE22AD" w:rsidRPr="00EE22AD"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SampleApp/arduino/THSensorApp/build</w:t>
                                </w:r>
                                <w:r w:rsidR="00EE22AD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$ </w:t>
                                </w:r>
                              </w:ins>
                              <w:ins w:id="696" w:author="권대근/Android개발1그룹(무선)/S5(책임)/삼성전자" w:date="2014-12-17T14:40:00Z">
                                <w:r w:rsidR="00EE22AD"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make PLATFORM=</w:t>
                                </w:r>
                                <w:proofErr w:type="spellStart"/>
                                <w:r w:rsidR="00EE22AD"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arduinomega</w:t>
                                </w:r>
                                <w:proofErr w:type="spellEnd"/>
                                <w:r w:rsidR="00EE22AD"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ARDUINOWIFI=1</w:t>
                                </w:r>
                              </w:ins>
                            </w:p>
                            <w:p w14:paraId="29666DF4" w14:textId="01BE4088" w:rsidR="001F32EC" w:rsidRPr="00D2279B" w:rsidRDefault="001F32EC" w:rsidP="001F32EC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del w:id="697" w:author="권대근/Android개발1그룹(무선)/S5(책임)/삼성전자" w:date="2014-12-17T14:38:00Z">
                                <w:r w:rsidDel="001F32EC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e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35" style="width:6in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5AQQIAAG4EAAAOAAAAZHJzL2Uyb0RvYy54bWysVNtu2zAMfR+wfxD0vjppLkuMOkXRrsOA&#10;bivW7QNoWbaF6TZKidN9/Sg5ydLtbdiLQUrU4eEh6avrvdFsJzEoZys+vZhwJq1wjbJdxb99vX+z&#10;4ixEsA1oZ2XFn2Xg15vXr64GX8pL1zvdSGQEYkM5+Ir3MfqyKILopYFw4by0dNk6NBDJxa5oEAZC&#10;N7q4nEyWxeCw8eiEDIFO78ZLvsn4bStF/Ny2QUamK07cYv5i/tbpW2yuoOwQfK/EgQb8AwsDylLS&#10;E9QdRGBbVH9BGSXQBdfGC+FM4dpWCZlroGqmkz+qeerBy1wLiRP8Sabw/2DFp90jMtVUfDbnzIKh&#10;Hn0h1cB2WrJF0mfwoaSwJ/+IqcLgH5z4Hph1tz1FyRtEN/QSGmI1TfHFiwfJCfSU1cNH1xA6bKPL&#10;Uu1bNAmQRGD73JHnU0fkPjJBh4v5ajmfUOME3c1W0+VyllNAeXztMcT30hmWjIojcc/osHsIMbGB&#10;8hiS2TutmnuldXbSlMlbjWwHNB91N81P9dYQ1fFsvZhQ+hEnD2UKz6jhHElbNlR8vbhcZIQXdwG7&#10;+pSD0M4AzyGMirQJWpmKr05BUCZl39mGGEAZQenRpqq0PUid1B27FPf1Pvdyfexb7Zpn0h7dOPi0&#10;qGT0Dn9yNtDQVzz82AJKzvQHS/2bLRM5FrPzlvaLHMwOGXU25gs65wysIJiKx6N5G8et2npUXU9Z&#10;Ri2tu6F+tyq3Is3CyOhAnYY6a3lYwLQ1536O+v2b2PwCAAD//wMAUEsDBBQABgAIAAAAIQAry4py&#10;2QAAAAQBAAAPAAAAZHJzL2Rvd25yZXYueG1sTI9BS8NAEIXvgv9hGcGb3VQk1phNKREV8dQqeJ1m&#10;xyS6Oxuy2zT+e0cvennweMN735Tr2Ts10Rj7wAaWiwwUcRNsz62B15f7ixWomJAtusBk4IsirKvT&#10;kxILG468pWmXWiUlHAs00KU0FFrHpiOPcREGYsnew+gxiR1bbUc8Srl3+jLLcu2xZ1nocKC6o+Zz&#10;d/AGnujjbrx+mJ7zx8kx8k39tnG1Medn8+YWVKI5/R3DD76gQyVM+3BgG5UzII+kX5VslV+J3RvI&#10;syXoqtT/4atvAAAA//8DAFBLAQItABQABgAIAAAAIQC2gziS/gAAAOEBAAATAAAAAAAAAAAAAAAA&#10;AAAAAABbQ29udGVudF9UeXBlc10ueG1sUEsBAi0AFAAGAAgAAAAhADj9If/WAAAAlAEAAAsAAAAA&#10;AAAAAAAAAAAALwEAAF9yZWxzLy5yZWxzUEsBAi0AFAAGAAgAAAAhAE05DkBBAgAAbgQAAA4AAAAA&#10;AAAAAAAAAAAALgIAAGRycy9lMm9Eb2MueG1sUEsBAi0AFAAGAAgAAAAhACvLinLZAAAABAEAAA8A&#10;AAAAAAAAAAAAAAAAmwQAAGRycy9kb3ducmV2LnhtbFBLBQYAAAAABAAEAPMAAAChBQAAAAA=&#10;" fillcolor="#f2f2f2 [3052]">
                  <v:textbox inset="1mm,2mm,0">
                    <w:txbxContent>
                      <w:p w14:paraId="7ABE5DB8" w14:textId="229BA586" w:rsidR="001F32EC" w:rsidRPr="00EE22AD" w:rsidRDefault="001F32EC" w:rsidP="001F32EC">
                        <w:pPr>
                          <w:ind w:firstLineChars="150" w:firstLine="240"/>
                          <w:rPr>
                            <w:ins w:id="774" w:author="권대근/Android개발1그룹(무선)/S5(책임)/삼성전자" w:date="2014-12-17T14:38:00Z"/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  <w:rPrChange w:id="775" w:author="권대근/Android개발1그룹(무선)/S5(책임)/삼성전자" w:date="2014-12-17T14:40:00Z">
                              <w:rPr>
                                <w:ins w:id="776" w:author="권대근/Android개발1그룹(무선)/S5(책임)/삼성전자" w:date="2014-12-17T14:38:00Z"/>
                                <w:rFonts w:ascii="Courier New" w:eastAsia="맑은 고딕" w:hAnsi="Courier New" w:cs="Courier New" w:hint="eastAsia"/>
                                <w:sz w:val="16"/>
                                <w:szCs w:val="16"/>
                                <w:lang w:eastAsia="ko-KR"/>
                              </w:rPr>
                            </w:rPrChange>
                          </w:rPr>
                        </w:pPr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~/oic/service/soft-sensor-manager/</w:t>
                        </w:r>
                        <w:del w:id="777" w:author="권대근/Android개발1그룹(무선)/S5(책임)/삼성전자" w:date="2014-12-17T14:38:00Z">
                          <w:r w:rsidRPr="009F3A47" w:rsidDel="001F32EC">
                            <w:delText xml:space="preserve"> </w:delText>
                          </w:r>
                          <w:r w:rsidRPr="009F3A47" w:rsidDel="001F32EC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>build/</w:delText>
                          </w:r>
                          <w:r w:rsidDel="001F32EC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>Arduino</w:delText>
                          </w:r>
                          <w:r w:rsidDel="001F32EC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/mak</w:delText>
                          </w:r>
                        </w:del>
                        <w:ins w:id="778" w:author="권대근/Android개발1그룹(무선)/S5(책임)/삼성전자" w:date="2014-12-17T14:39:00Z">
                          <w:r w:rsidR="00EE22AD" w:rsidRPr="00EE22AD"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  <w:t>SampleApp/arduino/THSensorApp/build</w:t>
                          </w:r>
                          <w:r w:rsidR="00EE22AD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 xml:space="preserve">$ </w:t>
                          </w:r>
                        </w:ins>
                        <w:ins w:id="779" w:author="권대근/Android개발1그룹(무선)/S5(책임)/삼성전자" w:date="2014-12-17T14:40:00Z">
                          <w:r w:rsidR="00EE22AD"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make PLATFORM=</w:t>
                          </w:r>
                          <w:proofErr w:type="spellStart"/>
                          <w:r w:rsidR="00EE22AD"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arduinomega</w:t>
                          </w:r>
                          <w:proofErr w:type="spellEnd"/>
                          <w:r w:rsidR="00EE22AD"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 ARDUINOWIFI=1</w:t>
                          </w:r>
                        </w:ins>
                      </w:p>
                      <w:p w14:paraId="29666DF4" w14:textId="01BE4088" w:rsidR="001F32EC" w:rsidRPr="00D2279B" w:rsidRDefault="001F32EC" w:rsidP="001F32EC">
                        <w:pPr>
                          <w:ind w:firstLineChars="150" w:firstLine="240"/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</w:pPr>
                        <w:del w:id="780" w:author="권대근/Android개발1그룹(무선)/S5(책임)/삼성전자" w:date="2014-12-17T14:38:00Z">
                          <w:r w:rsidDel="001F32EC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e</w:delText>
                          </w:r>
                        </w:del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40F009F2" w14:textId="77777777" w:rsidR="009F3A47" w:rsidRPr="00484FBB" w:rsidRDefault="009F3A47" w:rsidP="00EA58C0">
      <w:pPr>
        <w:pStyle w:val="body"/>
        <w:rPr>
          <w:ins w:id="698" w:author="Sooho Chang" w:date="2014-11-10T19:38:00Z"/>
          <w:rFonts w:eastAsia="맑은 고딕"/>
          <w:lang w:eastAsia="ko-KR"/>
        </w:rPr>
      </w:pPr>
    </w:p>
    <w:p w14:paraId="42BF6FB2" w14:textId="19354B7D" w:rsidR="009177D6" w:rsidRPr="009177D6" w:rsidDel="009177D6" w:rsidRDefault="00EA58C0">
      <w:pPr>
        <w:pStyle w:val="body"/>
        <w:rPr>
          <w:ins w:id="699" w:author="Sooho Chang" w:date="2014-11-10T19:38:00Z"/>
          <w:del w:id="700" w:author="권대근/Android개발1그룹(무선)/S5(책임)/삼성전자" w:date="2014-12-16T17:40:00Z"/>
          <w:rFonts w:eastAsia="맑은 고딕"/>
          <w:lang w:eastAsia="ko-KR"/>
          <w:rPrChange w:id="701" w:author="권대근/Android개발1그룹(무선)/S5(책임)/삼성전자" w:date="2014-12-16T17:35:00Z">
            <w:rPr>
              <w:ins w:id="702" w:author="Sooho Chang" w:date="2014-11-10T19:38:00Z"/>
              <w:del w:id="703" w:author="권대근/Android개발1그룹(무선)/S5(책임)/삼성전자" w:date="2014-12-16T17:40:00Z"/>
              <w:lang w:eastAsia="ko-KR"/>
            </w:rPr>
          </w:rPrChange>
        </w:rPr>
        <w:pPrChange w:id="704" w:author="권대근/Android개발1그룹(무선)/S5(책임)/삼성전자" w:date="2014-12-16T17:35:00Z">
          <w:pPr>
            <w:pStyle w:val="4"/>
            <w:ind w:left="422" w:hanging="422"/>
          </w:pPr>
        </w:pPrChange>
      </w:pPr>
      <w:ins w:id="705" w:author="Sooho Chang" w:date="2014-11-10T19:38:00Z">
        <w:del w:id="706" w:author="권대근/Android개발1그룹(무선)/S5(책임)/삼성전자" w:date="2014-12-16T17:40:00Z">
          <w:r w:rsidRPr="00484FBB" w:rsidDel="009177D6">
            <w:rPr>
              <w:lang w:eastAsia="ko-KR"/>
            </w:rPr>
            <w:delText>4.2.3 Open the file located at "</w:delText>
          </w:r>
        </w:del>
        <w:del w:id="707" w:author="권대근/Android개발1그룹(무선)/S5(책임)/삼성전자" w:date="2014-12-16T17:33:00Z">
          <w:r w:rsidRPr="00484FBB" w:rsidDel="00F45534">
            <w:rPr>
              <w:lang w:eastAsia="ko-KR"/>
            </w:rPr>
            <w:delText>THSensorApp/</w:delText>
          </w:r>
        </w:del>
        <w:del w:id="708" w:author="권대근/Android개발1그룹(무선)/S5(책임)/삼성전자" w:date="2014-12-16T17:40:00Z">
          <w:r w:rsidRPr="00484FBB" w:rsidDel="009177D6">
            <w:rPr>
              <w:lang w:eastAsia="ko-KR"/>
            </w:rPr>
            <w:delText>build/Makefile".</w:delText>
          </w:r>
        </w:del>
      </w:ins>
      <w:ins w:id="709" w:author="Sooho Chang" w:date="2014-11-10T19:41:00Z">
        <w:del w:id="710" w:author="권대근/Android개발1그룹(무선)/S5(책임)/삼성전자" w:date="2014-12-16T17:40:00Z">
          <w:r w:rsidR="00392DA7" w:rsidDel="009177D6">
            <w:rPr>
              <w:rFonts w:eastAsia="맑은 고딕" w:hint="eastAsia"/>
              <w:lang w:eastAsia="ko-KR"/>
            </w:rPr>
            <w:delText xml:space="preserve"> </w:delText>
          </w:r>
        </w:del>
      </w:ins>
      <w:ins w:id="711" w:author="Sooho Chang" w:date="2014-11-10T19:38:00Z">
        <w:del w:id="712" w:author="권대근/Android개발1그룹(무선)/S5(책임)/삼성전자" w:date="2014-12-16T17:40:00Z">
          <w:r w:rsidRPr="00484FBB" w:rsidDel="009177D6">
            <w:rPr>
              <w:lang w:eastAsia="ko-KR"/>
            </w:rPr>
            <w:delText xml:space="preserve">Line </w:delText>
          </w:r>
        </w:del>
        <w:del w:id="713" w:author="권대근/Android개발1그룹(무선)/S5(책임)/삼성전자" w:date="2014-12-16T17:33:00Z">
          <w:r w:rsidRPr="00484FBB" w:rsidDel="00F45534">
            <w:rPr>
              <w:lang w:eastAsia="ko-KR"/>
            </w:rPr>
            <w:delText>9</w:delText>
          </w:r>
        </w:del>
        <w:del w:id="714" w:author="권대근/Android개발1그룹(무선)/S5(책임)/삼성전자" w:date="2014-12-16T17:40:00Z">
          <w:r w:rsidRPr="00484FBB" w:rsidDel="009177D6">
            <w:rPr>
              <w:lang w:eastAsia="ko-KR"/>
            </w:rPr>
            <w:delText>, ARDUINO_PORT is the serial port path, which has to be aligned on your system.  Then, run make</w:delText>
          </w:r>
        </w:del>
        <w:del w:id="715" w:author="권대근/Android개발1그룹(무선)/S5(책임)/삼성전자" w:date="2014-12-16T17:35:00Z">
          <w:r w:rsidDel="009177D6">
            <w:rPr>
              <w:rFonts w:hint="eastAsia"/>
              <w:lang w:eastAsia="ko-KR"/>
            </w:rPr>
            <w:delText>;</w:delText>
          </w:r>
        </w:del>
      </w:ins>
    </w:p>
    <w:p w14:paraId="48F83C35" w14:textId="703A8CD3" w:rsidR="00EA58C0" w:rsidRPr="00484FBB" w:rsidDel="009177D6" w:rsidRDefault="00EA58C0" w:rsidP="00EA58C0">
      <w:pPr>
        <w:pStyle w:val="body"/>
        <w:rPr>
          <w:ins w:id="716" w:author="Sooho Chang" w:date="2014-11-10T19:38:00Z"/>
          <w:del w:id="717" w:author="권대근/Android개발1그룹(무선)/S5(책임)/삼성전자" w:date="2014-12-16T17:40:00Z"/>
          <w:rFonts w:eastAsia="맑은 고딕"/>
          <w:lang w:eastAsia="ko-KR"/>
        </w:rPr>
      </w:pPr>
      <w:ins w:id="718" w:author="Sooho Chang" w:date="2014-11-10T19:38:00Z">
        <w:del w:id="719" w:author="권대근/Android개발1그룹(무선)/S5(책임)/삼성전자" w:date="2014-12-16T17:40:00Z">
          <w:r w:rsidRPr="005E54D9" w:rsidDel="009177D6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71B50CFA" wp14:editId="49BFB8CC">
                    <wp:extent cx="5486400" cy="278130"/>
                    <wp:effectExtent l="0" t="0" r="19050" b="26670"/>
                    <wp:docPr id="4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2781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6F752" w14:textId="3494B3F9" w:rsidR="008279C1" w:rsidRPr="00F45534" w:rsidRDefault="008279C1" w:rsidP="00EA58C0">
                                <w:pPr>
                                  <w:ind w:firstLineChars="150" w:firstLine="240"/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  <w:rPrChange w:id="720" w:author="권대근/Android개발1그룹(무선)/S5(책임)/삼성전자" w:date="2014-12-16T17:34:00Z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  <w:lang w:eastAsia="ko-KR"/>
                                      </w:rPr>
                                    </w:rPrChange>
                                  </w:rPr>
                                </w:pPr>
                                <w:r w:rsidRPr="00ED7C21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~/</w:t>
                                </w:r>
                                <w:proofErr w:type="spellStart"/>
                                <w:r w:rsidRPr="00ED7C21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oic</w:t>
                                </w:r>
                                <w:proofErr w:type="spellEnd"/>
                                <w:r w:rsidRPr="00ED7C21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/service/soft-sensor-manager/</w:t>
                                </w:r>
                                <w:proofErr w:type="spellStart"/>
                                <w:r w:rsidRPr="00ED7C21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SampleApp</w:t>
                                </w:r>
                                <w:proofErr w:type="spellEnd"/>
                                <w:r w:rsidRPr="00ED7C21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 w:rsidRPr="00ED7C21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</w:t>
                                </w:r>
                                <w:proofErr w:type="spellEnd"/>
                                <w:r w:rsidRPr="00ED7C21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/</w:t>
                                </w:r>
                                <w:proofErr w:type="spellStart"/>
                                <w:r w:rsidRPr="00ED7C21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THSensorApp</w:t>
                                </w:r>
                                <w:proofErr w:type="spellEnd"/>
                                <w:r w:rsidRPr="00ED7C21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/build/$ make</w:t>
                                </w:r>
                                <w:r w:rsidDel="00AD02AC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</w:t>
                                </w:r>
                                <w:ins w:id="721" w:author="권대근/Android개발1그룹(무선)/S5(책임)/삼성전자" w:date="2014-12-16T17:34:00Z">
                                  <w:r>
                                    <w:rPr>
                                      <w:rFonts w:ascii="Courier New" w:eastAsia="맑은 고딕" w:hAnsi="Courier New" w:cs="Courier New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install</w:t>
                                  </w:r>
                                </w:ins>
                              </w:p>
                            </w:txbxContent>
                          </wps:txbx>
                          <wps:bodyPr rot="0" vert="horz" wrap="square" lIns="36000" tIns="72000" rIns="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36" style="width:6in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osQQIAAG8EAAAOAAAAZHJzL2Uyb0RvYy54bWysVMtu2zAQvBfoPxC817IdO3GEyEHgNEWB&#10;tA2a9gNWFCUR5atL2nL69V1SjuO0t6IXYZdcDmdnlrq63hvNdhKDcrbis8mUM2mFa5TtKv792927&#10;FWchgm1AOysr/iQDv16/fXM1+FLOXe90I5ERiA3l4Cvex+jLogiilwbCxHlpabN1aCBSil3RIAyE&#10;bnQxn07Pi8Fh49EJGQKt3o6bfJ3x21aK+KVtg4xMV5y4xfzF/K3Tt1hfQdkh+F6JAw34BxYGlKVL&#10;j1C3EIFtUf0FZZRAF1wbJ8KZwrWtEjL3QN3Mpn9089iDl7kXEif4o0zh/8GKz7sHZKqp+IKcsmDI&#10;o6+kGthOS7ZM+gw+lFT26B8wdRj8vRM/ArNu01OVvEF0Qy+hIVazVF+8OpCSQEdZPXxyDaHDNros&#10;1b5FkwBJBLbPjjwdHZH7yAQtLher88WUjBO0N79Yzc6yZQWUz6c9hvhBOsNSUHEk7hkddvchJjZQ&#10;Ppdk9k6r5k5pnZM0ZXKjke2A5qPuZvmo3hqiOq5dLqd0/YiThzKVZ9RwiqQtGyp+uZwvM8KrvYBd&#10;fbyD0E4ATyGMivQStDIVXx2LoEzKvrcNMYAygtJjTF1pe5A6qTu6FPf1Pns5y5ST9LVrnkh8dOPk&#10;00uloHf4i7OBpr7i4ecWUHKmP1oy8Ow8sWMxJxf0wCjBnFBQ52CxpHXOwAqCqXh8DjdxfFZbj6rr&#10;6ZZRTOtuyPBWZS9eGB2401RnMQ8vMD2b0zxXvfwn1r8BAAD//wMAUEsDBBQABgAIAAAAIQBBGqTn&#10;2QAAAAQBAAAPAAAAZHJzL2Rvd25yZXYueG1sTI/BTsMwEETvSPyDtUjcqANUIU3jVFUQIMSJgsR1&#10;Gy9JwF5HtpuGv8dwgctIo1nNvK02szViIh8GxwouFxkI4tbpgTsFry93FwWIEJE1Gsek4IsCbOrT&#10;kwpL7Y78TNMudiKVcChRQR/jWEoZ2p4shoUbiVP27rzFmKzvpPZ4TOXWyKssy6XFgdNCjyM1PbWf&#10;u4NV8Egft/7mfnrKHybDyKvmbWsapc7P5u0aRKQ5/h3DD35Chzox7d2BdRBGQXok/mrKinyZ7F7B&#10;8roAWVfyP3z9DQAA//8DAFBLAQItABQABgAIAAAAIQC2gziS/gAAAOEBAAATAAAAAAAAAAAAAAAA&#10;AAAAAABbQ29udGVudF9UeXBlc10ueG1sUEsBAi0AFAAGAAgAAAAhADj9If/WAAAAlAEAAAsAAAAA&#10;AAAAAAAAAAAALwEAAF9yZWxzLy5yZWxzUEsBAi0AFAAGAAgAAAAhAGtg+ixBAgAAbwQAAA4AAAAA&#10;AAAAAAAAAAAALgIAAGRycy9lMm9Eb2MueG1sUEsBAi0AFAAGAAgAAAAhAEEapOfZAAAABAEAAA8A&#10;AAAAAAAAAAAAAAAAmwQAAGRycy9kb3ducmV2LnhtbFBLBQYAAAAABAAEAPMAAAChBQAAAAA=&#10;" fillcolor="#f2f2f2 [3052]">
                    <v:textbox inset="1mm,2mm,0">
                      <w:txbxContent>
                        <w:p w14:paraId="6FA6F752" w14:textId="3494B3F9" w:rsidR="008279C1" w:rsidRPr="00F45534" w:rsidRDefault="008279C1" w:rsidP="00EA58C0">
                          <w:pPr>
                            <w:ind w:firstLineChars="150" w:firstLine="240"/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  <w:rPrChange w:id="805" w:author="권대근/Android개발1그룹(무선)/S5(책임)/삼성전자" w:date="2014-12-16T17:34:00Z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rPrChange>
                            </w:rPr>
                          </w:pPr>
                          <w:r w:rsidRPr="00ED7C21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~/</w:t>
                          </w:r>
                          <w:proofErr w:type="spellStart"/>
                          <w:r w:rsidRPr="00ED7C21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oic</w:t>
                          </w:r>
                          <w:proofErr w:type="spellEnd"/>
                          <w:r w:rsidRPr="00ED7C21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/service/soft-sensor-manager/</w:t>
                          </w:r>
                          <w:proofErr w:type="spellStart"/>
                          <w:r w:rsidRPr="00ED7C21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SampleApp</w:t>
                          </w:r>
                          <w:proofErr w:type="spellEnd"/>
                          <w:r w:rsidRPr="00ED7C21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 w:rsidRPr="00ED7C21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</w:t>
                          </w:r>
                          <w:proofErr w:type="spellEnd"/>
                          <w:r w:rsidRPr="00ED7C21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 /</w:t>
                          </w:r>
                          <w:proofErr w:type="spellStart"/>
                          <w:r w:rsidRPr="00ED7C21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THSensorApp</w:t>
                          </w:r>
                          <w:proofErr w:type="spellEnd"/>
                          <w:r w:rsidRPr="00ED7C21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/build/$ make</w:t>
                          </w:r>
                          <w:r w:rsidDel="00AD02AC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 xml:space="preserve"> </w:t>
                          </w:r>
                          <w:ins w:id="806" w:author="권대근/Android개발1그룹(무선)/S5(책임)/삼성전자" w:date="2014-12-16T17:34:00Z">
                            <w:r>
                              <w:rPr>
                                <w:rFonts w:ascii="Courier New" w:eastAsia="맑은 고딕" w:hAnsi="Courier New" w:cs="Courier New" w:hint="eastAsia"/>
                                <w:sz w:val="16"/>
                                <w:szCs w:val="16"/>
                                <w:lang w:eastAsia="ko-KR"/>
                              </w:rPr>
                              <w:t>install</w:t>
                            </w:r>
                          </w:ins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762AA301" w14:textId="11396C19" w:rsidR="00EA58C0" w:rsidRPr="00484FBB" w:rsidDel="009177D6" w:rsidRDefault="00EA58C0" w:rsidP="00EA58C0">
      <w:pPr>
        <w:pStyle w:val="body"/>
        <w:rPr>
          <w:ins w:id="722" w:author="Sooho Chang" w:date="2014-11-10T19:38:00Z"/>
          <w:del w:id="723" w:author="권대근/Android개발1그룹(무선)/S5(책임)/삼성전자" w:date="2014-12-16T17:40:00Z"/>
          <w:rFonts w:eastAsia="맑은 고딕"/>
          <w:lang w:eastAsia="ko-KR"/>
        </w:rPr>
      </w:pPr>
    </w:p>
    <w:p w14:paraId="5CBC50D4" w14:textId="790F4EDC" w:rsidR="00EA58C0" w:rsidRPr="00484FBB" w:rsidDel="0098655C" w:rsidRDefault="00EA58C0">
      <w:pPr>
        <w:pStyle w:val="body"/>
        <w:rPr>
          <w:ins w:id="724" w:author="Sooho Chang" w:date="2014-11-10T19:38:00Z"/>
          <w:del w:id="725" w:author="권대근/Android개발1그룹(무선)/S5(책임)/삼성전자" w:date="2014-12-16T19:01:00Z"/>
          <w:lang w:eastAsia="ko-KR"/>
        </w:rPr>
      </w:pPr>
      <w:ins w:id="726" w:author="Sooho Chang" w:date="2014-11-10T19:38:00Z">
        <w:del w:id="727" w:author="권대근/Android개발1그룹(무선)/S5(책임)/삼성전자" w:date="2014-12-16T19:01:00Z">
          <w:r w:rsidRPr="00484FBB" w:rsidDel="0098655C">
            <w:rPr>
              <w:lang w:eastAsia="ko-KR"/>
            </w:rPr>
            <w:lastRenderedPageBreak/>
            <w:delText>4.2.</w:delText>
          </w:r>
        </w:del>
        <w:del w:id="728" w:author="권대근/Android개발1그룹(무선)/S5(책임)/삼성전자" w:date="2014-12-16T17:40:00Z">
          <w:r w:rsidRPr="00484FBB" w:rsidDel="009177D6">
            <w:rPr>
              <w:lang w:eastAsia="ko-KR"/>
            </w:rPr>
            <w:delText>4</w:delText>
          </w:r>
        </w:del>
        <w:del w:id="729" w:author="권대근/Android개발1그룹(무선)/S5(책임)/삼성전자" w:date="2014-12-16T19:01:00Z">
          <w:r w:rsidRPr="00484FBB" w:rsidDel="0098655C">
            <w:rPr>
              <w:lang w:eastAsia="ko-KR"/>
            </w:rPr>
            <w:delText>. If you have a problem with compiling oic-resource when you compile arduino application, you may need to check 'local.properties' which is written in the readme file, '/oic-resource/csdk/README'.</w:delText>
          </w:r>
        </w:del>
      </w:ins>
    </w:p>
    <w:p w14:paraId="3F75AB69" w14:textId="5B514355" w:rsidR="00EA58C0" w:rsidRPr="00177735" w:rsidDel="0098655C" w:rsidRDefault="00EA58C0" w:rsidP="00EA58C0">
      <w:pPr>
        <w:pStyle w:val="body"/>
        <w:rPr>
          <w:ins w:id="730" w:author="Sooho Chang" w:date="2014-11-10T19:38:00Z"/>
          <w:del w:id="731" w:author="권대근/Android개발1그룹(무선)/S5(책임)/삼성전자" w:date="2014-12-16T19:01:00Z"/>
          <w:rFonts w:eastAsia="맑은 고딕"/>
          <w:lang w:eastAsia="ko-KR"/>
        </w:rPr>
      </w:pPr>
    </w:p>
    <w:p w14:paraId="518E88E3" w14:textId="77777777" w:rsidR="009F3A47" w:rsidRDefault="00EA58C0">
      <w:pPr>
        <w:pStyle w:val="body"/>
        <w:rPr>
          <w:ins w:id="732" w:author="권대근/Android개발1그룹(무선)/S5(책임)/삼성전자" w:date="2014-12-17T14:30:00Z"/>
          <w:rFonts w:eastAsia="맑은 고딕"/>
          <w:lang w:eastAsia="ko-KR"/>
        </w:rPr>
      </w:pPr>
      <w:ins w:id="733" w:author="Sooho Chang" w:date="2014-11-10T19:38:00Z">
        <w:del w:id="734" w:author="권대근/Android개발1그룹(무선)/S5(책임)/삼성전자" w:date="2014-12-16T20:37:00Z">
          <w:r w:rsidRPr="00484FBB" w:rsidDel="00A05D35">
            <w:rPr>
              <w:lang w:eastAsia="ko-KR"/>
            </w:rPr>
            <w:delText>4</w:delText>
          </w:r>
        </w:del>
      </w:ins>
      <w:ins w:id="735" w:author="권대근/Android개발1그룹(무선)/S5(책임)/삼성전자" w:date="2014-12-16T20:37:00Z">
        <w:r w:rsidR="00A05D35">
          <w:rPr>
            <w:rFonts w:eastAsia="맑은 고딕" w:hint="eastAsia"/>
            <w:lang w:eastAsia="ko-KR"/>
          </w:rPr>
          <w:t>3</w:t>
        </w:r>
      </w:ins>
      <w:ins w:id="736" w:author="Sooho Chang" w:date="2014-11-10T19:38:00Z">
        <w:r w:rsidRPr="00484FBB">
          <w:rPr>
            <w:lang w:eastAsia="ko-KR"/>
          </w:rPr>
          <w:t>.2</w:t>
        </w:r>
        <w:proofErr w:type="gramStart"/>
        <w:r w:rsidRPr="00484FBB">
          <w:rPr>
            <w:lang w:eastAsia="ko-KR"/>
          </w:rPr>
          <w:t>.</w:t>
        </w:r>
        <w:proofErr w:type="gramEnd"/>
        <w:del w:id="737" w:author="권대근/Android개발1그룹(무선)/S5(책임)/삼성전자" w:date="2014-12-16T17:40:00Z">
          <w:r w:rsidRPr="00484FBB" w:rsidDel="009177D6">
            <w:rPr>
              <w:lang w:eastAsia="ko-KR"/>
            </w:rPr>
            <w:delText>5</w:delText>
          </w:r>
        </w:del>
      </w:ins>
      <w:ins w:id="738" w:author="권대근/Android개발1그룹(무선)/S5(책임)/삼성전자" w:date="2014-12-17T14:29:00Z">
        <w:r w:rsidR="009F3A47">
          <w:rPr>
            <w:rFonts w:eastAsia="맑은 고딕" w:hint="eastAsia"/>
            <w:lang w:eastAsia="ko-KR"/>
          </w:rPr>
          <w:t>6</w:t>
        </w:r>
      </w:ins>
      <w:ins w:id="739" w:author="Sooho Chang" w:date="2014-11-10T19:38:00Z">
        <w:r w:rsidRPr="00484FBB">
          <w:rPr>
            <w:lang w:eastAsia="ko-KR"/>
          </w:rPr>
          <w:t xml:space="preserve">. To build and deploy the binary into the target hardware board, </w:t>
        </w:r>
        <w:proofErr w:type="spellStart"/>
        <w:r w:rsidRPr="00484FBB">
          <w:rPr>
            <w:lang w:eastAsia="ko-KR"/>
          </w:rPr>
          <w:t>Aruino</w:t>
        </w:r>
        <w:proofErr w:type="spellEnd"/>
        <w:r w:rsidRPr="00484FBB">
          <w:rPr>
            <w:lang w:eastAsia="ko-KR"/>
          </w:rPr>
          <w:t xml:space="preserve"> in this case, you need 'install' option</w:t>
        </w:r>
      </w:ins>
      <w:ins w:id="740" w:author="권대근/Android개발1그룹(무선)/S5(책임)/삼성전자" w:date="2014-12-16T19:07:00Z">
        <w:r w:rsidR="0098655C">
          <w:rPr>
            <w:rFonts w:eastAsia="맑은 고딕" w:hint="eastAsia"/>
            <w:lang w:eastAsia="ko-KR"/>
          </w:rPr>
          <w:t xml:space="preserve">. </w:t>
        </w:r>
      </w:ins>
    </w:p>
    <w:p w14:paraId="203D9F2F" w14:textId="6426421B" w:rsidR="00EA58C0" w:rsidRDefault="0098655C">
      <w:pPr>
        <w:pStyle w:val="body"/>
        <w:rPr>
          <w:ins w:id="741" w:author="권대근/Android개발1그룹(무선)/S5(책임)/삼성전자" w:date="2014-12-16T19:08:00Z"/>
          <w:rFonts w:eastAsia="맑은 고딕"/>
          <w:lang w:eastAsia="ko-KR"/>
        </w:rPr>
      </w:pPr>
      <w:ins w:id="742" w:author="권대근/Android개발1그룹(무선)/S5(책임)/삼성전자" w:date="2014-12-16T19:07:00Z">
        <w:r>
          <w:rPr>
            <w:rFonts w:eastAsia="맑은 고딕" w:hint="eastAsia"/>
            <w:lang w:eastAsia="ko-KR"/>
          </w:rPr>
          <w:t>Please refer to</w:t>
        </w:r>
      </w:ins>
      <w:ins w:id="743" w:author="Sooho Chang" w:date="2014-11-10T19:38:00Z">
        <w:del w:id="744" w:author="권대근/Android개발1그룹(무선)/S5(책임)/삼성전자" w:date="2014-12-16T19:07:00Z">
          <w:r w:rsidR="00EA58C0" w:rsidRPr="00484FBB" w:rsidDel="0098655C">
            <w:rPr>
              <w:lang w:eastAsia="ko-KR"/>
            </w:rPr>
            <w:delText xml:space="preserve"> as</w:delText>
          </w:r>
        </w:del>
        <w:r w:rsidR="00EA58C0" w:rsidRPr="00484FBB">
          <w:rPr>
            <w:lang w:eastAsia="ko-KR"/>
          </w:rPr>
          <w:t xml:space="preserve"> </w:t>
        </w:r>
        <w:del w:id="745" w:author="권대근/Android개발1그룹(무선)/S5(책임)/삼성전자" w:date="2014-12-16T19:07:00Z">
          <w:r w:rsidR="00EA58C0" w:rsidRPr="00484FBB" w:rsidDel="0098655C">
            <w:rPr>
              <w:lang w:eastAsia="ko-KR"/>
            </w:rPr>
            <w:delText>following</w:delText>
          </w:r>
        </w:del>
      </w:ins>
      <w:ins w:id="746" w:author="권대근/Android개발1그룹(무선)/S5(책임)/삼성전자" w:date="2014-12-16T20:02:00Z">
        <w:r w:rsidR="00F24700">
          <w:rPr>
            <w:rFonts w:eastAsia="맑은 고딕" w:hint="eastAsia"/>
            <w:lang w:eastAsia="ko-KR"/>
          </w:rPr>
          <w:t>below</w:t>
        </w:r>
      </w:ins>
      <w:ins w:id="747" w:author="권대근/Android개발1그룹(무선)/S5(책임)/삼성전자" w:date="2014-12-16T19:07:00Z">
        <w:r w:rsidRPr="0098655C">
          <w:rPr>
            <w:rFonts w:eastAsia="맑은 고딕" w:hint="eastAsia"/>
            <w:lang w:eastAsia="ko-KR"/>
          </w:rPr>
          <w:t xml:space="preserve"> </w:t>
        </w:r>
      </w:ins>
      <w:ins w:id="748" w:author="권대근/Android개발1그룹(무선)/S5(책임)/삼성전자" w:date="2014-12-16T19:04:00Z">
        <w:r>
          <w:rPr>
            <w:rFonts w:eastAsia="맑은 고딕" w:hint="eastAsia"/>
            <w:lang w:eastAsia="ko-KR"/>
          </w:rPr>
          <w:t>example</w:t>
        </w:r>
      </w:ins>
      <w:ins w:id="749" w:author="권대근/Android개발1그룹(무선)/S5(책임)/삼성전자" w:date="2014-12-17T14:30:00Z">
        <w:r w:rsidR="009F3A47">
          <w:rPr>
            <w:rFonts w:eastAsia="맑은 고딕" w:hint="eastAsia"/>
            <w:lang w:eastAsia="ko-KR"/>
          </w:rPr>
          <w:t xml:space="preserve"> for </w:t>
        </w:r>
        <w:proofErr w:type="spellStart"/>
        <w:proofErr w:type="gramStart"/>
        <w:r w:rsidR="009F3A47" w:rsidRPr="0098655C">
          <w:rPr>
            <w:lang w:eastAsia="ko-KR"/>
          </w:rPr>
          <w:t>THSensorApp</w:t>
        </w:r>
        <w:proofErr w:type="spellEnd"/>
        <w:r w:rsidR="009F3A47">
          <w:rPr>
            <w:rFonts w:eastAsia="맑은 고딕" w:hint="eastAsia"/>
            <w:lang w:eastAsia="ko-KR"/>
          </w:rPr>
          <w:t xml:space="preserve"> </w:t>
        </w:r>
      </w:ins>
      <w:ins w:id="750" w:author="Sooho Chang" w:date="2014-11-10T19:38:00Z">
        <w:r w:rsidR="00EA58C0" w:rsidRPr="00484FBB">
          <w:rPr>
            <w:lang w:eastAsia="ko-KR"/>
          </w:rPr>
          <w:t>;</w:t>
        </w:r>
      </w:ins>
      <w:proofErr w:type="gramEnd"/>
    </w:p>
    <w:p w14:paraId="5C415C06" w14:textId="235AD740" w:rsidR="009177D6" w:rsidRPr="009177D6" w:rsidDel="0098655C" w:rsidRDefault="009177D6">
      <w:pPr>
        <w:pStyle w:val="body"/>
        <w:rPr>
          <w:ins w:id="751" w:author="Sooho Chang" w:date="2014-11-10T19:38:00Z"/>
          <w:del w:id="752" w:author="권대근/Android개발1그룹(무선)/S5(책임)/삼성전자" w:date="2014-12-16T19:05:00Z"/>
          <w:rFonts w:eastAsia="맑은 고딕"/>
          <w:lang w:eastAsia="ko-KR"/>
          <w:rPrChange w:id="753" w:author="권대근/Android개발1그룹(무선)/S5(책임)/삼성전자" w:date="2014-12-16T17:40:00Z">
            <w:rPr>
              <w:ins w:id="754" w:author="Sooho Chang" w:date="2014-11-10T19:38:00Z"/>
              <w:del w:id="755" w:author="권대근/Android개발1그룹(무선)/S5(책임)/삼성전자" w:date="2014-12-16T19:05:00Z"/>
              <w:lang w:eastAsia="ko-KR"/>
            </w:rPr>
          </w:rPrChange>
        </w:rPr>
      </w:pPr>
    </w:p>
    <w:p w14:paraId="77107ED9" w14:textId="77777777" w:rsidR="00EA58C0" w:rsidRPr="00484FBB" w:rsidRDefault="00EA58C0" w:rsidP="00EA58C0">
      <w:pPr>
        <w:pStyle w:val="body"/>
        <w:rPr>
          <w:ins w:id="756" w:author="Sooho Chang" w:date="2014-11-10T19:38:00Z"/>
          <w:rFonts w:eastAsia="맑은 고딕"/>
          <w:lang w:eastAsia="ko-KR"/>
        </w:rPr>
      </w:pPr>
      <w:ins w:id="757" w:author="Sooho Chang" w:date="2014-11-10T19:38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5B214C30" wp14:editId="46FD5B50">
                  <wp:extent cx="5486400" cy="389614"/>
                  <wp:effectExtent l="0" t="0" r="19050" b="10795"/>
                  <wp:docPr id="49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3896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AF255" w14:textId="769D9032" w:rsidR="008279C1" w:rsidRDefault="008279C1" w:rsidP="00EA58C0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~/oic/service/soft-sensor-manager/SampleApp/arduino</w:t>
                              </w:r>
                              <w:del w:id="758" w:author="권대근/Android개발1그룹(무선)/S5(책임)/삼성전자" w:date="2014-12-16T19:04:00Z">
                                <w:r w:rsidRPr="00ED7C21" w:rsidDel="0098655C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 xml:space="preserve"> </w:delText>
                                </w:r>
                              </w:del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/THSensorApp/build</w:t>
                              </w:r>
                              <w:del w:id="759" w:author="권대근/Android개발1그룹(무선)/S5(책임)/삼성전자" w:date="2014-12-16T19:18:00Z">
                                <w:r w:rsidRPr="00ED7C21" w:rsidDel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delText>/</w:delText>
                                </w:r>
                              </w:del>
                              <w:r w:rsidRPr="00ED7C2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$ make install</w:t>
                              </w:r>
                              <w:r w:rsidDel="00AD02AC"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 </w:t>
                              </w:r>
                              <w:ins w:id="760" w:author="권대근/Android개발1그룹(무선)/S5(책임)/삼성전자" w:date="2014-12-17T14:29:00Z">
                                <w:r w:rsidR="009F3A47"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PLATFORM=</w:t>
                                </w:r>
                                <w:proofErr w:type="spellStart"/>
                                <w:r w:rsidR="009F3A47"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arduinomega</w:t>
                                </w:r>
                                <w:proofErr w:type="spellEnd"/>
                                <w:r w:rsidR="009F3A47"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ARDUINOWIFI=1</w:t>
                                </w:r>
                              </w:ins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37" style="width:6in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JfQQIAAG8EAAAOAAAAZHJzL2Uyb0RvYy54bWysVNtu2zAMfR+wfxD0vjppkywx6hRFuw4D&#10;uq1Ytw+gZdkWptsoJU739aXkJE23t2EvBilRh4eHpC+vdkazrcSgnK349GzCmbTCNcp2Ff/x/e7d&#10;krMQwTagnZUVf5KBX63fvrkcfCnPXe90I5ERiA3l4Cvex+jLogiilwbCmfPS0mXr0EAkF7uiQRgI&#10;3ejifDJZFIPDxqMTMgQ6vR0v+Trjt60U8WvbBhmZrjhxi/mL+Vunb7G+hLJD8L0SexrwDywMKEtJ&#10;j1C3EIFtUP0FZZRAF1wbz4QzhWtbJWSugaqZTv6o5rEHL3MtJE7wR5nC/4MVX7YPyFRT8dmKMwuG&#10;evSNVAPbacnmSZ/Bh5LCHv0DpgqDv3fiZ2DW3fQUJa8R3dBLaIjVNMUXrx4kJ9BTVg+fXUPosIku&#10;S7Vr0SRAEoHtckeejh2Ru8gEHc5ny8VsQo0TdHexXC2ms5wCysNrjyF+lM6wZFQciXtGh+19iIkN&#10;lIeQzN5p1dwprbOTpkzeaGRboPmou2l+qjeGqI5nq/mE0o84eShTeEYNp0jasqHiq/n5PCO8ugvY&#10;1ccchHYCeAphVKRN0MpUfHkMgjIp+8E2xADKCEqPNlWl7V7qpO7Ypbird7mX09yIJH3tmicSH904&#10;+bSpZPQOf3M20NRXPPzaAErO9CdLDbxYJHYsZuc9LRg5mB0y6mzM5nTOGVhBMBWPB/Mmjmu18ai6&#10;nrKMYlp3TQ1vVe7FC6M9d5rqLOZ+A9PanPo56uU/sX4GAAD//wMAUEsDBBQABgAIAAAAIQDXfWcp&#10;2QAAAAQBAAAPAAAAZHJzL2Rvd25yZXYueG1sTI9BS8NAEIXvgv9hGcGb3VRKrDGbUiIq4skqeJ1m&#10;xyS6Oxuy2zT+e0cvennweMN735Sb2Ts10Rj7wAaWiwwUcRNsz62B15e7izWomJAtusBk4IsibKrT&#10;kxILG478TNMutUpKOBZooEtpKLSOTUce4yIMxJK9h9FjEju22o54lHLv9GWW5dpjz7LQ4UB1R83n&#10;7uANPNLH7Xh1Pz3lD5Nj5Ov6betqY87P5u0NqERz+juGH3xBh0qY9uHANipnQB5JvyrZOl+J3RvI&#10;lyvQVan/w1ffAAAA//8DAFBLAQItABQABgAIAAAAIQC2gziS/gAAAOEBAAATAAAAAAAAAAAAAAAA&#10;AAAAAABbQ29udGVudF9UeXBlc10ueG1sUEsBAi0AFAAGAAgAAAAhADj9If/WAAAAlAEAAAsAAAAA&#10;AAAAAAAAAAAALwEAAF9yZWxzLy5yZWxzUEsBAi0AFAAGAAgAAAAhAD9y8l9BAgAAbwQAAA4AAAAA&#10;AAAAAAAAAAAALgIAAGRycy9lMm9Eb2MueG1sUEsBAi0AFAAGAAgAAAAhANd9ZynZAAAABAEAAA8A&#10;AAAAAAAAAAAAAAAAmwQAAGRycy9kb3ducmV2LnhtbFBLBQYAAAAABAAEAPMAAAChBQAAAAA=&#10;" fillcolor="#f2f2f2 [3052]">
                  <v:textbox inset="1mm,2mm,0">
                    <w:txbxContent>
                      <w:p w14:paraId="736AF255" w14:textId="769D9032" w:rsidR="008279C1" w:rsidRDefault="008279C1" w:rsidP="00EA58C0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~/oic/service/soft-sensor-manager/SampleApp/arduino</w:t>
                        </w:r>
                        <w:del w:id="846" w:author="권대근/Android개발1그룹(무선)/S5(책임)/삼성전자" w:date="2014-12-16T19:04:00Z">
                          <w:r w:rsidRPr="00ED7C21" w:rsidDel="0098655C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 xml:space="preserve"> </w:delText>
                          </w:r>
                        </w:del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/THSensorApp/build</w:t>
                        </w:r>
                        <w:del w:id="847" w:author="권대근/Android개발1그룹(무선)/S5(책임)/삼성전자" w:date="2014-12-16T19:18:00Z">
                          <w:r w:rsidRPr="00ED7C21" w:rsidDel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delText>/</w:delText>
                          </w:r>
                        </w:del>
                        <w:r w:rsidRPr="00ED7C21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$ make install</w:t>
                        </w:r>
                        <w:r w:rsidDel="00AD02AC"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 xml:space="preserve"> </w:t>
                        </w:r>
                        <w:ins w:id="848" w:author="권대근/Android개발1그룹(무선)/S5(책임)/삼성전자" w:date="2014-12-17T14:29:00Z">
                          <w:r w:rsidR="009F3A47"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PLATFORM=</w:t>
                          </w:r>
                          <w:proofErr w:type="spellStart"/>
                          <w:r w:rsidR="009F3A47"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arduinomega</w:t>
                          </w:r>
                          <w:proofErr w:type="spellEnd"/>
                          <w:r w:rsidR="009F3A47"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 xml:space="preserve"> ARDUINOWIFI=1</w:t>
                          </w:r>
                        </w:ins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2374C3F6" w14:textId="07DEB8E4" w:rsidR="009F3A47" w:rsidRDefault="009F3A47" w:rsidP="009F3A47">
      <w:pPr>
        <w:pStyle w:val="body"/>
        <w:rPr>
          <w:ins w:id="761" w:author="권대근/Android개발1그룹(무선)/S5(책임)/삼성전자" w:date="2014-12-17T14:30:00Z"/>
          <w:rFonts w:eastAsia="맑은 고딕"/>
          <w:lang w:eastAsia="ko-KR"/>
        </w:rPr>
      </w:pPr>
      <w:ins w:id="762" w:author="권대근/Android개발1그룹(무선)/S5(책임)/삼성전자" w:date="2014-12-17T14:30:00Z">
        <w:r>
          <w:rPr>
            <w:rFonts w:eastAsia="맑은 고딕" w:hint="eastAsia"/>
            <w:lang w:eastAsia="ko-KR"/>
          </w:rPr>
          <w:t xml:space="preserve">Before </w:t>
        </w:r>
        <w:r>
          <w:rPr>
            <w:rFonts w:eastAsia="맑은 고딕"/>
            <w:lang w:eastAsia="ko-KR"/>
          </w:rPr>
          <w:t>‘</w:t>
        </w:r>
        <w:r>
          <w:rPr>
            <w:rFonts w:eastAsia="맑은 고딕" w:hint="eastAsia"/>
            <w:lang w:eastAsia="ko-KR"/>
          </w:rPr>
          <w:t>make install</w:t>
        </w:r>
        <w:r>
          <w:rPr>
            <w:rFonts w:eastAsia="맑은 고딕"/>
            <w:lang w:eastAsia="ko-KR"/>
          </w:rPr>
          <w:t>’</w:t>
        </w:r>
        <w:r>
          <w:rPr>
            <w:rFonts w:eastAsia="맑은 고딕" w:hint="eastAsia"/>
            <w:lang w:eastAsia="ko-KR"/>
          </w:rPr>
          <w:t xml:space="preserve">, you need to check </w:t>
        </w:r>
        <w:r w:rsidRPr="00484FBB">
          <w:rPr>
            <w:lang w:eastAsia="ko-KR"/>
          </w:rPr>
          <w:t>the file located at "</w:t>
        </w:r>
        <w:r w:rsidRPr="0098655C">
          <w:rPr>
            <w:lang w:eastAsia="ko-KR"/>
          </w:rPr>
          <w:t>/oic/service/soft-sensor-manager/SampleApp/arduino/THSensorApp</w:t>
        </w:r>
        <w:r>
          <w:rPr>
            <w:rFonts w:eastAsia="맑은 고딕" w:hint="eastAsia"/>
            <w:lang w:eastAsia="ko-KR"/>
          </w:rPr>
          <w:t>/</w:t>
        </w:r>
        <w:r w:rsidRPr="00484FBB">
          <w:rPr>
            <w:lang w:eastAsia="ko-KR"/>
          </w:rPr>
          <w:t>build/Makefile".</w:t>
        </w:r>
        <w:r>
          <w:rPr>
            <w:rFonts w:eastAsia="맑은 고딕" w:hint="eastAsia"/>
            <w:lang w:eastAsia="ko-KR"/>
          </w:rPr>
          <w:t xml:space="preserve"> </w:t>
        </w:r>
        <w:r w:rsidRPr="00484FBB">
          <w:rPr>
            <w:lang w:eastAsia="ko-KR"/>
          </w:rPr>
          <w:t xml:space="preserve">Line </w:t>
        </w:r>
        <w:r>
          <w:rPr>
            <w:rFonts w:eastAsia="맑은 고딕" w:hint="eastAsia"/>
            <w:lang w:eastAsia="ko-KR"/>
          </w:rPr>
          <w:t>26</w:t>
        </w:r>
        <w:r w:rsidRPr="00484FBB">
          <w:rPr>
            <w:lang w:eastAsia="ko-KR"/>
          </w:rPr>
          <w:t xml:space="preserve">, ARDUINO_PORT is the serial port path, which has to be aligned on your system.  </w:t>
        </w:r>
      </w:ins>
    </w:p>
    <w:p w14:paraId="719FD39C" w14:textId="77777777" w:rsidR="0098655C" w:rsidRPr="00ED7C21" w:rsidRDefault="0098655C">
      <w:pPr>
        <w:pStyle w:val="body"/>
        <w:rPr>
          <w:ins w:id="763" w:author="Sooho Chang" w:date="2014-11-10T19:38:00Z"/>
          <w:rFonts w:eastAsia="맑은 고딕"/>
          <w:lang w:eastAsia="ko-KR"/>
        </w:rPr>
        <w:pPrChange w:id="764" w:author="권대근/Android개발1그룹(무선)/S5(책임)/삼성전자" w:date="2014-12-16T19:01:00Z">
          <w:pPr>
            <w:pStyle w:val="body"/>
            <w:ind w:firstLine="360"/>
          </w:pPr>
        </w:pPrChange>
      </w:pPr>
    </w:p>
    <w:p w14:paraId="68BB7984" w14:textId="10E93080" w:rsidR="00EA58C0" w:rsidRPr="008D4B5E" w:rsidRDefault="00EA58C0" w:rsidP="00EA58C0">
      <w:pPr>
        <w:pStyle w:val="2"/>
        <w:rPr>
          <w:ins w:id="765" w:author="Sooho Chang" w:date="2014-11-10T19:38:00Z"/>
          <w:rFonts w:eastAsia="맑은 고딕"/>
          <w:lang w:eastAsia="ko-KR"/>
          <w:rPrChange w:id="766" w:author="권대근/Android개발1그룹(무선)/S5(책임)/삼성전자" w:date="2014-12-16T19:24:00Z">
            <w:rPr>
              <w:ins w:id="767" w:author="Sooho Chang" w:date="2014-11-10T19:38:00Z"/>
            </w:rPr>
          </w:rPrChange>
        </w:rPr>
      </w:pPr>
      <w:bookmarkStart w:id="768" w:name="_Toc403396170"/>
      <w:ins w:id="769" w:author="Sooho Chang" w:date="2014-11-10T19:38:00Z">
        <w:del w:id="770" w:author="권대근/Android개발1그룹(무선)/S5(책임)/삼성전자" w:date="2014-12-16T20:37:00Z">
          <w:r w:rsidDel="00A05D35">
            <w:rPr>
              <w:rFonts w:hint="eastAsia"/>
            </w:rPr>
            <w:delText>5</w:delText>
          </w:r>
        </w:del>
      </w:ins>
      <w:ins w:id="771" w:author="권대근/Android개발1그룹(무선)/S5(책임)/삼성전자" w:date="2014-12-16T20:37:00Z">
        <w:r w:rsidR="00A05D35">
          <w:rPr>
            <w:rFonts w:eastAsia="맑은 고딕" w:hint="eastAsia"/>
            <w:lang w:eastAsia="ko-KR"/>
          </w:rPr>
          <w:t>4</w:t>
        </w:r>
      </w:ins>
      <w:ins w:id="772" w:author="Sooho Chang" w:date="2014-11-10T19:38:00Z">
        <w:r>
          <w:rPr>
            <w:rFonts w:hint="eastAsia"/>
          </w:rPr>
          <w:t xml:space="preserve">. Execute </w:t>
        </w:r>
        <w:proofErr w:type="spellStart"/>
        <w:r>
          <w:rPr>
            <w:rFonts w:hint="eastAsia"/>
          </w:rPr>
          <w:t>THSensorApp</w:t>
        </w:r>
      </w:ins>
      <w:proofErr w:type="spellEnd"/>
      <w:ins w:id="773" w:author="권대근/Android개발1그룹(무선)/S5(책임)/삼성전자" w:date="2014-12-16T19:24:00Z">
        <w:r w:rsidR="008D4B5E">
          <w:rPr>
            <w:rFonts w:eastAsia="맑은 고딕" w:hint="eastAsia"/>
            <w:lang w:eastAsia="ko-KR"/>
          </w:rPr>
          <w:t xml:space="preserve"> and </w:t>
        </w:r>
        <w:proofErr w:type="spellStart"/>
        <w:r w:rsidR="008D4B5E">
          <w:rPr>
            <w:rFonts w:eastAsia="맑은 고딕" w:hint="eastAsia"/>
            <w:lang w:eastAsia="ko-KR"/>
          </w:rPr>
          <w:t>SSMTesterApp</w:t>
        </w:r>
      </w:ins>
      <w:proofErr w:type="spellEnd"/>
      <w:ins w:id="774" w:author="Sooho Chang" w:date="2014-11-10T19:38:00Z">
        <w:del w:id="775" w:author="권대근/Android개발1그룹(무선)/S5(책임)/삼성전자" w:date="2014-12-16T19:24:00Z">
          <w:r w:rsidDel="008D4B5E">
            <w:rPr>
              <w:rFonts w:hint="eastAsia"/>
            </w:rPr>
            <w:delText>,  SSMService and AppResourceClient</w:delText>
          </w:r>
        </w:del>
        <w:bookmarkEnd w:id="768"/>
      </w:ins>
    </w:p>
    <w:p w14:paraId="16E33D05" w14:textId="3C9A30BF" w:rsidR="002339F8" w:rsidRDefault="002339F8">
      <w:pPr>
        <w:pStyle w:val="body"/>
        <w:ind w:left="120" w:hangingChars="50" w:hanging="120"/>
        <w:rPr>
          <w:ins w:id="776" w:author="권대근/Android개발1그룹(무선)/S5(책임)/삼성전자" w:date="2014-12-16T19:28:00Z"/>
          <w:rFonts w:eastAsia="맑은 고딕"/>
          <w:lang w:eastAsia="ko-KR"/>
        </w:rPr>
        <w:pPrChange w:id="777" w:author="권대근/Android개발1그룹(무선)/S5(책임)/삼성전자" w:date="2014-12-17T14:44:00Z">
          <w:pPr>
            <w:pStyle w:val="body"/>
          </w:pPr>
        </w:pPrChange>
      </w:pPr>
      <w:ins w:id="778" w:author="권대근/Android개발1그룹(무선)/S5(책임)/삼성전자" w:date="2014-12-16T19:28:00Z">
        <w:r>
          <w:rPr>
            <w:rFonts w:eastAsia="맑은 고딕" w:hint="eastAsia"/>
            <w:lang w:eastAsia="ko-KR"/>
          </w:rPr>
          <w:t xml:space="preserve">If you want to </w:t>
        </w:r>
      </w:ins>
      <w:ins w:id="779" w:author="권대근/Android개발1그룹(무선)/S5(책임)/삼성전자" w:date="2014-12-16T19:29:00Z">
        <w:r>
          <w:rPr>
            <w:rFonts w:eastAsia="맑은 고딕" w:hint="eastAsia"/>
            <w:lang w:eastAsia="ko-KR"/>
          </w:rPr>
          <w:t>check</w:t>
        </w:r>
      </w:ins>
      <w:ins w:id="780" w:author="권대근/Android개발1그룹(무선)/S5(책임)/삼성전자" w:date="2014-12-16T19:28:00Z">
        <w:r>
          <w:rPr>
            <w:rFonts w:eastAsia="맑은 고딕" w:hint="eastAsia"/>
            <w:lang w:eastAsia="ko-KR"/>
          </w:rPr>
          <w:t xml:space="preserve"> how </w:t>
        </w:r>
        <w:r w:rsidRPr="002339F8">
          <w:rPr>
            <w:rFonts w:eastAsia="맑은 고딕"/>
            <w:lang w:eastAsia="ko-KR"/>
          </w:rPr>
          <w:t>soft-sensor-manager</w:t>
        </w:r>
      </w:ins>
      <w:ins w:id="781" w:author="권대근/Android개발1그룹(무선)/S5(책임)/삼성전자" w:date="2014-12-16T19:29:00Z">
        <w:r>
          <w:rPr>
            <w:rFonts w:eastAsia="맑은 고딕" w:hint="eastAsia"/>
            <w:lang w:eastAsia="ko-KR"/>
          </w:rPr>
          <w:t xml:space="preserve"> is working,</w:t>
        </w:r>
      </w:ins>
      <w:ins w:id="782" w:author="권대근/Android개발1그룹(무선)/S5(책임)/삼성전자" w:date="2014-12-17T14:44:00Z">
        <w:r w:rsidR="004B7CB0">
          <w:rPr>
            <w:rFonts w:eastAsia="맑은 고딕" w:hint="eastAsia"/>
            <w:lang w:eastAsia="ko-KR"/>
          </w:rPr>
          <w:t xml:space="preserve"> </w:t>
        </w:r>
      </w:ins>
      <w:ins w:id="783" w:author="권대근/Android개발1그룹(무선)/S5(책임)/삼성전자" w:date="2014-12-16T19:29:00Z">
        <w:r>
          <w:rPr>
            <w:rFonts w:eastAsia="맑은 고딕" w:hint="eastAsia"/>
            <w:lang w:eastAsia="ko-KR"/>
          </w:rPr>
          <w:t xml:space="preserve">you can run </w:t>
        </w:r>
      </w:ins>
      <w:ins w:id="784" w:author="권대근/Android개발1그룹(무선)/S5(책임)/삼성전자" w:date="2014-12-17T14:44:00Z">
        <w:r w:rsidR="004B7CB0">
          <w:rPr>
            <w:rFonts w:eastAsia="맑은 고딕" w:hint="eastAsia"/>
            <w:lang w:eastAsia="ko-KR"/>
          </w:rPr>
          <w:t xml:space="preserve">simple </w:t>
        </w:r>
        <w:r w:rsidR="004B7CB0">
          <w:rPr>
            <w:rFonts w:eastAsia="맑은 고딕"/>
            <w:lang w:eastAsia="ko-KR"/>
          </w:rPr>
          <w:t>application</w:t>
        </w:r>
        <w:r w:rsidR="004B7CB0">
          <w:rPr>
            <w:rFonts w:eastAsia="맑은 고딕" w:hint="eastAsia"/>
            <w:lang w:eastAsia="ko-KR"/>
          </w:rPr>
          <w:t xml:space="preserve">s - </w:t>
        </w:r>
      </w:ins>
      <w:proofErr w:type="spellStart"/>
      <w:ins w:id="785" w:author="권대근/Android개발1그룹(무선)/S5(책임)/삼성전자" w:date="2014-12-16T19:29:00Z">
        <w:r w:rsidRPr="002339F8">
          <w:rPr>
            <w:rFonts w:eastAsia="맑은 고딕"/>
            <w:lang w:eastAsia="ko-KR"/>
          </w:rPr>
          <w:t>THSensorApp</w:t>
        </w:r>
        <w:proofErr w:type="spellEnd"/>
        <w:r w:rsidRPr="002339F8">
          <w:rPr>
            <w:rFonts w:eastAsia="맑은 고딕"/>
            <w:lang w:eastAsia="ko-KR"/>
          </w:rPr>
          <w:t xml:space="preserve"> and </w:t>
        </w:r>
        <w:proofErr w:type="spellStart"/>
        <w:r w:rsidRPr="002339F8">
          <w:rPr>
            <w:rFonts w:eastAsia="맑은 고딕"/>
            <w:lang w:eastAsia="ko-KR"/>
          </w:rPr>
          <w:t>SSMTesterApp</w:t>
        </w:r>
        <w:proofErr w:type="spellEnd"/>
        <w:r>
          <w:rPr>
            <w:rFonts w:eastAsia="맑은 고딕" w:hint="eastAsia"/>
            <w:lang w:eastAsia="ko-KR"/>
          </w:rPr>
          <w:t>.</w:t>
        </w:r>
      </w:ins>
    </w:p>
    <w:p w14:paraId="26A8B3F9" w14:textId="77777777" w:rsidR="002339F8" w:rsidRPr="002339F8" w:rsidRDefault="002339F8" w:rsidP="00EA58C0">
      <w:pPr>
        <w:pStyle w:val="body"/>
        <w:rPr>
          <w:ins w:id="786" w:author="권대근/Android개발1그룹(무선)/S5(책임)/삼성전자" w:date="2014-12-16T19:28:00Z"/>
          <w:rFonts w:eastAsia="맑은 고딕"/>
          <w:lang w:eastAsia="ko-KR"/>
        </w:rPr>
      </w:pPr>
    </w:p>
    <w:p w14:paraId="7B31A40D" w14:textId="1DD979E9" w:rsidR="00EA58C0" w:rsidRPr="009539B6" w:rsidRDefault="00F40DEA" w:rsidP="00EA58C0">
      <w:pPr>
        <w:pStyle w:val="body"/>
        <w:rPr>
          <w:ins w:id="787" w:author="Sooho Chang" w:date="2014-11-10T19:38:00Z"/>
          <w:rFonts w:eastAsia="맑은 고딕"/>
          <w:lang w:eastAsia="ko-KR"/>
        </w:rPr>
      </w:pPr>
      <w:ins w:id="788" w:author="권대근/Android개발1그룹(무선)/S5(책임)/삼성전자" w:date="2014-12-17T15:08:00Z">
        <w:r>
          <w:rPr>
            <w:rFonts w:eastAsia="맑은 고딕" w:hint="eastAsia"/>
            <w:lang w:eastAsia="ko-KR"/>
          </w:rPr>
          <w:t xml:space="preserve">5.1 </w:t>
        </w:r>
      </w:ins>
      <w:ins w:id="789" w:author="Sooho Chang" w:date="2014-11-10T19:38:00Z">
        <w:r w:rsidR="00EA58C0">
          <w:rPr>
            <w:rFonts w:eastAsia="맑은 고딕"/>
            <w:lang w:eastAsia="ko-KR"/>
          </w:rPr>
          <w:t>T</w:t>
        </w:r>
        <w:r w:rsidR="00EA58C0">
          <w:rPr>
            <w:rFonts w:eastAsia="맑은 고딕" w:hint="eastAsia"/>
            <w:lang w:eastAsia="ko-KR"/>
          </w:rPr>
          <w:t xml:space="preserve">o </w:t>
        </w:r>
        <w:r w:rsidR="00EA58C0">
          <w:rPr>
            <w:rFonts w:eastAsia="맑은 고딕"/>
            <w:lang w:eastAsia="ko-KR"/>
          </w:rPr>
          <w:t>initiate</w:t>
        </w:r>
        <w:r w:rsidR="00EA58C0">
          <w:rPr>
            <w:rFonts w:eastAsia="맑은 고딕" w:hint="eastAsia"/>
            <w:lang w:eastAsia="ko-KR"/>
          </w:rPr>
          <w:t xml:space="preserve"> </w:t>
        </w:r>
      </w:ins>
      <w:proofErr w:type="spellStart"/>
      <w:ins w:id="790" w:author="권대근/Android개발1그룹(무선)/S5(책임)/삼성전자" w:date="2014-12-16T19:27:00Z">
        <w:r w:rsidR="008578FF">
          <w:rPr>
            <w:rFonts w:hint="eastAsia"/>
          </w:rPr>
          <w:t>THSensorApp</w:t>
        </w:r>
      </w:ins>
      <w:proofErr w:type="spellEnd"/>
      <w:ins w:id="791" w:author="Sooho Chang" w:date="2014-11-10T19:38:00Z">
        <w:del w:id="792" w:author="권대근/Android개발1그룹(무선)/S5(책임)/삼성전자" w:date="2014-12-16T19:27:00Z">
          <w:r w:rsidR="00EA58C0" w:rsidDel="008578FF">
            <w:rPr>
              <w:rFonts w:eastAsia="맑은 고딕" w:hint="eastAsia"/>
              <w:lang w:eastAsia="ko-KR"/>
            </w:rPr>
            <w:delText>SSM service</w:delText>
          </w:r>
        </w:del>
        <w:r w:rsidR="00EA58C0">
          <w:rPr>
            <w:rFonts w:eastAsia="맑은 고딕" w:hint="eastAsia"/>
            <w:lang w:eastAsia="ko-KR"/>
          </w:rPr>
          <w:t xml:space="preserve">, please enter as following; </w:t>
        </w:r>
      </w:ins>
    </w:p>
    <w:p w14:paraId="3A6F8487" w14:textId="77777777" w:rsidR="00EA58C0" w:rsidRDefault="00EA58C0" w:rsidP="00EA58C0">
      <w:pPr>
        <w:pStyle w:val="body"/>
        <w:rPr>
          <w:ins w:id="793" w:author="Sooho Chang" w:date="2014-11-10T19:38:00Z"/>
          <w:rFonts w:eastAsia="맑은 고딕"/>
          <w:lang w:eastAsia="ko-KR"/>
        </w:rPr>
      </w:pPr>
      <w:ins w:id="794" w:author="Sooho Chang" w:date="2014-11-10T19:38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45ABCDA4" wp14:editId="6AFCDDA6">
                  <wp:extent cx="5549900" cy="413468"/>
                  <wp:effectExtent l="0" t="0" r="12700" b="24765"/>
                  <wp:docPr id="50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49900" cy="4134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F9625" w14:textId="291F8BDE" w:rsidR="008279C1" w:rsidRDefault="008279C1" w:rsidP="00EA58C0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b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/service/</w:t>
                              </w:r>
                              <w:r w:rsidRPr="00AD02AC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soft-sensor-manager</w:t>
                              </w:r>
                              <w:del w:id="795" w:author="권대근/Android개발1그룹(무선)/S5(책임)/삼성전자" w:date="2014-12-16T19:22:00Z">
                                <w:r w:rsidDel="004C381B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 xml:space="preserve"> /Ouputs</w:delText>
                                </w:r>
                              </w:del>
                              <w:ins w:id="796" w:author="권대근/Android개발1그룹(무선)/S5(책임)/삼성전자" w:date="2014-12-16T19:22:00Z"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/build/</w:t>
                                </w:r>
                                <w:proofErr w:type="spellStart"/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linux</w:t>
                                </w:r>
                                <w:proofErr w:type="spellEnd"/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/release</w:t>
                                </w:r>
                              </w:ins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$ ./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맑은 고딕" w:hAnsi="Courier New" w:cs="Courier New" w:hint="eastAsia"/>
                                  <w:b/>
                                  <w:sz w:val="16"/>
                                  <w:szCs w:val="16"/>
                                  <w:lang w:eastAsia="ko-KR"/>
                                </w:rPr>
                                <w:t>THSensorApp</w:t>
                              </w:r>
                              <w:proofErr w:type="spellEnd"/>
                            </w:p>
                            <w:p w14:paraId="648FFF9A" w14:textId="3A45867C" w:rsidR="008279C1" w:rsidRPr="00ED7C21" w:rsidRDefault="008279C1" w:rsidP="00EA58C0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b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/service/</w:t>
                              </w:r>
                              <w:r w:rsidRPr="00AD02AC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soft-sensor-manager</w:t>
                              </w:r>
                              <w:ins w:id="797" w:author="권대근/Android개발1그룹(무선)/S5(책임)/삼성전자" w:date="2014-12-16T19:22:00Z"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/build/</w:t>
                                </w:r>
                                <w:proofErr w:type="spellStart"/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linux</w:t>
                                </w:r>
                                <w:proofErr w:type="spellEnd"/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/release</w:t>
                                </w:r>
                              </w:ins>
                              <w:del w:id="798" w:author="권대근/Android개발1그룹(무선)/S5(책임)/삼성전자" w:date="2014-12-16T19:22:00Z">
                                <w:r w:rsidDel="004C381B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 xml:space="preserve"> /Ouputs</w:delText>
                                </w:r>
                              </w:del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$ ./</w:t>
                              </w:r>
                              <w:proofErr w:type="gramEnd"/>
                              <w:r>
                                <w:rPr>
                                  <w:rFonts w:ascii="Courier New" w:eastAsia="맑은 고딕" w:hAnsi="Courier New" w:cs="Courier New" w:hint="eastAsia"/>
                                  <w:b/>
                                  <w:sz w:val="16"/>
                                  <w:szCs w:val="16"/>
                                  <w:lang w:eastAsia="ko-KR"/>
                                </w:rPr>
                                <w:t>THSensorApp</w:t>
                              </w:r>
                              <w:r w:rsidRPr="00ED7C21">
                                <w:rPr>
                                  <w:rFonts w:ascii="Courier New" w:eastAsia="맑은 고딕" w:hAnsi="Courier New" w:cs="Courier New"/>
                                  <w:b/>
                                  <w:sz w:val="16"/>
                                  <w:szCs w:val="16"/>
                                  <w:lang w:eastAsia="ko-K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38" style="width:437pt;height:3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1GQQIAAG8EAAAOAAAAZHJzL2Uyb0RvYy54bWysVNtu2zAMfR+wfxD0vjpJ464x6hRFuw4D&#10;uq1Ytw+gZdkWptsoJU739aPkJEu3t2EvBilRh4eHpK+ud0azrcSgnK35/GzGmbTCtcr2Nf/29f7N&#10;JWchgm1BOytr/iwDv16/fnU1+kou3OB0K5ERiA3V6Gs+xOiroghikAbCmfPS0mXn0EAkF/uiRRgJ&#10;3ehiMZtdFKPD1qMTMgQ6vZsu+Trjd50U8XPXBRmZrjlxi/mL+dukb7G+gqpH8IMSexrwDywMKEtJ&#10;j1B3EIFtUP0FZZRAF1wXz4Qzhes6JWSugaqZz/6o5mkAL3MtJE7wR5nC/4MVn7aPyFRb85LksWCo&#10;R19INbC9lqxM+ow+VBT25B8xVRj8gxPfA7PudqAoeYPoxkFCS6zmKb548SA5gZ6yZvzoWkKHTXRZ&#10;ql2HJgGSCGyXO/J87IjcRSbosCyXq9WMmAm6W87PlxeXOQVUh9ceQ3wvnWHJqDkS94wO24cQExuo&#10;DiGZvdOqvVdaZydNmbzVyLZA89H08/xUbwxRnc5W5YzSTzh5KFN4Rg2nSNqysearclFmhBd3Afvm&#10;mIPQTgBPIYyKtAlamZpfHoOgSsq+sy0xgCqC0pNNVWm7lzqpO3Up7ppd7uV8cWhc49pnEh/dNPm0&#10;qWQMDn9yNtLU1zz82ABKzvQHSw08v0jsWMzOW1owcjA7ZDTZWJZ0zhlYQTA1jwfzNk5rtfGo+oGy&#10;TGJad0MN71TuRRqGidGeO011FnO/gWltTv0c9fs/sf4FAAD//wMAUEsDBBQABgAIAAAAIQAQwgc6&#10;2gAAAAQBAAAPAAAAZHJzL2Rvd25yZXYueG1sTI/BTsMwEETvSPyDtUjcqFMEaRviVFUQINQTBalX&#10;N16SgL2ObDcNf8/CBS4jjWY187ZcT86KEUPsPSmYzzIQSI03PbUK3l4frpYgYtJktPWECr4wwro6&#10;Pyt1YfyJXnDcpVZwCcVCK+hSGgopY9Oh03HmByTO3n1wOrENrTRBn7jcWXmdZbl0uide6PSAdYfN&#10;5+7oFDzjx31YPI7b/Gm0pGlV7ze2VuryYtrcgUg4pb9j+MFndKiY6eCPZKKwCviR9KucLRc3bA8K&#10;8ts5yKqU/+GrbwAAAP//AwBQSwECLQAUAAYACAAAACEAtoM4kv4AAADhAQAAEwAAAAAAAAAAAAAA&#10;AAAAAAAAW0NvbnRlbnRfVHlwZXNdLnhtbFBLAQItABQABgAIAAAAIQA4/SH/1gAAAJQBAAALAAAA&#10;AAAAAAAAAAAAAC8BAABfcmVscy8ucmVsc1BLAQItABQABgAIAAAAIQCaxs1GQQIAAG8EAAAOAAAA&#10;AAAAAAAAAAAAAC4CAABkcnMvZTJvRG9jLnhtbFBLAQItABQABgAIAAAAIQAQwgc62gAAAAQBAAAP&#10;AAAAAAAAAAAAAAAAAJsEAABkcnMvZG93bnJldi54bWxQSwUGAAAAAAQABADzAAAAogUAAAAA&#10;" fillcolor="#f2f2f2 [3052]">
                  <v:textbox inset="1mm,2mm,0">
                    <w:txbxContent>
                      <w:p w14:paraId="68DF9625" w14:textId="291F8BDE" w:rsidR="008279C1" w:rsidRDefault="008279C1" w:rsidP="00EA58C0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b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/service/</w:t>
                        </w:r>
                        <w:r w:rsidRPr="00AD02AC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soft-sensor-manager</w:t>
                        </w:r>
                        <w:del w:id="887" w:author="권대근/Android개발1그룹(무선)/S5(책임)/삼성전자" w:date="2014-12-16T19:22:00Z">
                          <w:r w:rsidDel="004C381B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 xml:space="preserve"> /Ouputs</w:delText>
                          </w:r>
                        </w:del>
                        <w:ins w:id="888" w:author="권대근/Android개발1그룹(무선)/S5(책임)/삼성전자" w:date="2014-12-16T19:22:00Z"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/build/</w:t>
                          </w:r>
                          <w:proofErr w:type="spellStart"/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linux</w:t>
                          </w:r>
                          <w:proofErr w:type="spellEnd"/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/release</w:t>
                          </w:r>
                        </w:ins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$ ./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맑은 고딕" w:hAnsi="Courier New" w:cs="Courier New" w:hint="eastAsia"/>
                            <w:b/>
                            <w:sz w:val="16"/>
                            <w:szCs w:val="16"/>
                            <w:lang w:eastAsia="ko-KR"/>
                          </w:rPr>
                          <w:t>THSensorApp</w:t>
                        </w:r>
                        <w:proofErr w:type="spellEnd"/>
                      </w:p>
                      <w:p w14:paraId="648FFF9A" w14:textId="3A45867C" w:rsidR="008279C1" w:rsidRPr="00ED7C21" w:rsidRDefault="008279C1" w:rsidP="00EA58C0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b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/service/</w:t>
                        </w:r>
                        <w:r w:rsidRPr="00AD02AC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soft-sensor-manager</w:t>
                        </w:r>
                        <w:ins w:id="889" w:author="권대근/Android개발1그룹(무선)/S5(책임)/삼성전자" w:date="2014-12-16T19:22:00Z"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/build/</w:t>
                          </w:r>
                          <w:proofErr w:type="spellStart"/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linux</w:t>
                          </w:r>
                          <w:proofErr w:type="spellEnd"/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/release</w:t>
                          </w:r>
                        </w:ins>
                        <w:del w:id="890" w:author="권대근/Android개발1그룹(무선)/S5(책임)/삼성전자" w:date="2014-12-16T19:22:00Z">
                          <w:r w:rsidDel="004C381B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 xml:space="preserve"> /Ouputs</w:delText>
                          </w:r>
                        </w:del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$ ./</w:t>
                        </w:r>
                        <w:proofErr w:type="gramEnd"/>
                        <w:r>
                          <w:rPr>
                            <w:rFonts w:ascii="Courier New" w:eastAsia="맑은 고딕" w:hAnsi="Courier New" w:cs="Courier New" w:hint="eastAsia"/>
                            <w:b/>
                            <w:sz w:val="16"/>
                            <w:szCs w:val="16"/>
                            <w:lang w:eastAsia="ko-KR"/>
                          </w:rPr>
                          <w:t>THSensorApp</w:t>
                        </w:r>
                        <w:r w:rsidRPr="00ED7C21">
                          <w:rPr>
                            <w:rFonts w:ascii="Courier New" w:eastAsia="맑은 고딕" w:hAnsi="Courier New" w:cs="Courier New"/>
                            <w:b/>
                            <w:sz w:val="16"/>
                            <w:szCs w:val="16"/>
                            <w:lang w:eastAsia="ko-KR"/>
                          </w:rPr>
                          <w:t>1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633C07FB" w14:textId="77777777" w:rsidR="00EA58C0" w:rsidRDefault="00EA58C0" w:rsidP="00EA58C0">
      <w:pPr>
        <w:pStyle w:val="body"/>
        <w:rPr>
          <w:ins w:id="799" w:author="Sooho Chang" w:date="2014-11-10T19:38:00Z"/>
          <w:rFonts w:eastAsia="맑은 고딕"/>
          <w:lang w:eastAsia="ko-KR"/>
        </w:rPr>
      </w:pPr>
    </w:p>
    <w:p w14:paraId="110B1954" w14:textId="3B26AAA6" w:rsidR="00EA58C0" w:rsidRPr="009539B6" w:rsidRDefault="00F40DEA" w:rsidP="00EA58C0">
      <w:pPr>
        <w:pStyle w:val="body"/>
        <w:rPr>
          <w:ins w:id="800" w:author="Sooho Chang" w:date="2014-11-10T19:38:00Z"/>
          <w:rFonts w:eastAsia="맑은 고딕"/>
          <w:lang w:eastAsia="ko-KR"/>
        </w:rPr>
      </w:pPr>
      <w:ins w:id="801" w:author="권대근/Android개발1그룹(무선)/S5(책임)/삼성전자" w:date="2014-12-17T15:08:00Z">
        <w:r>
          <w:rPr>
            <w:rFonts w:eastAsia="맑은 고딕" w:hint="eastAsia"/>
            <w:lang w:eastAsia="ko-KR"/>
          </w:rPr>
          <w:t xml:space="preserve">5.2 </w:t>
        </w:r>
      </w:ins>
      <w:ins w:id="802" w:author="Sooho Chang" w:date="2014-11-10T19:38:00Z">
        <w:r w:rsidR="00EA58C0">
          <w:rPr>
            <w:rFonts w:eastAsia="맑은 고딕"/>
            <w:lang w:eastAsia="ko-KR"/>
          </w:rPr>
          <w:t>T</w:t>
        </w:r>
        <w:r w:rsidR="00EA58C0">
          <w:rPr>
            <w:rFonts w:eastAsia="맑은 고딕" w:hint="eastAsia"/>
            <w:lang w:eastAsia="ko-KR"/>
          </w:rPr>
          <w:t xml:space="preserve">o </w:t>
        </w:r>
        <w:r w:rsidR="00EA58C0">
          <w:rPr>
            <w:rFonts w:eastAsia="맑은 고딕"/>
            <w:lang w:eastAsia="ko-KR"/>
          </w:rPr>
          <w:t>initiate</w:t>
        </w:r>
        <w:r w:rsidR="00EA58C0">
          <w:rPr>
            <w:rFonts w:eastAsia="맑은 고딕" w:hint="eastAsia"/>
            <w:lang w:eastAsia="ko-KR"/>
          </w:rPr>
          <w:t xml:space="preserve"> </w:t>
        </w:r>
        <w:proofErr w:type="spellStart"/>
        <w:proofErr w:type="gramStart"/>
        <w:r w:rsidR="00EA58C0">
          <w:rPr>
            <w:rFonts w:eastAsia="맑은 고딕" w:hint="eastAsia"/>
            <w:lang w:eastAsia="ko-KR"/>
          </w:rPr>
          <w:t>SSM</w:t>
        </w:r>
      </w:ins>
      <w:ins w:id="803" w:author="권대근/Android개발1그룹(무선)/S5(책임)/삼성전자" w:date="2014-12-16T19:23:00Z">
        <w:r w:rsidR="004C381B">
          <w:rPr>
            <w:rFonts w:eastAsia="맑은 고딕" w:hint="eastAsia"/>
            <w:lang w:eastAsia="ko-KR"/>
          </w:rPr>
          <w:t>TesterApp</w:t>
        </w:r>
      </w:ins>
      <w:proofErr w:type="spellEnd"/>
      <w:ins w:id="804" w:author="Sooho Chang" w:date="2014-11-10T19:38:00Z">
        <w:r w:rsidR="00EA58C0">
          <w:rPr>
            <w:rFonts w:eastAsia="맑은 고딕" w:hint="eastAsia"/>
            <w:lang w:eastAsia="ko-KR"/>
          </w:rPr>
          <w:t xml:space="preserve"> </w:t>
        </w:r>
        <w:proofErr w:type="gramEnd"/>
        <w:del w:id="805" w:author="권대근/Android개발1그룹(무선)/S5(책임)/삼성전자" w:date="2014-12-16T19:23:00Z">
          <w:r w:rsidR="00EA58C0" w:rsidDel="004C381B">
            <w:rPr>
              <w:rFonts w:eastAsia="맑은 고딕" w:hint="eastAsia"/>
              <w:lang w:eastAsia="ko-KR"/>
            </w:rPr>
            <w:delText>service</w:delText>
          </w:r>
        </w:del>
        <w:r w:rsidR="00EA58C0">
          <w:rPr>
            <w:rFonts w:eastAsia="맑은 고딕" w:hint="eastAsia"/>
            <w:lang w:eastAsia="ko-KR"/>
          </w:rPr>
          <w:t>, please enter as following;</w:t>
        </w:r>
      </w:ins>
    </w:p>
    <w:p w14:paraId="71D769A1" w14:textId="77777777" w:rsidR="00EA58C0" w:rsidRDefault="00EA58C0" w:rsidP="00EA58C0">
      <w:pPr>
        <w:pStyle w:val="body"/>
        <w:rPr>
          <w:ins w:id="806" w:author="Sooho Chang" w:date="2014-11-10T19:38:00Z"/>
          <w:rFonts w:eastAsia="맑은 고딕"/>
          <w:lang w:eastAsia="ko-KR"/>
        </w:rPr>
      </w:pPr>
      <w:ins w:id="807" w:author="Sooho Chang" w:date="2014-11-10T19:38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01D017AE" wp14:editId="272910C1">
                  <wp:extent cx="5549900" cy="311888"/>
                  <wp:effectExtent l="0" t="0" r="12700" b="12065"/>
                  <wp:docPr id="51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49900" cy="3118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DA1F2" w14:textId="2E948096" w:rsidR="008279C1" w:rsidRPr="004C381B" w:rsidRDefault="008279C1" w:rsidP="00EA58C0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  <w:rPrChange w:id="808" w:author="권대근/Android개발1그룹(무선)/S5(책임)/삼성전자" w:date="2014-12-16T19:23:00Z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eastAsia="ko-KR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/service/</w:t>
                              </w:r>
                              <w:r w:rsidRPr="00AD02AC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soft-sensor-manager</w:t>
                              </w:r>
                              <w:ins w:id="809" w:author="권대근/Android개발1그룹(무선)/S5(책임)/삼성전자" w:date="2014-12-16T19:23:00Z"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/build/</w:t>
                                </w:r>
                                <w:proofErr w:type="spellStart"/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linux</w:t>
                                </w:r>
                                <w:proofErr w:type="spellEnd"/>
                                <w:r w:rsidRPr="004C381B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/release</w:t>
                                </w:r>
                              </w:ins>
                              <w:del w:id="810" w:author="권대근/Android개발1그룹(무선)/S5(책임)/삼성전자" w:date="2014-12-16T19:23:00Z">
                                <w:r w:rsidDel="004C381B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 xml:space="preserve"> /Ouputs</w:delText>
                                </w:r>
                              </w:del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$ ./</w:t>
                              </w:r>
                              <w:proofErr w:type="spellStart"/>
                              <w:proofErr w:type="gramEnd"/>
                              <w:r w:rsidRPr="005532D8">
                                <w:rPr>
                                  <w:rFonts w:ascii="Courier New" w:hAnsi="Courier New" w:cs="Courier New" w:hint="eastAsia"/>
                                  <w:b/>
                                  <w:sz w:val="16"/>
                                  <w:szCs w:val="16"/>
                                  <w:lang w:eastAsia="ko-KR"/>
                                </w:rPr>
                                <w:t>SSM</w:t>
                              </w:r>
                              <w:del w:id="811" w:author="권대근/Android개발1그룹(무선)/S5(책임)/삼성전자" w:date="2014-12-16T19:23:00Z">
                                <w:r w:rsidRPr="005532D8" w:rsidDel="004C381B">
                                  <w:rPr>
                                    <w:rFonts w:ascii="Courier New" w:hAnsi="Courier New" w:cs="Courier New" w:hint="eastAsia"/>
                                    <w:b/>
                                    <w:sz w:val="16"/>
                                    <w:szCs w:val="16"/>
                                    <w:lang w:eastAsia="ko-KR"/>
                                  </w:rPr>
                                  <w:delText>ResourceServer</w:delText>
                                </w:r>
                              </w:del>
                              <w:ins w:id="812" w:author="권대근/Android개발1그룹(무선)/S5(책임)/삼성전자" w:date="2014-12-16T19:23:00Z">
                                <w:r>
                                  <w:rPr>
                                    <w:rFonts w:ascii="Courier New" w:eastAsia="맑은 고딕" w:hAnsi="Courier New" w:cs="Courier New" w:hint="eastAsia"/>
                                    <w:b/>
                                    <w:sz w:val="16"/>
                                    <w:szCs w:val="16"/>
                                    <w:lang w:eastAsia="ko-KR"/>
                                  </w:rPr>
                                  <w:t>TesterApp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39" style="width:437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UoQgIAAG8EAAAOAAAAZHJzL2Uyb0RvYy54bWysVNuO0zAQfUfiHyy/0yTtZmmjpqtVl0VI&#10;C6xY+ADHcRIL3xi7TZevZ+y0pQtviJdoxh6fOXNmJuubg1ZkL8BLa2pazHJKhOG2laav6bev92+W&#10;lPjATMuUNaKmz8LTm83rV+vRVWJuB6taAQRBjK9GV9MhBFdlmeeD0MzPrBMGLzsLmgV0oc9aYCOi&#10;a5XN8/w6Gy20DiwX3uPp3XRJNwm/6wQPn7vOi0BUTZFbSF9I3yZ+s82aVT0wN0h+pMH+gYVm0mDS&#10;M9QdC4zsQP4FpSUH620XZtzqzHad5CLVgNUU+R/VPA3MiVQLiuPdWSb//2D5p/0jENnWtCwoMUxj&#10;j76gasz0SpAy6jM6X2HYk3uEWKF3D5Z/98TY7YBR4hbAjoNgLbIqYnz24kF0PD4lzfjRtojOdsEm&#10;qQ4d6AiIIpBD6sjzuSPiEAjHw7K8Wq1ybBzHu0VRLJfLlIJVp9cOfHgvrCbRqCkg94TO9g8+RDas&#10;OoUk9lbJ9l4qlZw4ZWKrgOwZzkfTF+mp2mmkOp2tyhzTTzhpKGN4QvWXSMqQsaarcl4mhBd3Hvrm&#10;nAPRLgAvIbQMuAlK6pouz0Gsisq+My0yYFVgUk02VqXMUeqo7tSlcGgOqZfF4tS4xrbPKD7YafJx&#10;U9EYLPykZMSpr6n/sWMgKFEfDDZwcR3ZkZCct7hg6EBy0GiScVXiOSXMcISpaTiZ2zCt1c6B7AfM&#10;Molp7C02vJOpF3EYJkZH7jjVSczjBsa1ufRT1O//xOYXAAAA//8DAFBLAwQUAAYACAAAACEAhv71&#10;DdkAAAAEAQAADwAAAGRycy9kb3ducmV2LnhtbEyPT0vDQBDF74LfYRnBm91USv/EbEqJqIgnq+B1&#10;moxJdHc27G7T+O0dvejlweMN7/2m2E7OqpFC7D0bmM8yUMS1b3puDby+3F2tQcWE3KD1TAa+KMK2&#10;PD8rMG/8iZ9p3KdWSQnHHA10KQ251rHuyGGc+YFYsncfHCaxodVNwJOUO6uvs2ypHfYsCx0OVHVU&#10;f+6PzsAjfdyG1f34tHwYLSNvqredrYy5vJh2N6ASTenvGH7wBR1KYTr4IzdRWQPySPpVydarhdiD&#10;gcVmDros9H/48hsAAP//AwBQSwECLQAUAAYACAAAACEAtoM4kv4AAADhAQAAEwAAAAAAAAAAAAAA&#10;AAAAAAAAW0NvbnRlbnRfVHlwZXNdLnhtbFBLAQItABQABgAIAAAAIQA4/SH/1gAAAJQBAAALAAAA&#10;AAAAAAAAAAAAAC8BAABfcmVscy8ucmVsc1BLAQItABQABgAIAAAAIQCJ40UoQgIAAG8EAAAOAAAA&#10;AAAAAAAAAAAAAC4CAABkcnMvZTJvRG9jLnhtbFBLAQItABQABgAIAAAAIQCG/vUN2QAAAAQBAAAP&#10;AAAAAAAAAAAAAAAAAJwEAABkcnMvZG93bnJldi54bWxQSwUGAAAAAAQABADzAAAAogUAAAAA&#10;" fillcolor="#f2f2f2 [3052]">
                  <v:textbox inset="1mm,2mm,0">
                    <w:txbxContent>
                      <w:p w14:paraId="034DA1F2" w14:textId="2E948096" w:rsidR="008279C1" w:rsidRPr="004C381B" w:rsidRDefault="008279C1" w:rsidP="00EA58C0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  <w:rPrChange w:id="905" w:author="권대근/Android개발1그룹(무선)/S5(책임)/삼성전자" w:date="2014-12-16T19:23:00Z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eastAsia="ko-KR"/>
                              </w:rPr>
                            </w:rPrChange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/service/</w:t>
                        </w:r>
                        <w:r w:rsidRPr="00AD02AC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soft-sensor-manager</w:t>
                        </w:r>
                        <w:ins w:id="906" w:author="권대근/Android개발1그룹(무선)/S5(책임)/삼성전자" w:date="2014-12-16T19:23:00Z"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/build/</w:t>
                          </w:r>
                          <w:proofErr w:type="spellStart"/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linux</w:t>
                          </w:r>
                          <w:proofErr w:type="spellEnd"/>
                          <w:r w:rsidRPr="004C381B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/release</w:t>
                          </w:r>
                        </w:ins>
                        <w:del w:id="907" w:author="권대근/Android개발1그룹(무선)/S5(책임)/삼성전자" w:date="2014-12-16T19:23:00Z">
                          <w:r w:rsidDel="004C381B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 xml:space="preserve"> /Ouputs</w:delText>
                          </w:r>
                        </w:del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$ ./</w:t>
                        </w:r>
                        <w:proofErr w:type="spellStart"/>
                        <w:proofErr w:type="gramEnd"/>
                        <w:r w:rsidRPr="005532D8">
                          <w:rPr>
                            <w:rFonts w:ascii="Courier New" w:hAnsi="Courier New" w:cs="Courier New" w:hint="eastAsia"/>
                            <w:b/>
                            <w:sz w:val="16"/>
                            <w:szCs w:val="16"/>
                            <w:lang w:eastAsia="ko-KR"/>
                          </w:rPr>
                          <w:t>SSM</w:t>
                        </w:r>
                        <w:del w:id="908" w:author="권대근/Android개발1그룹(무선)/S5(책임)/삼성전자" w:date="2014-12-16T19:23:00Z">
                          <w:r w:rsidRPr="005532D8" w:rsidDel="004C381B">
                            <w:rPr>
                              <w:rFonts w:ascii="Courier New" w:hAnsi="Courier New" w:cs="Courier New" w:hint="eastAsia"/>
                              <w:b/>
                              <w:sz w:val="16"/>
                              <w:szCs w:val="16"/>
                              <w:lang w:eastAsia="ko-KR"/>
                            </w:rPr>
                            <w:delText>ResourceServer</w:delText>
                          </w:r>
                        </w:del>
                        <w:ins w:id="909" w:author="권대근/Android개발1그룹(무선)/S5(책임)/삼성전자" w:date="2014-12-16T19:23:00Z">
                          <w:r>
                            <w:rPr>
                              <w:rFonts w:ascii="Courier New" w:eastAsia="맑은 고딕" w:hAnsi="Courier New" w:cs="Courier New" w:hint="eastAsia"/>
                              <w:b/>
                              <w:sz w:val="16"/>
                              <w:szCs w:val="16"/>
                              <w:lang w:eastAsia="ko-KR"/>
                            </w:rPr>
                            <w:t>TesterApp</w:t>
                          </w:r>
                        </w:ins>
                        <w:proofErr w:type="spellEnd"/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6FFC3594" w14:textId="77777777" w:rsidR="00EA58C0" w:rsidRDefault="00EA58C0" w:rsidP="00EA58C0">
      <w:pPr>
        <w:pStyle w:val="body"/>
        <w:rPr>
          <w:ins w:id="813" w:author="Sooho Chang" w:date="2014-11-10T19:38:00Z"/>
          <w:rFonts w:eastAsia="맑은 고딕"/>
          <w:lang w:eastAsia="ko-KR"/>
        </w:rPr>
      </w:pPr>
    </w:p>
    <w:p w14:paraId="39A064C7" w14:textId="159CB04B" w:rsidR="00EA58C0" w:rsidRPr="009539B6" w:rsidDel="008D4B5E" w:rsidRDefault="00EA58C0" w:rsidP="00EA58C0">
      <w:pPr>
        <w:pStyle w:val="body"/>
        <w:rPr>
          <w:ins w:id="814" w:author="Sooho Chang" w:date="2014-11-10T19:38:00Z"/>
          <w:del w:id="815" w:author="권대근/Android개발1그룹(무선)/S5(책임)/삼성전자" w:date="2014-12-16T19:23:00Z"/>
          <w:rFonts w:eastAsia="맑은 고딕"/>
          <w:lang w:eastAsia="ko-KR"/>
        </w:rPr>
      </w:pPr>
      <w:ins w:id="816" w:author="Sooho Chang" w:date="2014-11-10T19:38:00Z">
        <w:del w:id="817" w:author="권대근/Android개발1그룹(무선)/S5(책임)/삼성전자" w:date="2014-12-16T19:23:00Z">
          <w:r w:rsidDel="008D4B5E">
            <w:rPr>
              <w:rFonts w:eastAsia="맑은 고딕"/>
              <w:lang w:eastAsia="ko-KR"/>
            </w:rPr>
            <w:delText>T</w:delText>
          </w:r>
          <w:r w:rsidDel="008D4B5E">
            <w:rPr>
              <w:rFonts w:eastAsia="맑은 고딕" w:hint="eastAsia"/>
              <w:lang w:eastAsia="ko-KR"/>
            </w:rPr>
            <w:delText xml:space="preserve">o </w:delText>
          </w:r>
          <w:r w:rsidDel="008D4B5E">
            <w:rPr>
              <w:rFonts w:eastAsia="맑은 고딕"/>
              <w:lang w:eastAsia="ko-KR"/>
            </w:rPr>
            <w:delText>initiate</w:delText>
          </w:r>
          <w:r w:rsidDel="008D4B5E">
            <w:rPr>
              <w:rFonts w:eastAsia="맑은 고딕" w:hint="eastAsia"/>
              <w:lang w:eastAsia="ko-KR"/>
            </w:rPr>
            <w:delText xml:space="preserve"> SSM Client Test Application, please enter as following;</w:delText>
          </w:r>
        </w:del>
      </w:ins>
    </w:p>
    <w:p w14:paraId="5947036D" w14:textId="77F2198C" w:rsidR="00EA58C0" w:rsidDel="008D4B5E" w:rsidRDefault="00EA58C0" w:rsidP="00EA58C0">
      <w:pPr>
        <w:pStyle w:val="body"/>
        <w:rPr>
          <w:ins w:id="818" w:author="Sooho Chang" w:date="2014-11-10T19:38:00Z"/>
          <w:del w:id="819" w:author="권대근/Android개발1그룹(무선)/S5(책임)/삼성전자" w:date="2014-12-16T19:23:00Z"/>
        </w:rPr>
      </w:pPr>
      <w:ins w:id="820" w:author="Sooho Chang" w:date="2014-11-10T19:38:00Z">
        <w:del w:id="821" w:author="권대근/Android개발1그룹(무선)/S5(책임)/삼성전자" w:date="2014-12-16T19:23:00Z">
          <w:r w:rsidRPr="005E54D9" w:rsidDel="008D4B5E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6D748BD6" wp14:editId="2B258BC7">
                    <wp:extent cx="5549900" cy="297711"/>
                    <wp:effectExtent l="0" t="0" r="12700" b="26670"/>
                    <wp:docPr id="5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0" cy="29771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4A8313" w14:textId="77777777" w:rsidR="008279C1" w:rsidRDefault="008279C1" w:rsidP="00EA58C0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~/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/service/</w:t>
                                </w:r>
                                <w:r w:rsidRPr="00AD02AC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soft-sensor-manager</w:t>
                                </w: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/Outputs$ ./</w:t>
                                </w:r>
                                <w:proofErr w:type="spellStart"/>
                                <w:proofErr w:type="gramEnd"/>
                                <w:r w:rsidRPr="005532D8">
                                  <w:rPr>
                                    <w:rFonts w:ascii="Courier New" w:hAnsi="Courier New" w:cs="Courier New" w:hint="eastAsia"/>
                                    <w:b/>
                                    <w:sz w:val="16"/>
                                    <w:szCs w:val="16"/>
                                    <w:lang w:eastAsia="ko-KR"/>
                                  </w:rPr>
                                  <w:t>AppResourceClient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72000" rIns="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40" style="width:437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vjQQIAAG8EAAAOAAAAZHJzL2Uyb0RvYy54bWysVNtu2zAMfR+wfxD0vjrJ6rYx4hRFuw4D&#10;uq1Ytw+gZdkWptsoJU739aPkJEu3t2EvBilRh4eHpFfXO6PZVmJQztZ8fjbjTFrhWmX7mn/7ev/m&#10;irMQwbagnZU1f5aBX69fv1qNvpILNzjdSmQEYkM1+poPMfqqKIIYpIFw5ry0dNk5NBDJxb5oEUZC&#10;N7pYzGYXxeiw9eiEDIFO76ZLvs74XSdF/Nx1QUama07cYv5i/jbpW6xXUPUIflBiTwP+gYUBZSnp&#10;EeoOIrANqr+gjBLoguvimXCmcF2nhMw1UDXz2R/VPA3gZa6FxAn+KFP4f7Di0/YRmWprXi44s2Co&#10;R19INbC9lqxM+ow+VBT25B8xVRj8gxPfA7PudqAoeYPoxkFCS6zmKb548SA5gZ6yZvzoWkKHTXRZ&#10;ql2HJgGSCGyXO/J87IjcRSbosCzPl8sZNU7Q3WJ5eTmfUkB1eO0xxPfSGZaMmiNxz+iwfQgxsYHq&#10;EJLZO63ae6V1dtKUyVuNbAs0H00/z0/1xhDV6WxZzij9hJOHMoVn1HCKpC0ba74sF2VGeHEXsG+O&#10;OQjtBPAUwqhIm6CVqfnVMQiqpOw72xIDqCIoPdlUlbZ7qZO6U5firtnlXs7PD41rXPtM4qObJp82&#10;lYzB4U/ORpr6mocfG0DJmf5gqYFvLxI7FrNzSQtGDmaHjCYb5yWdcwZWEEzN48G8jdNabTyqfqAs&#10;k5jW3VDDO5V7kYZhYrTnTlOdxdxvYFqbUz9H/f5PrH8BAAD//wMAUEsDBBQABgAIAAAAIQAik8t4&#10;2gAAAAQBAAAPAAAAZHJzL2Rvd25yZXYueG1sTI/BTsMwEETvSPyDtUjcqAOq0jaNU1VBgBCnFiSu&#10;brxNAvY6st00/D0LF7iMNJrVzNtyMzkrRgyx96TgdpaBQGq86alV8Pb6cLMEEZMmo60nVPCFETbV&#10;5UWpC+PPtMNxn1rBJRQLraBLaSikjE2HTseZH5A4O/rgdGIbWmmCPnO5s/Iuy3LpdE+80OkB6w6b&#10;z/3JKXjGj/uweBxf8qfRkqZV/b61tVLXV9N2DSLhlP6O4Qef0aFipoM/kYnCKuBH0q9ytlzM2R4U&#10;zPMVyKqU/+GrbwAAAP//AwBQSwECLQAUAAYACAAAACEAtoM4kv4AAADhAQAAEwAAAAAAAAAAAAAA&#10;AAAAAAAAW0NvbnRlbnRfVHlwZXNdLnhtbFBLAQItABQABgAIAAAAIQA4/SH/1gAAAJQBAAALAAAA&#10;AAAAAAAAAAAAAC8BAABfcmVscy8ucmVsc1BLAQItABQABgAIAAAAIQBMzhvjQQIAAG8EAAAOAAAA&#10;AAAAAAAAAAAAAC4CAABkcnMvZTJvRG9jLnhtbFBLAQItABQABgAIAAAAIQAik8t42gAAAAQBAAAP&#10;AAAAAAAAAAAAAAAAAJsEAABkcnMvZG93bnJldi54bWxQSwUGAAAAAAQABADzAAAAogUAAAAA&#10;" fillcolor="#f2f2f2 [3052]">
                    <v:textbox inset="1mm,2mm,0">
                      <w:txbxContent>
                        <w:p w14:paraId="544A8313" w14:textId="77777777" w:rsidR="008279C1" w:rsidRDefault="008279C1" w:rsidP="00EA58C0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~/</w:t>
                          </w:r>
                          <w:proofErr w:type="spellStart"/>
                          <w:proofErr w:type="gram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/service/</w:t>
                          </w:r>
                          <w:r w:rsidRPr="00AD02AC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soft-sensor-manager</w:t>
                          </w: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/Outputs$ ./</w:t>
                          </w:r>
                          <w:proofErr w:type="spellStart"/>
                          <w:proofErr w:type="gramEnd"/>
                          <w:r w:rsidRPr="005532D8">
                            <w:rPr>
                              <w:rFonts w:ascii="Courier New" w:hAnsi="Courier New" w:cs="Courier New" w:hint="eastAsia"/>
                              <w:b/>
                              <w:sz w:val="16"/>
                              <w:szCs w:val="16"/>
                              <w:lang w:eastAsia="ko-KR"/>
                            </w:rPr>
                            <w:t>AppResourceClient</w:t>
                          </w:r>
                          <w:proofErr w:type="spellEnd"/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145B6456" w14:textId="1DCB007B" w:rsidR="00EA58C0" w:rsidDel="008D4B5E" w:rsidRDefault="00EA58C0" w:rsidP="00EA58C0">
      <w:pPr>
        <w:rPr>
          <w:ins w:id="822" w:author="Sooho Chang" w:date="2014-11-10T19:38:00Z"/>
          <w:del w:id="823" w:author="권대근/Android개발1그룹(무선)/S5(책임)/삼성전자" w:date="2014-12-16T19:23:00Z"/>
          <w:rFonts w:eastAsia="맑은 고딕"/>
          <w:lang w:eastAsia="ko-KR"/>
        </w:rPr>
      </w:pPr>
    </w:p>
    <w:p w14:paraId="1124F4C3" w14:textId="77777777" w:rsidR="00EA58C0" w:rsidRPr="009539B6" w:rsidRDefault="00EA58C0" w:rsidP="00EA58C0">
      <w:pPr>
        <w:pStyle w:val="body"/>
        <w:rPr>
          <w:ins w:id="824" w:author="Sooho Chang" w:date="2014-11-10T19:38:00Z"/>
          <w:lang w:eastAsia="ko-KR"/>
        </w:rPr>
      </w:pPr>
      <w:ins w:id="825" w:author="Sooho Chang" w:date="2014-11-10T19:38:00Z">
        <w:r>
          <w:rPr>
            <w:rFonts w:hint="eastAsia"/>
            <w:lang w:eastAsia="ko-KR"/>
          </w:rPr>
          <w:t xml:space="preserve">Note that the sequence of </w:t>
        </w:r>
        <w:r>
          <w:rPr>
            <w:lang w:eastAsia="ko-KR"/>
          </w:rPr>
          <w:t>process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initiations</w:t>
        </w:r>
        <w:r>
          <w:rPr>
            <w:rFonts w:hint="eastAsia"/>
            <w:lang w:eastAsia="ko-KR"/>
          </w:rPr>
          <w:t xml:space="preserve"> should be followed due to the process dependencies.</w:t>
        </w:r>
      </w:ins>
    </w:p>
    <w:p w14:paraId="510E6158" w14:textId="45573109" w:rsidR="007542BF" w:rsidDel="00EA58C0" w:rsidRDefault="00A31F7E" w:rsidP="007542BF">
      <w:pPr>
        <w:pStyle w:val="1"/>
        <w:rPr>
          <w:ins w:id="826" w:author="Samsung Electronic" w:date="2014-09-29T18:18:00Z"/>
          <w:del w:id="827" w:author="Sooho Chang" w:date="2014-11-10T19:38:00Z"/>
          <w:rFonts w:eastAsia="맑은 고딕"/>
          <w:lang w:eastAsia="ko-KR"/>
        </w:rPr>
      </w:pPr>
      <w:ins w:id="828" w:author="Samsung Electronic" w:date="2014-09-29T18:18:00Z">
        <w:del w:id="829" w:author="Sooho Chang" w:date="2014-11-10T19:38:00Z">
          <w:r w:rsidDel="00EA58C0">
            <w:rPr>
              <w:rFonts w:eastAsia="맑은 고딕" w:hint="eastAsia"/>
              <w:lang w:eastAsia="ko-KR"/>
            </w:rPr>
            <w:lastRenderedPageBreak/>
            <w:delText>1.</w:delText>
          </w:r>
          <w:r w:rsidR="007542BF" w:rsidRPr="007551ED" w:rsidDel="00EA58C0">
            <w:delText xml:space="preserve"> SoftSensorManager</w:delText>
          </w:r>
          <w:bookmarkEnd w:id="285"/>
          <w:bookmarkEnd w:id="286"/>
        </w:del>
      </w:ins>
    </w:p>
    <w:p w14:paraId="2FB953C6" w14:textId="1FC43B49" w:rsidR="007542BF" w:rsidRPr="00950120" w:rsidDel="00EA58C0" w:rsidRDefault="007542BF" w:rsidP="007542BF">
      <w:pPr>
        <w:pStyle w:val="body"/>
        <w:rPr>
          <w:ins w:id="830" w:author="Samsung Electronic" w:date="2014-09-29T18:18:00Z"/>
          <w:del w:id="831" w:author="Sooho Chang" w:date="2014-11-10T19:38:00Z"/>
          <w:rFonts w:eastAsia="맑은 고딕"/>
          <w:lang w:eastAsia="ko-KR"/>
        </w:rPr>
      </w:pPr>
      <w:ins w:id="832" w:author="Samsung Electronic" w:date="2014-09-29T18:18:00Z">
        <w:del w:id="833" w:author="Sooho Chang" w:date="2014-11-10T19:38:00Z">
          <w:r w:rsidDel="00EA58C0">
            <w:rPr>
              <w:rFonts w:eastAsia="맑은 고딕"/>
              <w:lang w:eastAsia="ko-KR"/>
            </w:rPr>
            <w:delText>O</w:delText>
          </w:r>
          <w:r w:rsidDel="00EA58C0">
            <w:rPr>
              <w:rFonts w:eastAsia="맑은 고딕" w:hint="eastAsia"/>
              <w:lang w:eastAsia="ko-KR"/>
            </w:rPr>
            <w:delText xml:space="preserve">nce the source code is downloaded in your local specific folder, you may follow the steps to build and execute Soft Sensor Manager and its applications. </w:delText>
          </w:r>
          <w:r w:rsidDel="00EA58C0">
            <w:rPr>
              <w:rFonts w:eastAsia="맑은 고딕"/>
              <w:lang w:eastAsia="ko-KR"/>
            </w:rPr>
            <w:delText>I</w:delText>
          </w:r>
          <w:r w:rsidDel="00EA58C0">
            <w:rPr>
              <w:rFonts w:eastAsia="맑은 고딕" w:hint="eastAsia"/>
              <w:lang w:eastAsia="ko-KR"/>
            </w:rPr>
            <w:delText xml:space="preserve">n this context, we assume that the code was downloaded into </w:delText>
          </w:r>
          <w:r w:rsidDel="00EA58C0">
            <w:rPr>
              <w:rFonts w:eastAsia="맑은 고딕"/>
              <w:lang w:eastAsia="ko-KR"/>
            </w:rPr>
            <w:delText>‘</w:delText>
          </w:r>
          <w:r w:rsidDel="00EA58C0">
            <w:rPr>
              <w:rFonts w:eastAsia="맑은 고딕" w:hint="eastAsia"/>
              <w:lang w:eastAsia="ko-KR"/>
            </w:rPr>
            <w:delText>oic</w:delText>
          </w:r>
          <w:r w:rsidDel="00EA58C0">
            <w:rPr>
              <w:rFonts w:eastAsia="맑은 고딕"/>
              <w:lang w:eastAsia="ko-KR"/>
            </w:rPr>
            <w:delText>’</w:delText>
          </w:r>
          <w:r w:rsidDel="00EA58C0">
            <w:rPr>
              <w:rFonts w:eastAsia="맑은 고딕" w:hint="eastAsia"/>
              <w:lang w:eastAsia="ko-KR"/>
            </w:rPr>
            <w:delText xml:space="preserve"> folder.</w:delText>
          </w:r>
        </w:del>
      </w:ins>
    </w:p>
    <w:p w14:paraId="73CF8E7F" w14:textId="578FE3E9" w:rsidR="007542BF" w:rsidDel="00EA58C0" w:rsidRDefault="007542BF" w:rsidP="007542BF">
      <w:pPr>
        <w:pStyle w:val="3"/>
        <w:jc w:val="both"/>
        <w:rPr>
          <w:ins w:id="834" w:author="Samsung Electronic" w:date="2014-09-29T18:18:00Z"/>
          <w:del w:id="835" w:author="Sooho Chang" w:date="2014-11-10T19:38:00Z"/>
          <w:rFonts w:eastAsia="맑은 고딕"/>
          <w:lang w:eastAsia="ko-KR"/>
        </w:rPr>
      </w:pPr>
      <w:bookmarkStart w:id="836" w:name="_Toc399780955"/>
      <w:bookmarkStart w:id="837" w:name="_Toc399778024"/>
      <w:ins w:id="838" w:author="Samsung Electronic" w:date="2014-09-29T18:18:00Z">
        <w:del w:id="839" w:author="Sooho Chang" w:date="2014-11-10T19:38:00Z">
          <w:r w:rsidDel="00EA58C0">
            <w:rPr>
              <w:rFonts w:eastAsia="맑은 고딕" w:hint="eastAsia"/>
              <w:lang w:eastAsia="ko-KR"/>
            </w:rPr>
            <w:delText>1. Download source code</w:delText>
          </w:r>
          <w:bookmarkEnd w:id="836"/>
          <w:r w:rsidDel="00EA58C0">
            <w:rPr>
              <w:rFonts w:eastAsia="맑은 고딕" w:hint="eastAsia"/>
              <w:lang w:eastAsia="ko-KR"/>
            </w:rPr>
            <w:delText xml:space="preserve"> </w:delText>
          </w:r>
          <w:bookmarkEnd w:id="837"/>
        </w:del>
      </w:ins>
    </w:p>
    <w:p w14:paraId="7C9A877C" w14:textId="49893DC7" w:rsidR="007542BF" w:rsidDel="00EA58C0" w:rsidRDefault="007542BF" w:rsidP="007542BF">
      <w:pPr>
        <w:pStyle w:val="body"/>
        <w:rPr>
          <w:ins w:id="840" w:author="Samsung Electronic" w:date="2014-09-29T18:18:00Z"/>
          <w:del w:id="841" w:author="Sooho Chang" w:date="2014-11-10T19:38:00Z"/>
          <w:rFonts w:eastAsia="맑은 고딕"/>
          <w:lang w:eastAsia="ko-KR"/>
        </w:rPr>
      </w:pPr>
      <w:ins w:id="842" w:author="Samsung Electronic" w:date="2014-09-29T18:18:00Z">
        <w:del w:id="843" w:author="Sooho Chang" w:date="2014-11-10T19:38:00Z">
          <w:r w:rsidDel="00EA58C0">
            <w:rPr>
              <w:rFonts w:eastAsia="맑은 고딕"/>
              <w:lang w:eastAsia="ko-KR"/>
            </w:rPr>
            <w:delText xml:space="preserve">From </w:delText>
          </w:r>
          <w:r w:rsidDel="00EA58C0">
            <w:rPr>
              <w:rFonts w:eastAsia="맑은 고딕" w:hint="eastAsia"/>
              <w:lang w:eastAsia="ko-KR"/>
            </w:rPr>
            <w:delText>the url, you can download SSM source code</w:delText>
          </w:r>
          <w:r w:rsidRPr="009952E6" w:rsidDel="00EA58C0">
            <w:rPr>
              <w:rFonts w:hint="eastAsia"/>
            </w:rPr>
            <w:delText xml:space="preserve">; </w:delText>
          </w:r>
        </w:del>
      </w:ins>
    </w:p>
    <w:p w14:paraId="4F4C88B9" w14:textId="61EF9EFF" w:rsidR="007542BF" w:rsidRPr="009952E6" w:rsidDel="00EA58C0" w:rsidRDefault="007542BF" w:rsidP="007542BF">
      <w:pPr>
        <w:pStyle w:val="body"/>
        <w:ind w:left="720" w:firstLine="720"/>
        <w:rPr>
          <w:ins w:id="844" w:author="Samsung Electronic" w:date="2014-09-29T18:18:00Z"/>
          <w:del w:id="845" w:author="Sooho Chang" w:date="2014-11-10T19:38:00Z"/>
        </w:rPr>
      </w:pPr>
      <w:ins w:id="846" w:author="Samsung Electronic" w:date="2014-09-29T18:18:00Z">
        <w:del w:id="847" w:author="Sooho Chang" w:date="2014-11-10T19:38:00Z">
          <w:r w:rsidRPr="009952E6" w:rsidDel="00EA58C0">
            <w:delText>https://www.iotivity.org/downloads</w:delText>
          </w:r>
        </w:del>
      </w:ins>
    </w:p>
    <w:p w14:paraId="4625F19B" w14:textId="40B37667" w:rsidR="007542BF" w:rsidDel="00EA58C0" w:rsidRDefault="007542BF" w:rsidP="007542BF">
      <w:pPr>
        <w:pStyle w:val="body"/>
        <w:rPr>
          <w:ins w:id="848" w:author="Samsung Electronic" w:date="2014-09-29T18:18:00Z"/>
          <w:del w:id="849" w:author="Sooho Chang" w:date="2014-11-10T19:38:00Z"/>
          <w:rFonts w:eastAsia="맑은 고딕"/>
          <w:lang w:eastAsia="ko-KR"/>
        </w:rPr>
      </w:pPr>
    </w:p>
    <w:p w14:paraId="38B29D54" w14:textId="297F8BC8" w:rsidR="007542BF" w:rsidDel="00EA58C0" w:rsidRDefault="007542BF" w:rsidP="007542BF">
      <w:pPr>
        <w:pStyle w:val="body"/>
        <w:rPr>
          <w:ins w:id="850" w:author="Samsung Electronic" w:date="2014-09-29T18:18:00Z"/>
          <w:del w:id="851" w:author="Sooho Chang" w:date="2014-11-10T19:38:00Z"/>
          <w:lang w:eastAsia="ko-KR"/>
        </w:rPr>
      </w:pPr>
      <w:ins w:id="852" w:author="Samsung Electronic" w:date="2014-09-29T18:18:00Z">
        <w:del w:id="853" w:author="Sooho Chang" w:date="2014-11-10T19:38:00Z">
          <w:r w:rsidDel="00EA58C0">
            <w:rPr>
              <w:rFonts w:eastAsia="맑은 고딕" w:hint="eastAsia"/>
              <w:lang w:eastAsia="ko-KR"/>
            </w:rPr>
            <w:delText>O</w:delText>
          </w:r>
          <w:r w:rsidDel="00EA58C0">
            <w:rPr>
              <w:rFonts w:hint="eastAsia"/>
              <w:lang w:eastAsia="ko-KR"/>
            </w:rPr>
            <w:delText xml:space="preserve">nce you download the codes, and Make sure that the downloaded code structure is as follows; </w:delText>
          </w:r>
        </w:del>
      </w:ins>
    </w:p>
    <w:p w14:paraId="374A6713" w14:textId="5ED47C96" w:rsidR="007542BF" w:rsidRPr="00950120" w:rsidDel="00EA58C0" w:rsidRDefault="007542BF" w:rsidP="007542BF">
      <w:pPr>
        <w:pStyle w:val="body"/>
        <w:rPr>
          <w:ins w:id="854" w:author="Samsung Electronic" w:date="2014-09-29T18:18:00Z"/>
          <w:del w:id="855" w:author="Sooho Chang" w:date="2014-11-10T19:38:00Z"/>
          <w:rFonts w:eastAsia="맑은 고딕"/>
          <w:lang w:eastAsia="ko-KR"/>
        </w:rPr>
      </w:pPr>
      <w:ins w:id="856" w:author="Samsung Electronic" w:date="2014-09-29T18:18:00Z">
        <w:del w:id="857" w:author="Sooho Chang" w:date="2014-11-10T19:38:00Z">
          <w:r w:rsidDel="00EA58C0">
            <w:rPr>
              <w:rFonts w:eastAsia="맑은 고딕"/>
              <w:lang w:eastAsia="ko-KR"/>
            </w:rPr>
            <w:delText>T</w:delText>
          </w:r>
          <w:r w:rsidDel="00EA58C0">
            <w:rPr>
              <w:rFonts w:eastAsia="맑은 고딕" w:hint="eastAsia"/>
              <w:lang w:eastAsia="ko-KR"/>
            </w:rPr>
            <w:delText xml:space="preserve">wo directories for oic-resources; </w:delText>
          </w:r>
          <w:r w:rsidDel="00EA58C0">
            <w:rPr>
              <w:rFonts w:hint="eastAsia"/>
            </w:rPr>
            <w:delText>oic-resource</w:delText>
          </w:r>
          <w:r w:rsidDel="00EA58C0">
            <w:rPr>
              <w:rFonts w:eastAsia="맑은 고딕" w:hint="eastAsia"/>
              <w:lang w:eastAsia="ko-KR"/>
            </w:rPr>
            <w:delText xml:space="preserve"> and</w:delText>
          </w:r>
          <w:r w:rsidRPr="00950120" w:rsidDel="00EA58C0">
            <w:rPr>
              <w:rFonts w:hint="eastAsia"/>
            </w:rPr>
            <w:delText xml:space="preserve"> </w:delText>
          </w:r>
          <w:r w:rsidDel="00EA58C0">
            <w:rPr>
              <w:rFonts w:hint="eastAsia"/>
            </w:rPr>
            <w:delText>oic-</w:delText>
          </w:r>
          <w:r w:rsidRPr="00B5708E" w:rsidDel="00EA58C0">
            <w:delText xml:space="preserve"> utilities</w:delText>
          </w:r>
        </w:del>
      </w:ins>
    </w:p>
    <w:p w14:paraId="3C610949" w14:textId="12C4B522" w:rsidR="007542BF" w:rsidDel="00EA58C0" w:rsidRDefault="007542BF" w:rsidP="007542BF">
      <w:pPr>
        <w:pStyle w:val="body"/>
        <w:rPr>
          <w:ins w:id="858" w:author="Samsung Electronic" w:date="2014-09-29T18:18:00Z"/>
          <w:del w:id="859" w:author="Sooho Chang" w:date="2014-11-10T19:38:00Z"/>
          <w:rFonts w:eastAsia="맑은 고딕"/>
          <w:lang w:eastAsia="ko-KR"/>
        </w:rPr>
      </w:pPr>
      <w:ins w:id="860" w:author="Samsung Electronic" w:date="2014-09-29T18:18:00Z">
        <w:del w:id="861" w:author="Sooho Chang" w:date="2014-11-10T19:38:00Z">
          <w:r w:rsidRPr="005E54D9" w:rsidDel="00EA58C0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22811BA5" wp14:editId="4E0E4735">
                    <wp:extent cx="5578549" cy="380390"/>
                    <wp:effectExtent l="0" t="0" r="22225" b="19685"/>
                    <wp:docPr id="26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78549" cy="3803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A769C" w14:textId="77777777" w:rsidR="008279C1" w:rsidRDefault="008279C1" w:rsidP="007542B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~/oic/oic-resource$</w:t>
                                </w: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41" style="width:439.25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v6PgIAAHMEAAAOAAAAZHJzL2Uyb0RvYy54bWysVNtu2zAMfR+wfxD0vthJ4zYx4hRFug4D&#10;uq1Ytw+QZdkWptsoJU729aXkJEu3t2EvgihSR4eHpFa3e63IToCX1lR0OskpEYbbRpquot+/Pbxb&#10;UOIDMw1T1oiKHoSnt+u3b1aDK8XM9lY1AgiCGF8OrqJ9CK7MMs97oZmfWCcMOlsLmgU0ocsaYAOi&#10;a5XN8vw6Gyw0DiwX3uPp/eik64TftoKHL23rRSCqosgtpBXSWsc1W69Y2QFzveRHGuwfWGgmDT56&#10;hrpngZEtyL+gtORgvW3DhFud2baVXKQcMJtp/kc2zz1zIuWC4nh3lsn/P1j+efcERDYVnV1TYpjG&#10;Gn1F1ZjplCBF1GdwvsSwZ/cEMUPvHi3/4Ymxmx6jxB2AHXrBGmQ1jfHZqwvR8HiV1MMn2yA62wab&#10;pNq3oCMgikD2qSKHc0XEPhCOh0VxsyjmS0o4+q4W+dUylSxj5em2Ax8+CKtJ3FQUkHtCZ7tHHyIb&#10;Vp5CEnurZPMglUpG7DKxUUB2DPuj7qbpqtpqpDqeLYs8Pz2ZmjKGJ1R/iaQMGSq6LGZFQnjl89DV&#10;5zcQ7QLwEkLLgJOgpK7o4hzEyqjse9OkPg1MqnGPWSlzlDqqO1Yp7Ot9quX0XLjaNgcUH+zY+Tip&#10;uOkt/KJkwK6vqP+5ZSAoUR8NFnA5nc/jmCRjXtzM0IBLT33pYYYjVEUDJeN2E8bR2jqQXY8vjYIa&#10;e4dFb2WqR2yIkdWRP3Z2EvQ4hXF0Lu0U9fuvWL8AAAD//wMAUEsDBBQABgAIAAAAIQDLRgMV2gAA&#10;AAQBAAAPAAAAZHJzL2Rvd25yZXYueG1sTI/NTsMwEITvSLyDtUjcqEOlQpLGqaJK9AwFBMdtvI1T&#10;/BPZTpO+PYYLXFYazWjm22ozG83O5EPvrID7RQaMbOtkbzsBb69PdzmwENFK1M6SgAsF2NTXVxWW&#10;0k32hc772LFUYkOJAlSMQ8l5aBUZDAs3kE3e0XmDMUnfcelxSuVG82WWPXCDvU0LCgfaKmq/9qMR&#10;8N5cPj6Xu2z3rE/+OBbYqK2chLi9mZs1sEhz/AvDD35ChzoxHdxoZWBaQHok/t7k5Y/5CthBwKoo&#10;gNcV/w9ffwMAAP//AwBQSwECLQAUAAYACAAAACEAtoM4kv4AAADhAQAAEwAAAAAAAAAAAAAAAAAA&#10;AAAAW0NvbnRlbnRfVHlwZXNdLnhtbFBLAQItABQABgAIAAAAIQA4/SH/1gAAAJQBAAALAAAAAAAA&#10;AAAAAAAAAC8BAABfcmVscy8ucmVsc1BLAQItABQABgAIAAAAIQBAUZv6PgIAAHMEAAAOAAAAAAAA&#10;AAAAAAAAAC4CAABkcnMvZTJvRG9jLnhtbFBLAQItABQABgAIAAAAIQDLRgMV2gAAAAQBAAAPAAAA&#10;AAAAAAAAAAAAAJgEAABkcnMvZG93bnJldi54bWxQSwUGAAAAAAQABADzAAAAnwUAAAAA&#10;" fillcolor="#f2f2f2 [3052]">
                    <v:textbox>
                      <w:txbxContent>
                        <w:p w14:paraId="798A769C" w14:textId="77777777" w:rsidR="008279C1" w:rsidRDefault="008279C1" w:rsidP="007542B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</w:rPr>
                            <w:t>~/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-resource$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_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71AE1700" w14:textId="17879F4B" w:rsidR="007542BF" w:rsidDel="00EA58C0" w:rsidRDefault="007542BF" w:rsidP="007542BF">
      <w:pPr>
        <w:pStyle w:val="body"/>
        <w:rPr>
          <w:ins w:id="862" w:author="Samsung Electronic" w:date="2014-09-29T18:18:00Z"/>
          <w:del w:id="863" w:author="Sooho Chang" w:date="2014-11-10T19:38:00Z"/>
        </w:rPr>
      </w:pPr>
      <w:ins w:id="864" w:author="Samsung Electronic" w:date="2014-09-29T18:18:00Z">
        <w:del w:id="865" w:author="Sooho Chang" w:date="2014-11-10T19:38:00Z">
          <w:r w:rsidRPr="005E54D9" w:rsidDel="00EA58C0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14CE93EC" wp14:editId="540D8C24">
                    <wp:extent cx="5578475" cy="380390"/>
                    <wp:effectExtent l="0" t="0" r="22225" b="19685"/>
                    <wp:docPr id="2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78475" cy="3803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B3BD8F" w14:textId="77777777" w:rsidR="008279C1" w:rsidRDefault="008279C1" w:rsidP="007542B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~/oic/oic-</w:t>
                                </w:r>
                                <w:r w:rsidRPr="00B5708E">
                                  <w:t xml:space="preserve"> utilities</w:t>
                                </w: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$_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42" style="width:439.25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zXPwIAAHMEAAAOAAAAZHJzL2Uyb0RvYy54bWysVNtu2zAMfR+wfxD0vthJ4yYx4hRFug4D&#10;uq1Ytw+QZdkWptsoJU739aXkJEu3t2EvgihSR4eHpNY3B63IXoCX1lR0OskpEYbbRpquot+/3b9b&#10;UuIDMw1T1oiKPgtPbzZv36wHV4qZ7a1qBBAEMb4cXEX7EFyZZZ73QjM/sU4YdLYWNAtoQpc1wAZE&#10;1yqb5fl1NlhoHFguvMfTu9FJNwm/bQUPX9rWi0BURZFbSCuktY5rtlmzsgPmesmPNNg/sNBMGnz0&#10;DHXHAiM7kH9BacnBetuGCbc6s20ruUg5YDbT/I9snnrmRMoFxfHuLJP/f7D88/4RiGwqOltQYpjG&#10;Gn1F1ZjplCBF1GdwvsSwJ/cIMUPvHiz/4Ymx2x6jxC2AHXrBGmQ1jfHZqwvR8HiV1MMn2yA62wWb&#10;pDq0oCMgikAOqSLP54qIQyAcD4tisZwvCko4+q6W+dUqlSxj5em2Ax8+CKtJ3FQUkHtCZ/sHHyIb&#10;Vp5CEnurZHMvlUpG7DKxVUD2DPuj7qbpqtpppDqerYo8Pz2ZmjKGJ1R/iaQMGSq6KmZFQnjl89DV&#10;5zcQ7QLwEkLLgJOgpK7o8hzEyqjse9OkPg1MqnGPWSlzlDqqO1YpHOpDquX0+lS42jbPKD7YsfNx&#10;UnHTW/hFyYBdX1H/c8dAUKI+GizgajqfxzFJxrxYzNCAS0996WGGI1RFAyXjdhvG0do5kF2PL42C&#10;GnuLRW9lqkdsiJHVkT92dhL0OIVxdC7tFPX7r9i8AAAA//8DAFBLAwQUAAYACAAAACEAy0YDFdoA&#10;AAAEAQAADwAAAGRycy9kb3ducmV2LnhtbEyPzU7DMBCE70i8g7VI3KhDpUKSxqmiSvQMBQTHbbyN&#10;U/wT2U6Tvj2GC1xWGs1o5ttqMxvNzuRD76yA+0UGjGzrZG87AW+vT3c5sBDRStTOkoALBdjU11cV&#10;ltJN9oXO+9ixVGJDiQJUjEPJeWgVGQwLN5BN3tF5gzFJ33HpcUrlRvNllj1wg71NCwoH2ipqv/aj&#10;EfDeXD4+l7ts96xP/jgW2KitnIS4vZmbNbBIc/wLww9+Qoc6MR3caGVgWkB6JP7e5OWP+QrYQcCq&#10;KIDXFf8PX38DAAD//wMAUEsBAi0AFAAGAAgAAAAhALaDOJL+AAAA4QEAABMAAAAAAAAAAAAAAAAA&#10;AAAAAFtDb250ZW50X1R5cGVzXS54bWxQSwECLQAUAAYACAAAACEAOP0h/9YAAACUAQAACwAAAAAA&#10;AAAAAAAAAAAvAQAAX3JlbHMvLnJlbHNQSwECLQAUAAYACAAAACEAw5ys1z8CAABzBAAADgAAAAAA&#10;AAAAAAAAAAAuAgAAZHJzL2Uyb0RvYy54bWxQSwECLQAUAAYACAAAACEAy0YDFdoAAAAEAQAADwAA&#10;AAAAAAAAAAAAAACZBAAAZHJzL2Rvd25yZXYueG1sUEsFBgAAAAAEAAQA8wAAAKAFAAAAAA==&#10;" fillcolor="#f2f2f2 [3052]">
                    <v:textbox>
                      <w:txbxContent>
                        <w:p w14:paraId="0CB3BD8F" w14:textId="77777777" w:rsidR="008279C1" w:rsidRDefault="008279C1" w:rsidP="007542B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</w:rPr>
                            <w:t>~/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-</w:t>
                          </w:r>
                          <w:r w:rsidRPr="00B5708E">
                            <w:t xml:space="preserve"> utilities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$_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3EB540E7" w14:textId="3AA19A28" w:rsidR="007542BF" w:rsidRPr="00196C22" w:rsidDel="00EA58C0" w:rsidRDefault="007542BF" w:rsidP="007542BF">
      <w:pPr>
        <w:pStyle w:val="body"/>
        <w:rPr>
          <w:ins w:id="866" w:author="Samsung Electronic" w:date="2014-09-29T18:18:00Z"/>
          <w:del w:id="867" w:author="Sooho Chang" w:date="2014-11-10T19:38:00Z"/>
          <w:rFonts w:eastAsia="맑은 고딕"/>
          <w:lang w:eastAsia="ko-KR"/>
        </w:rPr>
      </w:pPr>
      <w:ins w:id="868" w:author="Samsung Electronic" w:date="2014-09-29T18:18:00Z">
        <w:del w:id="869" w:author="Sooho Chang" w:date="2014-11-10T19:38:00Z">
          <w:r w:rsidDel="00EA58C0">
            <w:rPr>
              <w:rFonts w:eastAsia="맑은 고딕" w:hint="eastAsia"/>
              <w:lang w:eastAsia="ko-KR"/>
            </w:rPr>
            <w:delText>The path for Soft Sensor Manager is as following;</w:delText>
          </w:r>
        </w:del>
      </w:ins>
    </w:p>
    <w:p w14:paraId="4A87B8F5" w14:textId="79CE393C" w:rsidR="007542BF" w:rsidDel="00EA58C0" w:rsidRDefault="007542BF" w:rsidP="007542BF">
      <w:pPr>
        <w:pStyle w:val="body"/>
        <w:rPr>
          <w:ins w:id="870" w:author="Samsung Electronic" w:date="2014-09-29T18:18:00Z"/>
          <w:del w:id="871" w:author="Sooho Chang" w:date="2014-11-10T19:38:00Z"/>
        </w:rPr>
      </w:pPr>
      <w:ins w:id="872" w:author="Samsung Electronic" w:date="2014-09-29T18:18:00Z">
        <w:del w:id="873" w:author="Sooho Chang" w:date="2014-11-10T19:38:00Z">
          <w:r w:rsidRPr="005E54D9" w:rsidDel="00EA58C0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26C61EE4" wp14:editId="199BD431">
                    <wp:extent cx="5578475" cy="380390"/>
                    <wp:effectExtent l="0" t="0" r="22225" b="19685"/>
                    <wp:docPr id="30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78475" cy="3803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E35FD4" w14:textId="77777777" w:rsidR="008279C1" w:rsidRDefault="008279C1" w:rsidP="007542B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~/oic/oic-</w:t>
                                </w: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service/SoftSensorManager$_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43" style="width:439.25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QTPgIAAHMEAAAOAAAAZHJzL2Uyb0RvYy54bWysVNuO0zAQfUfiHyy/06SX0DZqulp1WYS0&#10;wIqFD3AcJ7HwjbHbdPl6xk5buvCGeLE8nvHxmTMz3twctSIHAV5aU9HpJKdEGG4babqKfvt6/2ZF&#10;iQ/MNExZIyr6LDy92b5+tRlcKWa2t6oRQBDE+HJwFe1DcGWWed4LzfzEOmHQ2VrQLKAJXdYAGxBd&#10;q2yW52+zwULjwHLhPZ7ejU66TfhtK3j43LZeBKIqitxCWiGtdVyz7YaVHTDXS36iwf6BhWbS4KMX&#10;qDsWGNmD/AtKSw7W2zZMuNWZbVvJRcoBs5nmf2Tz1DMnUi4ojncXmfz/g+WfDo9AZFPROcpjmMYa&#10;fUHVmOmUIEXUZ3C+xLAn9wgxQ+8eLP/uibG7HqPELYAdesEaZDWN8dmLC9HweJXUw0fbIDrbB5uk&#10;OragIyCKQI6pIs+XiohjIBwPi2K5WiwLSjj65qt8vk4ly1h5vu3Ah/fCahI3FQXkntDZ4cGHyIaV&#10;55DE3irZ3EulkhG7TOwUkAPD/qi7abqq9hqpjmfrIs/PT6amjOEJ1V8jKUOGiq6LWZEQXvg8dPXl&#10;DUS7AryG0DLgJCipK7q6BLEyKvvONKlPA5Nq3GNWypykjuqOVQrH+phqOV2eC1fb5hnFBzt2Pk4q&#10;bnoLPykZsOsr6n/sGQhK1AeDBVxPF4s4JslYFMsZGnDtqa89zHCEqmigZNzuwjhaewey6/GlUVBj&#10;b7HorUz1iA0xsjrxx85Ogp6mMI7OtZ2ifv8V218AAAD//wMAUEsDBBQABgAIAAAAIQDLRgMV2gAA&#10;AAQBAAAPAAAAZHJzL2Rvd25yZXYueG1sTI/NTsMwEITvSLyDtUjcqEOlQpLGqaJK9AwFBMdtvI1T&#10;/BPZTpO+PYYLXFYazWjm22ozG83O5EPvrID7RQaMbOtkbzsBb69PdzmwENFK1M6SgAsF2NTXVxWW&#10;0k32hc772LFUYkOJAlSMQ8l5aBUZDAs3kE3e0XmDMUnfcelxSuVG82WWPXCDvU0LCgfaKmq/9qMR&#10;8N5cPj6Xu2z3rE/+OBbYqK2chLi9mZs1sEhz/AvDD35ChzoxHdxoZWBaQHok/t7k5Y/5CthBwKoo&#10;gNcV/w9ffwMAAP//AwBQSwECLQAUAAYACAAAACEAtoM4kv4AAADhAQAAEwAAAAAAAAAAAAAAAAAA&#10;AAAAW0NvbnRlbnRfVHlwZXNdLnhtbFBLAQItABQABgAIAAAAIQA4/SH/1gAAAJQBAAALAAAAAAAA&#10;AAAAAAAAAC8BAABfcmVscy8ucmVsc1BLAQItABQABgAIAAAAIQDNoHQTPgIAAHMEAAAOAAAAAAAA&#10;AAAAAAAAAC4CAABkcnMvZTJvRG9jLnhtbFBLAQItABQABgAIAAAAIQDLRgMV2gAAAAQBAAAPAAAA&#10;AAAAAAAAAAAAAJgEAABkcnMvZG93bnJldi54bWxQSwUGAAAAAAQABADzAAAAnwUAAAAA&#10;" fillcolor="#f2f2f2 [3052]">
                    <v:textbox>
                      <w:txbxContent>
                        <w:p w14:paraId="36E35FD4" w14:textId="77777777" w:rsidR="008279C1" w:rsidRDefault="008279C1" w:rsidP="007542B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</w:rPr>
                            <w:t>~/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service/</w:t>
                          </w:r>
                          <w:proofErr w:type="spellStart"/>
                          <w:r>
                            <w:rPr>
                              <w:rFonts w:hint="eastAsia"/>
                              <w:lang w:eastAsia="ko-KR"/>
                            </w:rPr>
                            <w:t>SoftSensorManager</w:t>
                          </w:r>
                          <w:proofErr w:type="spellEnd"/>
                          <w:r>
                            <w:rPr>
                              <w:rFonts w:hint="eastAsia"/>
                              <w:lang w:eastAsia="ko-KR"/>
                            </w:rPr>
                            <w:t>$_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53CF5D14" w14:textId="1CE97957" w:rsidR="007542BF" w:rsidDel="00EA58C0" w:rsidRDefault="007542BF" w:rsidP="007542BF">
      <w:pPr>
        <w:pStyle w:val="body"/>
        <w:rPr>
          <w:ins w:id="874" w:author="Samsung Electronic" w:date="2014-09-29T18:18:00Z"/>
          <w:del w:id="875" w:author="Sooho Chang" w:date="2014-11-10T19:38:00Z"/>
        </w:rPr>
      </w:pPr>
      <w:ins w:id="876" w:author="Samsung Electronic" w:date="2014-09-29T18:18:00Z">
        <w:del w:id="877" w:author="Sooho Chang" w:date="2014-11-10T19:38:00Z">
          <w:r w:rsidDel="00EA58C0">
            <w:rPr>
              <w:lang w:eastAsia="ko-KR"/>
            </w:rPr>
            <w:delText>The SoftSensorManager directory includes following sub directories;</w:delText>
          </w:r>
        </w:del>
      </w:ins>
    </w:p>
    <w:tbl>
      <w:tblPr>
        <w:tblStyle w:val="a7"/>
        <w:tblW w:w="8789" w:type="dxa"/>
        <w:tblInd w:w="108" w:type="dxa"/>
        <w:tblBorders>
          <w:top w:val="single" w:sz="6" w:space="0" w:color="B6DDE8" w:themeColor="accent5" w:themeTint="66"/>
          <w:left w:val="single" w:sz="6" w:space="0" w:color="B6DDE8" w:themeColor="accent5" w:themeTint="66"/>
          <w:bottom w:val="single" w:sz="6" w:space="0" w:color="B6DDE8" w:themeColor="accent5" w:themeTint="66"/>
          <w:right w:val="single" w:sz="6" w:space="0" w:color="B6DDE8" w:themeColor="accent5" w:themeTint="66"/>
          <w:insideH w:val="single" w:sz="6" w:space="0" w:color="B6DDE8" w:themeColor="accent5" w:themeTint="66"/>
          <w:insideV w:val="single" w:sz="6" w:space="0" w:color="B6DDE8" w:themeColor="accent5" w:themeTint="6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5"/>
        <w:gridCol w:w="5954"/>
      </w:tblGrid>
      <w:tr w:rsidR="007542BF" w:rsidDel="00EA58C0" w14:paraId="075DD7FD" w14:textId="6D747698" w:rsidTr="0013659A">
        <w:trPr>
          <w:trHeight w:val="390"/>
          <w:ins w:id="878" w:author="Samsung Electronic" w:date="2014-09-29T18:18:00Z"/>
          <w:del w:id="879" w:author="Sooho Chang" w:date="2014-11-10T19:38:00Z"/>
        </w:trPr>
        <w:tc>
          <w:tcPr>
            <w:tcW w:w="2835" w:type="dxa"/>
            <w:tcBorders>
              <w:bottom w:val="single" w:sz="12" w:space="0" w:color="B6DDE8" w:themeColor="accent5" w:themeTint="66"/>
            </w:tcBorders>
            <w:vAlign w:val="center"/>
          </w:tcPr>
          <w:p w14:paraId="5532AC72" w14:textId="1F811144" w:rsidR="007542BF" w:rsidDel="00EA58C0" w:rsidRDefault="007542BF" w:rsidP="0013659A">
            <w:pPr>
              <w:pStyle w:val="tablebody"/>
              <w:jc w:val="center"/>
              <w:rPr>
                <w:ins w:id="880" w:author="Samsung Electronic" w:date="2014-09-29T18:18:00Z"/>
                <w:del w:id="881" w:author="Sooho Chang" w:date="2014-11-10T19:38:00Z"/>
              </w:rPr>
            </w:pPr>
            <w:ins w:id="882" w:author="Samsung Electronic" w:date="2014-09-29T18:18:00Z">
              <w:del w:id="883" w:author="Sooho Chang" w:date="2014-11-10T19:38:00Z">
                <w:r w:rsidDel="00EA58C0">
                  <w:rPr>
                    <w:rFonts w:hint="eastAsia"/>
                  </w:rPr>
                  <w:delText>Directories</w:delText>
                </w:r>
              </w:del>
            </w:ins>
          </w:p>
        </w:tc>
        <w:tc>
          <w:tcPr>
            <w:tcW w:w="5954" w:type="dxa"/>
            <w:tcBorders>
              <w:bottom w:val="single" w:sz="12" w:space="0" w:color="B6DDE8" w:themeColor="accent5" w:themeTint="66"/>
            </w:tcBorders>
            <w:vAlign w:val="center"/>
          </w:tcPr>
          <w:p w14:paraId="140E65A3" w14:textId="10F6F728" w:rsidR="007542BF" w:rsidDel="00EA58C0" w:rsidRDefault="007542BF" w:rsidP="0013659A">
            <w:pPr>
              <w:pStyle w:val="tablebody"/>
              <w:jc w:val="center"/>
              <w:rPr>
                <w:ins w:id="884" w:author="Samsung Electronic" w:date="2014-09-29T18:18:00Z"/>
                <w:del w:id="885" w:author="Sooho Chang" w:date="2014-11-10T19:38:00Z"/>
              </w:rPr>
            </w:pPr>
            <w:ins w:id="886" w:author="Samsung Electronic" w:date="2014-09-29T18:18:00Z">
              <w:del w:id="887" w:author="Sooho Chang" w:date="2014-11-10T19:38:00Z">
                <w:r w:rsidDel="00EA58C0">
                  <w:delText>Description</w:delText>
                </w:r>
              </w:del>
            </w:ins>
          </w:p>
        </w:tc>
      </w:tr>
      <w:tr w:rsidR="007542BF" w:rsidDel="00EA58C0" w14:paraId="7CC1ED16" w14:textId="0905B7A6" w:rsidTr="0013659A">
        <w:trPr>
          <w:ins w:id="888" w:author="Samsung Electronic" w:date="2014-09-29T18:18:00Z"/>
          <w:del w:id="889" w:author="Sooho Chang" w:date="2014-11-10T19:38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3633BA1C" w14:textId="3C6B8F73" w:rsidR="007542BF" w:rsidRPr="00F47D10" w:rsidDel="00EA58C0" w:rsidRDefault="007542BF" w:rsidP="0013659A">
            <w:pPr>
              <w:pStyle w:val="tablebody"/>
              <w:rPr>
                <w:ins w:id="890" w:author="Samsung Electronic" w:date="2014-09-29T18:18:00Z"/>
                <w:del w:id="891" w:author="Sooho Chang" w:date="2014-11-10T19:38:00Z"/>
                <w:rFonts w:eastAsia="맑은 고딕"/>
                <w:sz w:val="20"/>
              </w:rPr>
            </w:pPr>
            <w:ins w:id="892" w:author="Samsung Electronic" w:date="2014-09-29T18:18:00Z">
              <w:del w:id="893" w:author="Sooho Chang" w:date="2014-11-10T19:38:00Z">
                <w:r w:rsidRPr="00F47D10" w:rsidDel="00EA58C0">
                  <w:rPr>
                    <w:rFonts w:eastAsia="맑은 고딕" w:hint="eastAsia"/>
                    <w:sz w:val="20"/>
                  </w:rPr>
                  <w:delText>/build</w:delText>
                </w:r>
              </w:del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79779CA9" w14:textId="7F736564" w:rsidR="007542BF" w:rsidRPr="00F47D10" w:rsidDel="00EA58C0" w:rsidRDefault="007542BF" w:rsidP="0013659A">
            <w:pPr>
              <w:pStyle w:val="tablebody"/>
              <w:rPr>
                <w:ins w:id="894" w:author="Samsung Electronic" w:date="2014-09-29T18:18:00Z"/>
                <w:del w:id="895" w:author="Sooho Chang" w:date="2014-11-10T19:38:00Z"/>
                <w:rFonts w:eastAsia="맑은 고딕"/>
              </w:rPr>
            </w:pPr>
            <w:ins w:id="896" w:author="Samsung Electronic" w:date="2014-09-29T18:18:00Z">
              <w:del w:id="897" w:author="Sooho Chang" w:date="2014-11-10T19:38:00Z">
                <w:r w:rsidDel="00EA58C0">
                  <w:rPr>
                    <w:rFonts w:eastAsia="맑은 고딕"/>
                  </w:rPr>
                  <w:delText>T</w:delText>
                </w:r>
                <w:r w:rsidDel="00EA58C0">
                  <w:rPr>
                    <w:rFonts w:eastAsia="맑은 고딕" w:hint="eastAsia"/>
                  </w:rPr>
                  <w:delText xml:space="preserve">here are makefiles for different platform; </w:delText>
                </w:r>
                <w:r w:rsidDel="00EA58C0">
                  <w:rPr>
                    <w:rFonts w:eastAsia="맑은 고딕"/>
                  </w:rPr>
                  <w:delText>Linux</w:delText>
                </w:r>
                <w:r w:rsidDel="00EA58C0">
                  <w:rPr>
                    <w:rFonts w:eastAsia="맑은 고딕" w:hint="eastAsia"/>
                  </w:rPr>
                  <w:delText xml:space="preserve">, Tizen, and </w:delText>
                </w:r>
                <w:r w:rsidDel="00EA58C0">
                  <w:rPr>
                    <w:rFonts w:eastAsia="맑은 고딕"/>
                  </w:rPr>
                  <w:delText>Arduino</w:delText>
                </w:r>
                <w:r w:rsidDel="00EA58C0">
                  <w:rPr>
                    <w:rFonts w:eastAsia="맑은 고딕" w:hint="eastAsia"/>
                  </w:rPr>
                  <w:delText xml:space="preserve">.  </w:delText>
                </w:r>
              </w:del>
            </w:ins>
          </w:p>
        </w:tc>
      </w:tr>
      <w:tr w:rsidR="007542BF" w:rsidDel="00EA58C0" w14:paraId="7E233F5F" w14:textId="793B720C" w:rsidTr="0013659A">
        <w:trPr>
          <w:ins w:id="898" w:author="Samsung Electronic" w:date="2014-09-29T18:18:00Z"/>
          <w:del w:id="899" w:author="Sooho Chang" w:date="2014-11-10T19:38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36B16233" w14:textId="64010BE5" w:rsidR="007542BF" w:rsidRPr="00F47D10" w:rsidDel="00EA58C0" w:rsidRDefault="007542BF" w:rsidP="0013659A">
            <w:pPr>
              <w:pStyle w:val="tablebody"/>
              <w:rPr>
                <w:ins w:id="900" w:author="Samsung Electronic" w:date="2014-09-29T18:18:00Z"/>
                <w:del w:id="901" w:author="Sooho Chang" w:date="2014-11-10T19:38:00Z"/>
                <w:rFonts w:eastAsia="맑은 고딕"/>
                <w:sz w:val="20"/>
              </w:rPr>
            </w:pPr>
            <w:ins w:id="902" w:author="Samsung Electronic" w:date="2014-09-29T18:18:00Z">
              <w:del w:id="903" w:author="Sooho Chang" w:date="2014-11-10T19:38:00Z">
                <w:r w:rsidRPr="00F47D10" w:rsidDel="00EA58C0">
                  <w:rPr>
                    <w:rFonts w:eastAsia="맑은 고딕" w:hint="eastAsia"/>
                    <w:sz w:val="20"/>
                  </w:rPr>
                  <w:delText>/doc</w:delText>
                </w:r>
              </w:del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4E110615" w14:textId="19F8CF75" w:rsidR="007542BF" w:rsidRPr="00F47D10" w:rsidDel="00EA58C0" w:rsidRDefault="007542BF" w:rsidP="0013659A">
            <w:pPr>
              <w:pStyle w:val="tablebody"/>
              <w:rPr>
                <w:ins w:id="904" w:author="Samsung Electronic" w:date="2014-09-29T18:18:00Z"/>
                <w:del w:id="905" w:author="Sooho Chang" w:date="2014-11-10T19:38:00Z"/>
                <w:rFonts w:eastAsia="맑은 고딕"/>
              </w:rPr>
            </w:pPr>
            <w:ins w:id="906" w:author="Samsung Electronic" w:date="2014-09-29T18:18:00Z">
              <w:del w:id="907" w:author="Sooho Chang" w:date="2014-11-10T19:38:00Z">
                <w:r w:rsidDel="00EA58C0">
                  <w:rPr>
                    <w:rFonts w:eastAsia="맑은 고딕" w:hint="eastAsia"/>
                  </w:rPr>
                  <w:delText>SSM developer</w:delText>
                </w:r>
                <w:r w:rsidDel="00EA58C0">
                  <w:rPr>
                    <w:rFonts w:eastAsia="맑은 고딕"/>
                  </w:rPr>
                  <w:delText>’</w:delText>
                </w:r>
                <w:r w:rsidDel="00EA58C0">
                  <w:rPr>
                    <w:rFonts w:eastAsia="맑은 고딕" w:hint="eastAsia"/>
                  </w:rPr>
                  <w:delText>s guide and Getting started documents</w:delText>
                </w:r>
              </w:del>
            </w:ins>
          </w:p>
        </w:tc>
      </w:tr>
      <w:tr w:rsidR="007542BF" w:rsidDel="00EA58C0" w14:paraId="4C2A0DAB" w14:textId="2B52F670" w:rsidTr="0013659A">
        <w:trPr>
          <w:ins w:id="908" w:author="Samsung Electronic" w:date="2014-09-29T18:18:00Z"/>
          <w:del w:id="909" w:author="Sooho Chang" w:date="2014-11-10T19:38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2943275C" w14:textId="43F9F48A" w:rsidR="007542BF" w:rsidRPr="00E40FB1" w:rsidDel="00EA58C0" w:rsidRDefault="007542BF" w:rsidP="0013659A">
            <w:pPr>
              <w:pStyle w:val="tablebody"/>
              <w:rPr>
                <w:ins w:id="910" w:author="Samsung Electronic" w:date="2014-09-29T18:18:00Z"/>
                <w:del w:id="911" w:author="Sooho Chang" w:date="2014-11-10T19:38:00Z"/>
                <w:rFonts w:eastAsia="맑은 고딕"/>
                <w:sz w:val="20"/>
              </w:rPr>
            </w:pPr>
            <w:ins w:id="912" w:author="Samsung Electronic" w:date="2014-09-29T18:18:00Z">
              <w:del w:id="913" w:author="Sooho Chang" w:date="2014-11-10T19:38:00Z">
                <w:r w:rsidRPr="00E40FB1" w:rsidDel="00EA58C0">
                  <w:rPr>
                    <w:rFonts w:eastAsia="맑은 고딕" w:hint="eastAsia"/>
                    <w:sz w:val="20"/>
                  </w:rPr>
                  <w:delText>/SampleApp</w:delText>
                </w:r>
              </w:del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1049B40A" w14:textId="726F78A1" w:rsidR="007542BF" w:rsidDel="00EA58C0" w:rsidRDefault="007542BF" w:rsidP="0013659A">
            <w:pPr>
              <w:pStyle w:val="tablebody"/>
              <w:rPr>
                <w:ins w:id="914" w:author="Samsung Electronic" w:date="2014-09-29T18:18:00Z"/>
                <w:del w:id="915" w:author="Sooho Chang" w:date="2014-11-10T19:38:00Z"/>
                <w:rFonts w:eastAsia="맑은 고딕"/>
              </w:rPr>
            </w:pPr>
            <w:ins w:id="916" w:author="Samsung Electronic" w:date="2014-09-29T18:18:00Z">
              <w:del w:id="917" w:author="Sooho Chang" w:date="2014-11-10T19:38:00Z">
                <w:r w:rsidDel="00EA58C0">
                  <w:rPr>
                    <w:rFonts w:eastAsia="맑은 고딕"/>
                  </w:rPr>
                  <w:delText>T</w:delText>
                </w:r>
                <w:r w:rsidDel="00EA58C0">
                  <w:rPr>
                    <w:rFonts w:eastAsia="맑은 고딕" w:hint="eastAsia"/>
                  </w:rPr>
                  <w:delText>here are two types of sample applications; application for UI, and application for physical sensors.</w:delText>
                </w:r>
              </w:del>
            </w:ins>
          </w:p>
          <w:p w14:paraId="768C9F46" w14:textId="1269B9CF" w:rsidR="007542BF" w:rsidDel="00EA58C0" w:rsidRDefault="007542BF" w:rsidP="0013659A">
            <w:pPr>
              <w:pStyle w:val="tablebody"/>
              <w:rPr>
                <w:ins w:id="918" w:author="Samsung Electronic" w:date="2014-09-29T18:18:00Z"/>
                <w:del w:id="919" w:author="Sooho Chang" w:date="2014-11-10T19:38:00Z"/>
                <w:rFonts w:eastAsia="맑은 고딕"/>
              </w:rPr>
            </w:pPr>
            <w:ins w:id="920" w:author="Samsung Electronic" w:date="2014-09-29T18:18:00Z">
              <w:del w:id="921" w:author="Sooho Chang" w:date="2014-11-10T19:38:00Z">
                <w:r w:rsidDel="00EA58C0">
                  <w:rPr>
                    <w:rFonts w:eastAsia="맑은 고딕"/>
                  </w:rPr>
                  <w:delText>F</w:delText>
                </w:r>
                <w:r w:rsidDel="00EA58C0">
                  <w:rPr>
                    <w:rFonts w:eastAsia="맑은 고딕" w:hint="eastAsia"/>
                  </w:rPr>
                  <w:delText>or UI application, there are ClientApp in /linux, and /Tizen.</w:delText>
                </w:r>
              </w:del>
            </w:ins>
          </w:p>
          <w:p w14:paraId="0BC730C0" w14:textId="7F9CA6C7" w:rsidR="007542BF" w:rsidDel="00EA58C0" w:rsidRDefault="007542BF" w:rsidP="0013659A">
            <w:pPr>
              <w:pStyle w:val="tablebody"/>
              <w:rPr>
                <w:ins w:id="922" w:author="Samsung Electronic" w:date="2014-09-29T18:18:00Z"/>
                <w:del w:id="923" w:author="Sooho Chang" w:date="2014-11-10T19:38:00Z"/>
                <w:rFonts w:eastAsia="맑은 고딕"/>
              </w:rPr>
            </w:pPr>
            <w:ins w:id="924" w:author="Samsung Electronic" w:date="2014-09-29T18:18:00Z">
              <w:del w:id="925" w:author="Sooho Chang" w:date="2014-11-10T19:38:00Z">
                <w:r w:rsidDel="00EA58C0">
                  <w:rPr>
                    <w:rFonts w:eastAsia="맑은 고딕" w:hint="eastAsia"/>
                  </w:rPr>
                  <w:delText>For physical sensors, there are Temperature and Humidity sensors, THSensorApp, in \linux and \arduino.</w:delText>
                </w:r>
              </w:del>
            </w:ins>
          </w:p>
          <w:p w14:paraId="73A5F403" w14:textId="37B7139C" w:rsidR="007542BF" w:rsidDel="00EA58C0" w:rsidRDefault="007542BF" w:rsidP="0013659A">
            <w:pPr>
              <w:pStyle w:val="tablebody"/>
              <w:rPr>
                <w:ins w:id="926" w:author="Samsung Electronic" w:date="2014-09-29T18:18:00Z"/>
                <w:del w:id="927" w:author="Sooho Chang" w:date="2014-11-10T19:38:00Z"/>
                <w:rFonts w:eastAsia="맑은 고딕"/>
              </w:rPr>
            </w:pPr>
          </w:p>
          <w:p w14:paraId="408F151F" w14:textId="088682C2" w:rsidR="007542BF" w:rsidRPr="00B52939" w:rsidDel="00EA58C0" w:rsidRDefault="007542BF" w:rsidP="0013659A">
            <w:pPr>
              <w:pStyle w:val="tablebody"/>
              <w:rPr>
                <w:ins w:id="928" w:author="Samsung Electronic" w:date="2014-09-29T18:18:00Z"/>
                <w:del w:id="929" w:author="Sooho Chang" w:date="2014-11-10T19:38:00Z"/>
                <w:rFonts w:eastAsia="맑은 고딕"/>
              </w:rPr>
            </w:pPr>
            <w:ins w:id="930" w:author="Samsung Electronic" w:date="2014-09-29T18:18:00Z">
              <w:del w:id="931" w:author="Sooho Chang" w:date="2014-11-10T19:38:00Z">
                <w:r w:rsidDel="00EA58C0">
                  <w:rPr>
                    <w:rFonts w:eastAsia="맑은 고딕"/>
                  </w:rPr>
                  <w:delText>I</w:delText>
                </w:r>
                <w:r w:rsidDel="00EA58C0">
                  <w:rPr>
                    <w:rFonts w:eastAsia="맑은 고딕" w:hint="eastAsia"/>
                  </w:rPr>
                  <w:delText xml:space="preserve">n the two directories, in \linux and \arduino , there are two TemperaterHumiditySensor </w:delText>
                </w:r>
                <w:r w:rsidDel="00EA58C0">
                  <w:rPr>
                    <w:rFonts w:eastAsia="맑은 고딕"/>
                  </w:rPr>
                  <w:delText>applications</w:delText>
                </w:r>
                <w:r w:rsidDel="00EA58C0">
                  <w:rPr>
                    <w:rFonts w:eastAsia="맑은 고딕" w:hint="eastAsia"/>
                  </w:rPr>
                  <w:delText xml:space="preserve">, </w:delText>
                </w:r>
                <w:r w:rsidRPr="00C2477F" w:rsidDel="00EA58C0">
                  <w:rPr>
                    <w:rFonts w:eastAsia="맑은 고딕" w:hint="eastAsia"/>
                    <w:i/>
                  </w:rPr>
                  <w:delText>THSensorApp</w:delText>
                </w:r>
                <w:r w:rsidDel="00EA58C0">
                  <w:rPr>
                    <w:rFonts w:eastAsia="맑은 고딕" w:hint="eastAsia"/>
                  </w:rPr>
                  <w:delText xml:space="preserve"> and </w:delText>
                </w:r>
                <w:r w:rsidRPr="00C2477F" w:rsidDel="00EA58C0">
                  <w:rPr>
                    <w:rFonts w:eastAsia="맑은 고딕" w:hint="eastAsia"/>
                    <w:i/>
                  </w:rPr>
                  <w:delText>THSensorApp1</w:delText>
                </w:r>
                <w:r w:rsidDel="00EA58C0">
                  <w:rPr>
                    <w:rFonts w:eastAsia="맑은 고딕" w:hint="eastAsia"/>
                  </w:rPr>
                  <w:delText xml:space="preserve">, and they are for DiscomfortSoftSensor which aggregates two TemperaterHumiditySensors to </w:delText>
                </w:r>
                <w:r w:rsidDel="00EA58C0">
                  <w:rPr>
                    <w:rFonts w:eastAsia="맑은 고딕"/>
                  </w:rPr>
                  <w:delText>calculate</w:delText>
                </w:r>
                <w:r w:rsidDel="00EA58C0">
                  <w:rPr>
                    <w:rFonts w:eastAsia="맑은 고딕" w:hint="eastAsia"/>
                  </w:rPr>
                  <w:delText xml:space="preserve"> current discomfort index in the given room. </w:delText>
                </w:r>
              </w:del>
            </w:ins>
          </w:p>
        </w:tc>
      </w:tr>
      <w:tr w:rsidR="007542BF" w:rsidDel="00EA58C0" w14:paraId="3E2D1A3A" w14:textId="55F78F22" w:rsidTr="0013659A">
        <w:trPr>
          <w:ins w:id="932" w:author="Samsung Electronic" w:date="2014-09-29T18:18:00Z"/>
          <w:del w:id="933" w:author="Sooho Chang" w:date="2014-11-10T19:38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045B36EF" w14:textId="72C79909" w:rsidR="007542BF" w:rsidRPr="00D8201A" w:rsidDel="00EA58C0" w:rsidRDefault="007542BF" w:rsidP="0013659A">
            <w:pPr>
              <w:pStyle w:val="tablebody"/>
              <w:rPr>
                <w:ins w:id="934" w:author="Samsung Electronic" w:date="2014-09-29T18:18:00Z"/>
                <w:del w:id="935" w:author="Sooho Chang" w:date="2014-11-10T19:38:00Z"/>
                <w:b/>
                <w:sz w:val="20"/>
              </w:rPr>
            </w:pPr>
            <w:ins w:id="936" w:author="Samsung Electronic" w:date="2014-09-29T18:18:00Z">
              <w:del w:id="937" w:author="Sooho Chang" w:date="2014-11-10T19:38:00Z">
                <w:r w:rsidRPr="00D8201A" w:rsidDel="00EA58C0">
                  <w:rPr>
                    <w:rFonts w:hint="eastAsia"/>
                    <w:b/>
                    <w:sz w:val="20"/>
                  </w:rPr>
                  <w:delText>/</w:delText>
                </w:r>
                <w:r w:rsidRPr="00D8201A" w:rsidDel="00EA58C0">
                  <w:rPr>
                    <w:sz w:val="20"/>
                  </w:rPr>
                  <w:delText>SDK</w:delText>
                </w:r>
                <w:r w:rsidRPr="00D8201A" w:rsidDel="00EA58C0">
                  <w:rPr>
                    <w:rFonts w:hint="eastAsia"/>
                    <w:b/>
                    <w:sz w:val="20"/>
                  </w:rPr>
                  <w:delText xml:space="preserve"> </w:delText>
                </w:r>
              </w:del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3A57322F" w14:textId="315CF389" w:rsidR="007542BF" w:rsidRPr="00D8201A" w:rsidDel="00EA58C0" w:rsidRDefault="007542BF" w:rsidP="0013659A">
            <w:pPr>
              <w:pStyle w:val="tablebody"/>
              <w:rPr>
                <w:ins w:id="938" w:author="Samsung Electronic" w:date="2014-09-29T18:18:00Z"/>
                <w:del w:id="939" w:author="Sooho Chang" w:date="2014-11-10T19:38:00Z"/>
              </w:rPr>
            </w:pPr>
            <w:ins w:id="940" w:author="Samsung Electronic" w:date="2014-09-29T18:18:00Z">
              <w:del w:id="941" w:author="Sooho Chang" w:date="2014-11-10T19:38:00Z">
                <w:r w:rsidRPr="00D8201A" w:rsidDel="00EA58C0">
                  <w:rPr>
                    <w:rFonts w:hint="eastAsia"/>
                  </w:rPr>
                  <w:delText>The SDK APIs for applications is located.</w:delText>
                </w:r>
              </w:del>
            </w:ins>
          </w:p>
        </w:tc>
      </w:tr>
      <w:tr w:rsidR="007542BF" w:rsidDel="00EA58C0" w14:paraId="7596A4C9" w14:textId="3B7E0AF7" w:rsidTr="0013659A">
        <w:trPr>
          <w:ins w:id="942" w:author="Samsung Electronic" w:date="2014-09-29T18:18:00Z"/>
          <w:del w:id="943" w:author="Sooho Chang" w:date="2014-11-10T19:38:00Z"/>
        </w:trPr>
        <w:tc>
          <w:tcPr>
            <w:tcW w:w="2835" w:type="dxa"/>
          </w:tcPr>
          <w:p w14:paraId="63540526" w14:textId="66F6E1B4" w:rsidR="007542BF" w:rsidRPr="00D8201A" w:rsidDel="00EA58C0" w:rsidRDefault="007542BF" w:rsidP="0013659A">
            <w:pPr>
              <w:pStyle w:val="tablebody"/>
              <w:rPr>
                <w:ins w:id="944" w:author="Samsung Electronic" w:date="2014-09-29T18:18:00Z"/>
                <w:del w:id="945" w:author="Sooho Chang" w:date="2014-11-10T19:38:00Z"/>
                <w:b/>
                <w:sz w:val="20"/>
              </w:rPr>
            </w:pPr>
            <w:ins w:id="946" w:author="Samsung Electronic" w:date="2014-09-29T18:18:00Z">
              <w:del w:id="947" w:author="Sooho Chang" w:date="2014-11-10T19:38:00Z">
                <w:r w:rsidRPr="00D8201A" w:rsidDel="00EA58C0">
                  <w:rPr>
                    <w:rFonts w:hint="eastAsia"/>
                    <w:b/>
                    <w:sz w:val="20"/>
                  </w:rPr>
                  <w:delText>/</w:delText>
                </w:r>
                <w:r w:rsidRPr="00D8201A" w:rsidDel="00EA58C0">
                  <w:rPr>
                    <w:sz w:val="20"/>
                  </w:rPr>
                  <w:delText>SSMCore</w:delText>
                </w:r>
              </w:del>
            </w:ins>
          </w:p>
        </w:tc>
        <w:tc>
          <w:tcPr>
            <w:tcW w:w="5954" w:type="dxa"/>
          </w:tcPr>
          <w:p w14:paraId="29567A18" w14:textId="61ACC13C" w:rsidR="007542BF" w:rsidRPr="00D8201A" w:rsidDel="00EA58C0" w:rsidRDefault="007542BF" w:rsidP="0013659A">
            <w:pPr>
              <w:pStyle w:val="tablebody"/>
              <w:rPr>
                <w:ins w:id="948" w:author="Samsung Electronic" w:date="2014-09-29T18:18:00Z"/>
                <w:del w:id="949" w:author="Sooho Chang" w:date="2014-11-10T19:38:00Z"/>
                <w:sz w:val="20"/>
              </w:rPr>
            </w:pPr>
            <w:ins w:id="950" w:author="Samsung Electronic" w:date="2014-09-29T18:18:00Z">
              <w:del w:id="951" w:author="Sooho Chang" w:date="2014-11-10T19:38:00Z">
                <w:r w:rsidRPr="00D8201A" w:rsidDel="00EA58C0">
                  <w:rPr>
                    <w:rFonts w:hint="eastAsia"/>
                    <w:sz w:val="20"/>
                  </w:rPr>
                  <w:delText xml:space="preserve">The SSM service codes </w:delText>
                </w:r>
              </w:del>
            </w:ins>
          </w:p>
        </w:tc>
      </w:tr>
      <w:tr w:rsidR="007542BF" w:rsidDel="00EA58C0" w14:paraId="107B9BFE" w14:textId="47C85FBD" w:rsidTr="0013659A">
        <w:trPr>
          <w:ins w:id="952" w:author="Samsung Electronic" w:date="2014-09-29T18:18:00Z"/>
          <w:del w:id="953" w:author="Sooho Chang" w:date="2014-11-10T19:38:00Z"/>
        </w:trPr>
        <w:tc>
          <w:tcPr>
            <w:tcW w:w="2835" w:type="dxa"/>
          </w:tcPr>
          <w:p w14:paraId="2F3CAA75" w14:textId="03F0B749" w:rsidR="007542BF" w:rsidRPr="00D8201A" w:rsidDel="00EA58C0" w:rsidRDefault="007542BF" w:rsidP="0013659A">
            <w:pPr>
              <w:pStyle w:val="tablebody"/>
              <w:rPr>
                <w:ins w:id="954" w:author="Samsung Electronic" w:date="2014-09-29T18:18:00Z"/>
                <w:del w:id="955" w:author="Sooho Chang" w:date="2014-11-10T19:38:00Z"/>
                <w:b/>
                <w:sz w:val="20"/>
              </w:rPr>
            </w:pPr>
            <w:ins w:id="956" w:author="Samsung Electronic" w:date="2014-09-29T18:18:00Z">
              <w:del w:id="957" w:author="Sooho Chang" w:date="2014-11-10T19:38:00Z">
                <w:r w:rsidRPr="00D8201A" w:rsidDel="00EA58C0">
                  <w:rPr>
                    <w:rFonts w:hint="eastAsia"/>
                    <w:b/>
                    <w:sz w:val="20"/>
                  </w:rPr>
                  <w:lastRenderedPageBreak/>
                  <w:delText>/</w:delText>
                </w:r>
                <w:r w:rsidDel="00EA58C0">
                  <w:rPr>
                    <w:sz w:val="20"/>
                  </w:rPr>
                  <w:delText>SoftSensorPlugin</w:delText>
                </w:r>
              </w:del>
            </w:ins>
          </w:p>
        </w:tc>
        <w:tc>
          <w:tcPr>
            <w:tcW w:w="5954" w:type="dxa"/>
          </w:tcPr>
          <w:p w14:paraId="45641283" w14:textId="18075A66" w:rsidR="007542BF" w:rsidRPr="00D8201A" w:rsidDel="00EA58C0" w:rsidRDefault="007542BF" w:rsidP="0013659A">
            <w:pPr>
              <w:pStyle w:val="tablebody"/>
              <w:rPr>
                <w:ins w:id="958" w:author="Samsung Electronic" w:date="2014-09-29T18:18:00Z"/>
                <w:del w:id="959" w:author="Sooho Chang" w:date="2014-11-10T19:38:00Z"/>
              </w:rPr>
            </w:pPr>
            <w:ins w:id="960" w:author="Samsung Electronic" w:date="2014-09-29T18:18:00Z">
              <w:del w:id="961" w:author="Sooho Chang" w:date="2014-11-10T19:38:00Z">
                <w:r w:rsidRPr="00D8201A" w:rsidDel="00EA58C0">
                  <w:delText>T</w:delText>
                </w:r>
                <w:r w:rsidRPr="00D8201A" w:rsidDel="00EA58C0">
                  <w:rPr>
                    <w:rFonts w:hint="eastAsia"/>
                  </w:rPr>
                  <w:delText xml:space="preserve">he source codes for soft sensors can be located in this folder. </w:delText>
                </w:r>
              </w:del>
            </w:ins>
          </w:p>
          <w:p w14:paraId="2B26F46C" w14:textId="3AE39498" w:rsidR="007542BF" w:rsidRPr="00D8201A" w:rsidDel="00EA58C0" w:rsidRDefault="007542BF" w:rsidP="0013659A">
            <w:pPr>
              <w:pStyle w:val="tablebody"/>
              <w:rPr>
                <w:ins w:id="962" w:author="Samsung Electronic" w:date="2014-09-29T18:18:00Z"/>
                <w:del w:id="963" w:author="Sooho Chang" w:date="2014-11-10T19:38:00Z"/>
              </w:rPr>
            </w:pPr>
            <w:ins w:id="964" w:author="Samsung Electronic" w:date="2014-09-29T18:18:00Z">
              <w:del w:id="965" w:author="Sooho Chang" w:date="2014-11-10T19:38:00Z">
                <w:r w:rsidDel="00EA58C0">
                  <w:rPr>
                    <w:rFonts w:eastAsia="맑은 고딕" w:hint="eastAsia"/>
                  </w:rPr>
                  <w:delText xml:space="preserve">An </w:delText>
                </w:r>
                <w:r w:rsidRPr="00D8201A" w:rsidDel="00EA58C0">
                  <w:delText>example</w:delText>
                </w:r>
                <w:r w:rsidRPr="00D8201A" w:rsidDel="00EA58C0">
                  <w:rPr>
                    <w:rFonts w:hint="eastAsia"/>
                  </w:rPr>
                  <w:delText xml:space="preserve"> of soft sensors</w:delText>
                </w:r>
                <w:r w:rsidDel="00EA58C0">
                  <w:rPr>
                    <w:rFonts w:eastAsia="맑은 고딕" w:hint="eastAsia"/>
                  </w:rPr>
                  <w:delText xml:space="preserve"> is </w:delText>
                </w:r>
                <w:r w:rsidRPr="000A6DFD" w:rsidDel="00EA58C0">
                  <w:rPr>
                    <w:rFonts w:hint="eastAsia"/>
                    <w:i/>
                  </w:rPr>
                  <w:delText>D</w:delText>
                </w:r>
                <w:r w:rsidDel="00EA58C0">
                  <w:rPr>
                    <w:rFonts w:eastAsia="맑은 고딕" w:hint="eastAsia"/>
                    <w:i/>
                  </w:rPr>
                  <w:delText>iscomfort</w:delText>
                </w:r>
                <w:r w:rsidRPr="000A6DFD" w:rsidDel="00EA58C0">
                  <w:rPr>
                    <w:rFonts w:hint="eastAsia"/>
                    <w:i/>
                  </w:rPr>
                  <w:delText>I</w:delText>
                </w:r>
                <w:r w:rsidDel="00EA58C0">
                  <w:rPr>
                    <w:rFonts w:eastAsia="맑은 고딕" w:hint="eastAsia"/>
                    <w:i/>
                  </w:rPr>
                  <w:delText>ndex</w:delText>
                </w:r>
                <w:r w:rsidRPr="000A6DFD" w:rsidDel="00EA58C0">
                  <w:rPr>
                    <w:rFonts w:hint="eastAsia"/>
                    <w:i/>
                  </w:rPr>
                  <w:delText>Sensor</w:delText>
                </w:r>
                <w:r w:rsidRPr="00D8201A" w:rsidDel="00EA58C0">
                  <w:rPr>
                    <w:rFonts w:hint="eastAsia"/>
                  </w:rPr>
                  <w:delText>.</w:delText>
                </w:r>
              </w:del>
            </w:ins>
          </w:p>
        </w:tc>
      </w:tr>
    </w:tbl>
    <w:p w14:paraId="5F2D28B8" w14:textId="31B72319" w:rsidR="007542BF" w:rsidDel="00EA58C0" w:rsidRDefault="007542BF" w:rsidP="007542BF">
      <w:pPr>
        <w:pStyle w:val="3"/>
        <w:rPr>
          <w:ins w:id="966" w:author="Samsung Electronic" w:date="2014-09-29T18:18:00Z"/>
          <w:del w:id="967" w:author="Sooho Chang" w:date="2014-11-10T19:38:00Z"/>
          <w:rFonts w:eastAsia="맑은 고딕"/>
          <w:lang w:eastAsia="ko-KR"/>
        </w:rPr>
      </w:pPr>
      <w:bookmarkStart w:id="968" w:name="_Toc399778025"/>
      <w:bookmarkStart w:id="969" w:name="_Toc399780956"/>
      <w:ins w:id="970" w:author="Samsung Electronic" w:date="2014-09-29T18:18:00Z">
        <w:del w:id="971" w:author="Sooho Chang" w:date="2014-11-10T19:38:00Z">
          <w:r w:rsidDel="00EA58C0">
            <w:rPr>
              <w:rFonts w:eastAsia="맑은 고딕" w:hint="eastAsia"/>
              <w:lang w:eastAsia="ko-KR"/>
            </w:rPr>
            <w:delText>2</w:delText>
          </w:r>
          <w:r w:rsidDel="00EA58C0">
            <w:rPr>
              <w:rFonts w:hint="eastAsia"/>
              <w:lang w:eastAsia="ko-KR"/>
            </w:rPr>
            <w:delText xml:space="preserve">. </w:delText>
          </w:r>
          <w:r w:rsidDel="00EA58C0">
            <w:rPr>
              <w:rFonts w:hint="eastAsia"/>
            </w:rPr>
            <w:delText>Modify</w:delText>
          </w:r>
          <w:r w:rsidDel="00EA58C0">
            <w:rPr>
              <w:rFonts w:hint="eastAsia"/>
              <w:lang w:eastAsia="ko-KR"/>
            </w:rPr>
            <w:delText xml:space="preserve"> the</w:delText>
          </w:r>
          <w:r w:rsidDel="00EA58C0">
            <w:rPr>
              <w:rFonts w:hint="eastAsia"/>
            </w:rPr>
            <w:delText xml:space="preserve"> </w:delText>
          </w:r>
          <w:r w:rsidDel="00EA58C0">
            <w:rPr>
              <w:rFonts w:eastAsia="맑은 고딕" w:hint="eastAsia"/>
              <w:lang w:eastAsia="ko-KR"/>
            </w:rPr>
            <w:delText>the ROOT_DIR and BOOST path in the environment file</w:delText>
          </w:r>
          <w:bookmarkEnd w:id="968"/>
          <w:bookmarkEnd w:id="969"/>
        </w:del>
      </w:ins>
    </w:p>
    <w:p w14:paraId="628006D0" w14:textId="6275A4F2" w:rsidR="007542BF" w:rsidDel="00EA58C0" w:rsidRDefault="007542BF" w:rsidP="007542BF">
      <w:pPr>
        <w:pStyle w:val="body"/>
        <w:rPr>
          <w:ins w:id="972" w:author="Samsung Electronic" w:date="2014-09-29T18:18:00Z"/>
          <w:del w:id="973" w:author="Sooho Chang" w:date="2014-11-10T19:38:00Z"/>
          <w:lang w:eastAsia="ko-KR"/>
        </w:rPr>
      </w:pPr>
      <w:ins w:id="974" w:author="Samsung Electronic" w:date="2014-09-29T18:18:00Z">
        <w:del w:id="975" w:author="Sooho Chang" w:date="2014-11-10T19:38:00Z">
          <w:r w:rsidDel="00EA58C0">
            <w:rPr>
              <w:rFonts w:eastAsia="맑은 고딕" w:hint="eastAsia"/>
              <w:lang w:eastAsia="ko-KR"/>
            </w:rPr>
            <w:delText>To build, there are two setting attributes for your system environment, ROOT_DIR and BOOST_BASE, in the</w:delText>
          </w:r>
          <w:r w:rsidRPr="00FB0B2F" w:rsidDel="00EA58C0">
            <w:rPr>
              <w:rFonts w:hint="eastAsia"/>
            </w:rPr>
            <w:delText xml:space="preserve"> </w:delText>
          </w:r>
          <w:r w:rsidDel="00EA58C0">
            <w:rPr>
              <w:rFonts w:eastAsia="맑은 고딕"/>
              <w:lang w:eastAsia="ko-KR"/>
            </w:rPr>
            <w:delText>environment</w:delText>
          </w:r>
          <w:r w:rsidDel="00EA58C0">
            <w:rPr>
              <w:rFonts w:eastAsia="맑은 고딕" w:hint="eastAsia"/>
              <w:lang w:eastAsia="ko-KR"/>
            </w:rPr>
            <w:delText xml:space="preserve"> file, </w:delText>
          </w:r>
          <w:r w:rsidRPr="00F721D3" w:rsidDel="00EA58C0">
            <w:rPr>
              <w:i/>
            </w:rPr>
            <w:delText>environment.mk</w:delText>
          </w:r>
          <w:r w:rsidDel="00EA58C0">
            <w:rPr>
              <w:rFonts w:eastAsia="맑은 고딕" w:hint="eastAsia"/>
              <w:lang w:eastAsia="ko-KR"/>
            </w:rPr>
            <w:delText>. The file is in each platform i</w:delText>
          </w:r>
          <w:r w:rsidDel="00EA58C0">
            <w:rPr>
              <w:rFonts w:hint="eastAsia"/>
              <w:lang w:eastAsia="ko-KR"/>
            </w:rPr>
            <w:delText xml:space="preserve">n the directory, </w:delText>
          </w:r>
          <w:r w:rsidDel="00EA58C0">
            <w:rPr>
              <w:lang w:eastAsia="ko-KR"/>
            </w:rPr>
            <w:delText>“</w:delText>
          </w:r>
          <w:r w:rsidDel="00EA58C0">
            <w:rPr>
              <w:rFonts w:hint="eastAsia"/>
              <w:lang w:eastAsia="ko-KR"/>
            </w:rPr>
            <w:delText>oic\build</w:delText>
          </w:r>
          <w:r w:rsidDel="00EA58C0">
            <w:rPr>
              <w:lang w:eastAsia="ko-KR"/>
            </w:rPr>
            <w:delText>”</w:delText>
          </w:r>
          <w:r w:rsidDel="00EA58C0">
            <w:rPr>
              <w:rFonts w:hint="eastAsia"/>
              <w:lang w:eastAsia="ko-KR"/>
            </w:rPr>
            <w:delText xml:space="preserve">. </w:delText>
          </w:r>
        </w:del>
      </w:ins>
    </w:p>
    <w:p w14:paraId="64924FF3" w14:textId="4DF1660E" w:rsidR="007542BF" w:rsidDel="00EA58C0" w:rsidRDefault="007542BF" w:rsidP="007542BF">
      <w:pPr>
        <w:pStyle w:val="body"/>
        <w:rPr>
          <w:ins w:id="976" w:author="Samsung Electronic" w:date="2014-09-29T18:18:00Z"/>
          <w:del w:id="977" w:author="Sooho Chang" w:date="2014-11-10T19:38:00Z"/>
        </w:rPr>
      </w:pPr>
      <w:ins w:id="978" w:author="Samsung Electronic" w:date="2014-09-29T18:18:00Z">
        <w:del w:id="979" w:author="Sooho Chang" w:date="2014-11-10T19:38:00Z">
          <w:r w:rsidRPr="005E54D9" w:rsidDel="00EA58C0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0A281A98" wp14:editId="3F90F4F0">
                    <wp:extent cx="5550195" cy="950976"/>
                    <wp:effectExtent l="0" t="0" r="12700" b="20955"/>
                    <wp:docPr id="31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50195" cy="9509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573687" w14:textId="77777777" w:rsidR="008279C1" w:rsidRPr="00BA20B7" w:rsidRDefault="008279C1" w:rsidP="007542BF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# root path of each PC.</w:t>
                                </w:r>
                              </w:p>
                              <w:p w14:paraId="39D3D6A0" w14:textId="77777777" w:rsidR="008279C1" w:rsidRPr="00DD563A" w:rsidRDefault="008279C1" w:rsidP="007542BF">
                                <w:pPr>
                                  <w:ind w:firstLineChars="150" w:firstLine="241"/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 w:rsidRPr="00BA20B7"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  <w:lang w:eastAsia="ko-KR"/>
                                  </w:rPr>
                                  <w:t>ROOT_DIR</w:t>
                                </w:r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=/home/</w:t>
                                </w:r>
                                <w:proofErr w:type="spellStart"/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iotivity</w:t>
                                </w:r>
                                <w:proofErr w:type="spellEnd"/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/Desktop/Project/</w:t>
                                </w:r>
                                <w:proofErr w:type="spellStart"/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Iotivity</w:t>
                                </w:r>
                                <w:proofErr w:type="spellEnd"/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-Candidate</w:t>
                                </w:r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 xml:space="preserve"> </w:t>
                                </w:r>
                              </w:p>
                              <w:p w14:paraId="0EDD7C17" w14:textId="77777777" w:rsidR="008279C1" w:rsidRPr="00BA20B7" w:rsidRDefault="008279C1" w:rsidP="007542BF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</w:p>
                              <w:p w14:paraId="61EE282A" w14:textId="77777777" w:rsidR="008279C1" w:rsidRPr="00BA20B7" w:rsidRDefault="008279C1" w:rsidP="007542BF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# boost folder path.</w:t>
                                </w:r>
                              </w:p>
                              <w:p w14:paraId="0887BABD" w14:textId="77777777" w:rsidR="008279C1" w:rsidRDefault="008279C1" w:rsidP="007542BF">
                                <w:pPr>
                                  <w:ind w:firstLineChars="150" w:firstLine="241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 w:rsidRPr="00BA20B7"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  <w:lang w:eastAsia="ko-KR"/>
                                  </w:rPr>
                                  <w:t>BOOST_BASE</w:t>
                                </w:r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=/home/</w:t>
                                </w:r>
                                <w:proofErr w:type="spellStart"/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iotivity</w:t>
                                </w:r>
                                <w:proofErr w:type="spellEnd"/>
                                <w:r w:rsidRPr="00BA20B7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  <w:t>/Desktop/boost_1_56_0</w:t>
                                </w: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.</w:t>
                                </w:r>
                              </w:p>
                              <w:p w14:paraId="5A139237" w14:textId="77777777" w:rsidR="008279C1" w:rsidRDefault="008279C1" w:rsidP="007542BF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.</w:t>
                                </w:r>
                              </w:p>
                              <w:p w14:paraId="3BDD329B" w14:textId="77777777" w:rsidR="008279C1" w:rsidRDefault="008279C1" w:rsidP="007542BF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0" tIns="72000" rIns="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44" style="width:437pt;height:7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N2QAIAAG8EAAAOAAAAZHJzL2Uyb0RvYy54bWysVNuO0zAQfUfiHyy/0yRd0m2jpqtVl0VI&#10;C6xY+ADHcRIL3xi7TZevZ+y0pQtviJdoxh6fOXNmJuubg1ZkL8BLa2pazHJKhOG2laav6bev92+W&#10;lPjATMuUNaKmz8LTm83rV+vRVWJuB6taAQRBjK9GV9MhBFdlmeeD0MzPrBMGLzsLmgV0oc9aYCOi&#10;a5XN83yRjRZaB5YL7/H0brqkm4TfdYKHz13nRSCqpsgtpC+kbxO/2WbNqh6YGyQ/0mD/wEIzaTDp&#10;GeqOBUZ2IP+C0pKD9bYLM251ZrtOcpFqwGqK/I9qngbmRKoFxfHuLJP/f7D80/4RiGxrelVQYpjG&#10;Hn1B1ZjplSBl1Gd0vsKwJ/cIsULvHiz/7omx2wGjxC2AHQfBWmRVxPjsxYPoeHxKmvGjbRGd7YJN&#10;Uh060BEQRSCH1JHnc0fEIRCOh2VZ5sWqpITj3arMV9eLlIJVp9cOfHgvrCbRqCkg94TO9g8+RDas&#10;OoUk9lbJ9l4qlZw4ZWKrgOwZzkfTF+mp2mmkOp1hzjxNCeKkoYzhCdVfIilDxkhwXiaEF3ce+uac&#10;A9EuAC8htAy4CUrqmi7PQayKyr4zbZrTwKSabGSjzFHqqO7UpXBoDqmXxfLUuMa2zyg+2GnycVPR&#10;GCz8pGTEqa+p/7FjIChRHww28GoR2ZGQnGtcMHQgOWg0yXhb4jklzHCEqWk4mdswrdXOgewHzDKJ&#10;aewtNryTqRdxGCZGR+441UnM4wbGtbn0U9Tv/8TmFwAAAP//AwBQSwMEFAAGAAgAAAAhAM2Tq2va&#10;AAAABQEAAA8AAABkcnMvZG93bnJldi54bWxMj8FOwzAQRO9I/IO1SNyoA6raNI1TVUGAEKcWJK5u&#10;vE0C9jqy3TT8PQsXuKw0mtHsm3IzOStGDLH3pOB2loFAarzpqVXw9vpwk4OISZPR1hMq+MIIm+ry&#10;otSF8Wfa4bhPreASioVW0KU0FFLGpkOn48wPSOwdfXA6sQytNEGfudxZeZdlC+l0T/yh0wPWHTaf&#10;+5NT8Iwf92H5OL4snkZLmlb1+9bWSl1fTds1iIRT+gvDDz6jQ8VMB38iE4VVwEPS72UvX85ZHjg0&#10;X+Ugq1L+p6++AQAA//8DAFBLAQItABQABgAIAAAAIQC2gziS/gAAAOEBAAATAAAAAAAAAAAAAAAA&#10;AAAAAABbQ29udGVudF9UeXBlc10ueG1sUEsBAi0AFAAGAAgAAAAhADj9If/WAAAAlAEAAAsAAAAA&#10;AAAAAAAAAAAALwEAAF9yZWxzLy5yZWxzUEsBAi0AFAAGAAgAAAAhAJEU03ZAAgAAbwQAAA4AAAAA&#10;AAAAAAAAAAAALgIAAGRycy9lMm9Eb2MueG1sUEsBAi0AFAAGAAgAAAAhAM2Tq2vaAAAABQEAAA8A&#10;AAAAAAAAAAAAAAAAmgQAAGRycy9kb3ducmV2LnhtbFBLBQYAAAAABAAEAPMAAAChBQAAAAA=&#10;" fillcolor="#f2f2f2 [3052]">
                    <v:textbox inset="1mm,2mm,0">
                      <w:txbxContent>
                        <w:p w14:paraId="71573687" w14:textId="77777777" w:rsidR="008279C1" w:rsidRPr="00BA20B7" w:rsidRDefault="008279C1" w:rsidP="007542BF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# root path of each PC.</w:t>
                          </w:r>
                        </w:p>
                        <w:p w14:paraId="39D3D6A0" w14:textId="77777777" w:rsidR="008279C1" w:rsidRPr="00DD563A" w:rsidRDefault="008279C1" w:rsidP="007542BF">
                          <w:pPr>
                            <w:ind w:firstLineChars="150" w:firstLine="241"/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 w:rsidRPr="00BA20B7"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  <w:lang w:eastAsia="ko-KR"/>
                            </w:rPr>
                            <w:t>ROOT_DIR</w:t>
                          </w:r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=/home/</w:t>
                          </w:r>
                          <w:proofErr w:type="spellStart"/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iotivity</w:t>
                          </w:r>
                          <w:proofErr w:type="spellEnd"/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/Desktop/Project/</w:t>
                          </w:r>
                          <w:proofErr w:type="spellStart"/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Iotivity</w:t>
                          </w:r>
                          <w:proofErr w:type="spellEnd"/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-Candidate</w:t>
                          </w:r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 xml:space="preserve"> </w:t>
                          </w:r>
                        </w:p>
                        <w:p w14:paraId="0EDD7C17" w14:textId="77777777" w:rsidR="008279C1" w:rsidRPr="00BA20B7" w:rsidRDefault="008279C1" w:rsidP="007542BF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</w:p>
                        <w:p w14:paraId="61EE282A" w14:textId="77777777" w:rsidR="008279C1" w:rsidRPr="00BA20B7" w:rsidRDefault="008279C1" w:rsidP="007542BF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# boost folder path.</w:t>
                          </w:r>
                        </w:p>
                        <w:p w14:paraId="0887BABD" w14:textId="77777777" w:rsidR="008279C1" w:rsidRDefault="008279C1" w:rsidP="007542BF">
                          <w:pPr>
                            <w:ind w:firstLineChars="150" w:firstLine="241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 w:rsidRPr="00BA20B7"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  <w:lang w:eastAsia="ko-KR"/>
                            </w:rPr>
                            <w:t>BOOST_BASE</w:t>
                          </w:r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=/home/</w:t>
                          </w:r>
                          <w:proofErr w:type="spellStart"/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iotivity</w:t>
                          </w:r>
                          <w:proofErr w:type="spellEnd"/>
                          <w:r w:rsidRPr="00BA20B7"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  <w:t>/Desktop/boost_1_56_0</w:t>
                          </w: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.</w:t>
                          </w:r>
                        </w:p>
                        <w:p w14:paraId="5A139237" w14:textId="77777777" w:rsidR="008279C1" w:rsidRDefault="008279C1" w:rsidP="007542BF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.</w:t>
                          </w:r>
                        </w:p>
                        <w:p w14:paraId="3BDD329B" w14:textId="77777777" w:rsidR="008279C1" w:rsidRDefault="008279C1" w:rsidP="007542BF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.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38368C17" w14:textId="2F2475F5" w:rsidR="007542BF" w:rsidDel="00EA58C0" w:rsidRDefault="007542BF" w:rsidP="007542BF">
      <w:pPr>
        <w:pStyle w:val="3"/>
        <w:rPr>
          <w:ins w:id="980" w:author="Samsung Electronic" w:date="2014-09-29T18:18:00Z"/>
          <w:del w:id="981" w:author="Sooho Chang" w:date="2014-11-10T19:38:00Z"/>
          <w:rFonts w:eastAsia="맑은 고딕"/>
          <w:lang w:eastAsia="ko-KR"/>
        </w:rPr>
      </w:pPr>
      <w:bookmarkStart w:id="982" w:name="_Toc399778026"/>
      <w:bookmarkStart w:id="983" w:name="_Toc399780957"/>
      <w:ins w:id="984" w:author="Samsung Electronic" w:date="2014-09-29T18:18:00Z">
        <w:del w:id="985" w:author="Sooho Chang" w:date="2014-11-10T19:38:00Z">
          <w:r w:rsidDel="00EA58C0">
            <w:rPr>
              <w:rFonts w:eastAsia="맑은 고딕" w:hint="eastAsia"/>
              <w:lang w:eastAsia="ko-KR"/>
            </w:rPr>
            <w:delText>3. Refer readme files in each build directory for each module.</w:delText>
          </w:r>
          <w:bookmarkEnd w:id="982"/>
          <w:bookmarkEnd w:id="983"/>
        </w:del>
      </w:ins>
    </w:p>
    <w:p w14:paraId="1FA911DE" w14:textId="69585FF5" w:rsidR="007542BF" w:rsidDel="00EA58C0" w:rsidRDefault="007542BF" w:rsidP="007542BF">
      <w:pPr>
        <w:pStyle w:val="body"/>
        <w:rPr>
          <w:ins w:id="986" w:author="Samsung Electronic" w:date="2014-09-29T18:18:00Z"/>
          <w:del w:id="987" w:author="Sooho Chang" w:date="2014-11-10T19:38:00Z"/>
          <w:rFonts w:eastAsia="맑은 고딕"/>
          <w:lang w:eastAsia="ko-KR"/>
        </w:rPr>
      </w:pPr>
      <w:ins w:id="988" w:author="Samsung Electronic" w:date="2014-09-29T18:18:00Z">
        <w:del w:id="989" w:author="Sooho Chang" w:date="2014-11-10T19:38:00Z">
          <w:r w:rsidDel="00EA58C0">
            <w:rPr>
              <w:rFonts w:eastAsia="맑은 고딕" w:hint="eastAsia"/>
              <w:lang w:eastAsia="ko-KR"/>
            </w:rPr>
            <w:delText>There are readme files in the build directories for each module (e.g. \SDK, \ SSMCore,  \SampleApp) . Please refer the files for specific setup.</w:delText>
          </w:r>
        </w:del>
      </w:ins>
    </w:p>
    <w:p w14:paraId="2DA8C2B7" w14:textId="6585039C" w:rsidR="007542BF" w:rsidDel="00EA58C0" w:rsidRDefault="007542BF" w:rsidP="007542BF">
      <w:pPr>
        <w:pStyle w:val="3"/>
        <w:rPr>
          <w:ins w:id="990" w:author="Samsung Electronic" w:date="2014-09-29T18:18:00Z"/>
          <w:del w:id="991" w:author="Sooho Chang" w:date="2014-11-10T19:38:00Z"/>
        </w:rPr>
      </w:pPr>
      <w:bookmarkStart w:id="992" w:name="_Toc399778027"/>
      <w:bookmarkStart w:id="993" w:name="_Toc399780958"/>
      <w:ins w:id="994" w:author="Samsung Electronic" w:date="2014-09-29T18:18:00Z">
        <w:del w:id="995" w:author="Sooho Chang" w:date="2014-11-10T19:38:00Z">
          <w:r w:rsidDel="00EA58C0">
            <w:rPr>
              <w:rFonts w:eastAsia="맑은 고딕" w:hint="eastAsia"/>
              <w:lang w:eastAsia="ko-KR"/>
            </w:rPr>
            <w:delText xml:space="preserve">4. </w:delText>
          </w:r>
          <w:r w:rsidDel="00EA58C0">
            <w:delText>R</w:delText>
          </w:r>
          <w:r w:rsidDel="00EA58C0">
            <w:rPr>
              <w:rFonts w:hint="eastAsia"/>
            </w:rPr>
            <w:delText>un make</w:delText>
          </w:r>
          <w:bookmarkEnd w:id="992"/>
          <w:bookmarkEnd w:id="993"/>
        </w:del>
      </w:ins>
    </w:p>
    <w:p w14:paraId="3E42B827" w14:textId="00CD7AC3" w:rsidR="007542BF" w:rsidDel="00EA58C0" w:rsidRDefault="007542BF" w:rsidP="007542BF">
      <w:pPr>
        <w:pStyle w:val="body"/>
        <w:rPr>
          <w:ins w:id="996" w:author="Samsung Electronic" w:date="2014-09-29T18:18:00Z"/>
          <w:del w:id="997" w:author="Sooho Chang" w:date="2014-11-10T19:38:00Z"/>
        </w:rPr>
      </w:pPr>
      <w:ins w:id="998" w:author="Samsung Electronic" w:date="2014-09-29T18:18:00Z">
        <w:del w:id="999" w:author="Sooho Chang" w:date="2014-11-10T19:38:00Z">
          <w:r w:rsidRPr="005E54D9" w:rsidDel="00EA58C0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37116C1C" wp14:editId="326D4E9B">
                    <wp:extent cx="5549900" cy="298450"/>
                    <wp:effectExtent l="0" t="0" r="12700" b="25400"/>
                    <wp:docPr id="2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6CC43" w14:textId="77777777" w:rsidR="008279C1" w:rsidRDefault="008279C1" w:rsidP="007542BF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~/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-service/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Data_Management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SoftSensorManager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$ make</w:t>
                                </w:r>
                              </w:p>
                            </w:txbxContent>
                          </wps:txbx>
                          <wps:bodyPr rot="0" vert="horz" wrap="square" lIns="36000" tIns="72000" rIns="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45" style="width:437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s6FQQIAAG8EAAAOAAAAZHJzL2Uyb0RvYy54bWysVF1v0zAUfUfiP1h+Z2nLMtpo6TRtDCEN&#10;mBj8gBvHSSz8xbXbdPz6XTtt6eAN8RLda18fn3vOdS6vdkazrcSgnK35/GzGmbTCtcr2Nf/+7e7N&#10;krMQwbagnZU1f5KBX61fv7ocfSUXbnC6lcgIxIZq9DUfYvRVUQQxSAPhzHlpabNzaCBSin3RIoyE&#10;bnSxmM0uitFh69EJGQKt3k6bfJ3xu06K+KXrgoxM15y4xfzF/G3St1hfQtUj+EGJPQ34BxYGlKVL&#10;j1C3EIFtUP0FZZRAF1wXz4Qzhes6JWTugbqZz/7o5nEAL3MvJE7wR5nC/4MVn7cPyFRb8wU5ZcGQ&#10;R19JNbC9lqxM+ow+VFT26B8wdRj8vRM/ArPuZqAqeY3oxkFCS6zmqb54cSAlgY6yZvzkWkKHTXRZ&#10;ql2HJgGSCGyXHXk6OiJ3kQlaLMvz1WpGxgnaW6yW52W2rIDqcNpjiB+kMywFNUfintFhex9iYgPV&#10;oSSzd1q1d0rrnKQpkzca2RZoPpp+no/qjSGq09qqnNH1E04eylSeUcMpkrZsrPmqXJQZ4cVewL45&#10;3kFoJ4CnEEZFeglamZovj0VQJWXf25YYQBVB6SmmrrTdS53UnVyKu2aXvZyvDsY1rn0i8dFNk08v&#10;lYLB4S/ORpr6moefG0DJmf5oycC3F4kdizl5Rw+MEswJBU0Ozkta5wysIJiax0N4E6dntfGo+oFu&#10;mcS07poM71T2Ig3DxGjPnaY6i7l/genZnOa56vd/Yv0MAAD//wMAUEsDBBQABgAIAAAAIQC5Ne/D&#10;2QAAAAQBAAAPAAAAZHJzL2Rvd25yZXYueG1sTI9BS8NAEIXvgv9hGcGb3SilqTGbUiIq4skqeJ1m&#10;xyS6Oxuy2zT+e0cvennweMN735Sb2Ts10Rj7wAYuFxko4ibYnlsDry93F2tQMSFbdIHJwBdF2FSn&#10;JyUWNhz5maZdapWUcCzQQJfSUGgdm448xkUYiCV7D6PHJHZstR3xKOXe6assW2mPPctChwPVHTWf&#10;u4M38Egft2N+Pz2tHibHyNf129bVxpyfzdsbUInm9HcMP/iCDpUw7cOBbVTOgDySflWydb4Uuzew&#10;zDPQVan/w1ffAAAA//8DAFBLAQItABQABgAIAAAAIQC2gziS/gAAAOEBAAATAAAAAAAAAAAAAAAA&#10;AAAAAABbQ29udGVudF9UeXBlc10ueG1sUEsBAi0AFAAGAAgAAAAhADj9If/WAAAAlAEAAAsAAAAA&#10;AAAAAAAAAAAALwEAAF9yZWxzLy5yZWxzUEsBAi0AFAAGAAgAAAAhANvuzoVBAgAAbwQAAA4AAAAA&#10;AAAAAAAAAAAALgIAAGRycy9lMm9Eb2MueG1sUEsBAi0AFAAGAAgAAAAhALk178PZAAAABAEAAA8A&#10;AAAAAAAAAAAAAAAAmwQAAGRycy9kb3ducmV2LnhtbFBLBQYAAAAABAAEAPMAAAChBQAAAAA=&#10;" fillcolor="#f2f2f2 [3052]">
                    <v:textbox inset="1mm,2mm,0">
                      <w:txbxContent>
                        <w:p w14:paraId="6BB6CC43" w14:textId="77777777" w:rsidR="008279C1" w:rsidRDefault="008279C1" w:rsidP="007542BF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~/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-service/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Data_Management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SoftSensorManager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$ make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236D012D" w14:textId="1D06FCC0" w:rsidR="007542BF" w:rsidRPr="00E71305" w:rsidDel="00EA58C0" w:rsidRDefault="007542BF" w:rsidP="007542BF">
      <w:pPr>
        <w:pStyle w:val="3"/>
        <w:rPr>
          <w:ins w:id="1000" w:author="Samsung Electronic" w:date="2014-09-29T18:18:00Z"/>
          <w:del w:id="1001" w:author="Sooho Chang" w:date="2014-11-10T19:38:00Z"/>
          <w:rFonts w:eastAsia="맑은 고딕"/>
          <w:lang w:eastAsia="ko-KR"/>
        </w:rPr>
      </w:pPr>
      <w:bookmarkStart w:id="1002" w:name="_Toc399778028"/>
      <w:bookmarkStart w:id="1003" w:name="_Toc399780959"/>
      <w:ins w:id="1004" w:author="Samsung Electronic" w:date="2014-09-29T18:18:00Z">
        <w:del w:id="1005" w:author="Sooho Chang" w:date="2014-11-10T19:38:00Z">
          <w:r w:rsidDel="00EA58C0">
            <w:rPr>
              <w:rFonts w:eastAsia="맑은 고딕" w:hint="eastAsia"/>
              <w:lang w:eastAsia="ko-KR"/>
            </w:rPr>
            <w:delText xml:space="preserve">5. </w:delText>
          </w:r>
          <w:r w:rsidDel="00EA58C0">
            <w:rPr>
              <w:rFonts w:hint="eastAsia"/>
            </w:rPr>
            <w:delText>Execute</w:delText>
          </w:r>
          <w:r w:rsidDel="00EA58C0">
            <w:rPr>
              <w:rFonts w:eastAsia="맑은 고딕" w:hint="eastAsia"/>
              <w:lang w:eastAsia="ko-KR"/>
            </w:rPr>
            <w:delText xml:space="preserve"> THSensorApp, </w:delText>
          </w:r>
          <w:r w:rsidDel="00EA58C0">
            <w:rPr>
              <w:rFonts w:hint="eastAsia"/>
            </w:rPr>
            <w:delText xml:space="preserve"> SSMService and </w:delText>
          </w:r>
          <w:r w:rsidDel="00EA58C0">
            <w:rPr>
              <w:rFonts w:eastAsia="맑은 고딕" w:hint="eastAsia"/>
              <w:lang w:eastAsia="ko-KR"/>
            </w:rPr>
            <w:delText>AppResourceClient</w:delText>
          </w:r>
          <w:bookmarkEnd w:id="1002"/>
          <w:bookmarkEnd w:id="1003"/>
        </w:del>
      </w:ins>
    </w:p>
    <w:p w14:paraId="27D2E71A" w14:textId="0B1F9FC5" w:rsidR="007542BF" w:rsidRPr="009539B6" w:rsidDel="00EA58C0" w:rsidRDefault="007542BF" w:rsidP="007542BF">
      <w:pPr>
        <w:pStyle w:val="body"/>
        <w:rPr>
          <w:ins w:id="1006" w:author="Samsung Electronic" w:date="2014-09-29T18:18:00Z"/>
          <w:del w:id="1007" w:author="Sooho Chang" w:date="2014-11-10T19:38:00Z"/>
          <w:rFonts w:eastAsia="맑은 고딕"/>
          <w:lang w:eastAsia="ko-KR"/>
        </w:rPr>
      </w:pPr>
      <w:ins w:id="1008" w:author="Samsung Electronic" w:date="2014-09-29T18:18:00Z">
        <w:del w:id="1009" w:author="Sooho Chang" w:date="2014-11-10T19:38:00Z">
          <w:r w:rsidDel="00EA58C0">
            <w:rPr>
              <w:rFonts w:eastAsia="맑은 고딕"/>
              <w:lang w:eastAsia="ko-KR"/>
            </w:rPr>
            <w:delText>T</w:delText>
          </w:r>
          <w:r w:rsidDel="00EA58C0">
            <w:rPr>
              <w:rFonts w:eastAsia="맑은 고딕" w:hint="eastAsia"/>
              <w:lang w:eastAsia="ko-KR"/>
            </w:rPr>
            <w:delText xml:space="preserve">o </w:delText>
          </w:r>
          <w:r w:rsidDel="00EA58C0">
            <w:rPr>
              <w:rFonts w:eastAsia="맑은 고딕"/>
              <w:lang w:eastAsia="ko-KR"/>
            </w:rPr>
            <w:delText>initiate</w:delText>
          </w:r>
          <w:r w:rsidDel="00EA58C0">
            <w:rPr>
              <w:rFonts w:eastAsia="맑은 고딕" w:hint="eastAsia"/>
              <w:lang w:eastAsia="ko-KR"/>
            </w:rPr>
            <w:delText xml:space="preserve"> SSM service, please enter as following; </w:delText>
          </w:r>
        </w:del>
      </w:ins>
    </w:p>
    <w:p w14:paraId="60F89C6C" w14:textId="72EF8538" w:rsidR="007542BF" w:rsidDel="00EA58C0" w:rsidRDefault="007542BF" w:rsidP="007542BF">
      <w:pPr>
        <w:pStyle w:val="body"/>
        <w:rPr>
          <w:ins w:id="1010" w:author="Samsung Electronic" w:date="2014-09-29T18:18:00Z"/>
          <w:del w:id="1011" w:author="Sooho Chang" w:date="2014-11-10T19:38:00Z"/>
          <w:rFonts w:eastAsia="맑은 고딕"/>
          <w:lang w:eastAsia="ko-KR"/>
        </w:rPr>
      </w:pPr>
      <w:ins w:id="1012" w:author="Samsung Electronic" w:date="2014-09-29T18:18:00Z">
        <w:del w:id="1013" w:author="Sooho Chang" w:date="2014-11-10T19:38:00Z">
          <w:r w:rsidRPr="005E54D9" w:rsidDel="00EA58C0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266D6162" wp14:editId="4D3DB49B">
                    <wp:extent cx="5549900" cy="297712"/>
                    <wp:effectExtent l="0" t="0" r="12700" b="26670"/>
                    <wp:docPr id="1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0" cy="29771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4DBCD" w14:textId="77777777" w:rsidR="008279C1" w:rsidRPr="004C1904" w:rsidRDefault="008279C1" w:rsidP="007542BF">
                                <w:pPr>
                                  <w:ind w:firstLineChars="150" w:firstLine="240"/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~/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-service/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Data_Management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SoftSensorManager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Ouputs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$ ./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ourier New" w:eastAsia="맑은 고딕" w:hAnsi="Courier New" w:cs="Courier New" w:hint="eastAsia"/>
                                    <w:b/>
                                    <w:sz w:val="16"/>
                                    <w:szCs w:val="16"/>
                                    <w:lang w:eastAsia="ko-KR"/>
                                  </w:rPr>
                                  <w:t>THSensorApp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72000" rIns="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46" style="width:437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XuPwIAAG4EAAAOAAAAZHJzL2Uyb0RvYy54bWysVNtu2zAMfR+wfxD0vjrJ6rYx6hRFuw4D&#10;uq1Ytw+gZdkWptsoJU739aXkJE23t2EvBilRh4eHpC+vtkazjcSgnK35/GTGmbTCtcr2Nf/x/e7d&#10;BWchgm1BOytr/iQDv1q9fXM5+kou3OB0K5ERiA3V6Gs+xOiroghikAbCifPS0mXn0EAkF/uiRRgJ&#10;3ehiMZudFaPD1qMTMgQ6vZ0u+Srjd50U8WvXBRmZrjlxi/mL+dukb7G6hKpH8IMSOxrwDywMKEtJ&#10;D1C3EIGtUf0FZZRAF1wXT4Qzhes6JWSugaqZz/6o5nEAL3MtJE7wB5nC/4MVXzYPyFRLvePMgqEW&#10;fSPRwPZasjLJM/pQUdSjf8BUYPD3TvwMzLqbgaLkNaIbBwktkZqn+OLVg+QEesqa8bNrCR3W0WWl&#10;th2aBEgasG1uyNOhIXIbmaDDsjxdLmfUN0F3i+X5+XyRU0C1f+0xxI/SGZaMmiNxz+iwuQ8xsYFq&#10;H5LZO63aO6V1dtKQyRuNbAM0Hk0/z0/12hDV6WxZzij9hJNnMoVn1HCMpC0ba74sF2VGeHUXsG8O&#10;OQjtCPAYwqhIi6CVqfnFIQiqpOwH2xIDqCIoPdlUlbY7qZO6U5fittnmVi4y5SR949onEh/dNPi0&#10;qGQMDn9zNtLQ1zz8WgNKzvQnSw18f5bYsZidc9ovcjA7ZDTZOC3pnDOwgmBqHvfmTZy2au1R9QNl&#10;mcS07poa3qncixdGO+401FnM3QKmrTn2c9TLb2L1DAAA//8DAFBLAwQUAAYACAAAACEAIpPLeNoA&#10;AAAEAQAADwAAAGRycy9kb3ducmV2LnhtbEyPwU7DMBBE70j8g7VI3KgDqtI2jVNVQYAQpxYkrm68&#10;TQL2OrLdNPw9Cxe4jDSa1czbcjM5K0YMsfek4HaWgUBqvOmpVfD2+nCzBBGTJqOtJ1TwhRE21eVF&#10;qQvjz7TDcZ9awSUUC62gS2kopIxNh07HmR+QODv64HRiG1ppgj5zubPyLsty6XRPvNDpAesOm8/9&#10;ySl4xo/7sHgcX/Kn0ZKmVf2+tbVS11fTdg0i4ZT+juEHn9GhYqaDP5GJwirgR9KvcrZczNkeFMzz&#10;FciqlP/hq28AAAD//wMAUEsBAi0AFAAGAAgAAAAhALaDOJL+AAAA4QEAABMAAAAAAAAAAAAAAAAA&#10;AAAAAFtDb250ZW50X1R5cGVzXS54bWxQSwECLQAUAAYACAAAACEAOP0h/9YAAACUAQAACwAAAAAA&#10;AAAAAAAAAAAvAQAAX3JlbHMvLnJlbHNQSwECLQAUAAYACAAAACEAp8017j8CAABuBAAADgAAAAAA&#10;AAAAAAAAAAAuAgAAZHJzL2Uyb0RvYy54bWxQSwECLQAUAAYACAAAACEAIpPLeNoAAAAEAQAADwAA&#10;AAAAAAAAAAAAAACZBAAAZHJzL2Rvd25yZXYueG1sUEsFBgAAAAAEAAQA8wAAAKAFAAAAAA==&#10;" fillcolor="#f2f2f2 [3052]">
                    <v:textbox inset="1mm,2mm,0">
                      <w:txbxContent>
                        <w:p w14:paraId="1874DBCD" w14:textId="77777777" w:rsidR="008279C1" w:rsidRPr="004C1904" w:rsidRDefault="008279C1" w:rsidP="007542BF">
                          <w:pPr>
                            <w:ind w:firstLineChars="150" w:firstLine="240"/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~/</w:t>
                          </w:r>
                          <w:proofErr w:type="spellStart"/>
                          <w:proofErr w:type="gram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-service/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Data_Management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SoftSensorManager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Ouputs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$ ./</w:t>
                          </w:r>
                          <w:proofErr w:type="spellStart"/>
                          <w:proofErr w:type="gramEnd"/>
                          <w:r>
                            <w:rPr>
                              <w:rFonts w:ascii="Courier New" w:eastAsia="맑은 고딕" w:hAnsi="Courier New" w:cs="Courier New" w:hint="eastAsia"/>
                              <w:b/>
                              <w:sz w:val="16"/>
                              <w:szCs w:val="16"/>
                              <w:lang w:eastAsia="ko-KR"/>
                            </w:rPr>
                            <w:t>THSensorApp</w:t>
                          </w:r>
                          <w:proofErr w:type="spellEnd"/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3C95BC1E" w14:textId="69D699D2" w:rsidR="007542BF" w:rsidDel="00EA58C0" w:rsidRDefault="007542BF" w:rsidP="007542BF">
      <w:pPr>
        <w:pStyle w:val="body"/>
        <w:rPr>
          <w:ins w:id="1014" w:author="Samsung Electronic" w:date="2014-09-29T18:18:00Z"/>
          <w:del w:id="1015" w:author="Sooho Chang" w:date="2014-11-10T19:38:00Z"/>
          <w:rFonts w:eastAsia="맑은 고딕"/>
          <w:lang w:eastAsia="ko-KR"/>
        </w:rPr>
      </w:pPr>
    </w:p>
    <w:p w14:paraId="575E9F6B" w14:textId="5A70FB9A" w:rsidR="007542BF" w:rsidRPr="009539B6" w:rsidDel="00EA58C0" w:rsidRDefault="007542BF" w:rsidP="007542BF">
      <w:pPr>
        <w:pStyle w:val="body"/>
        <w:rPr>
          <w:ins w:id="1016" w:author="Samsung Electronic" w:date="2014-09-29T18:18:00Z"/>
          <w:del w:id="1017" w:author="Sooho Chang" w:date="2014-11-10T19:38:00Z"/>
          <w:rFonts w:eastAsia="맑은 고딕"/>
          <w:lang w:eastAsia="ko-KR"/>
        </w:rPr>
      </w:pPr>
      <w:ins w:id="1018" w:author="Samsung Electronic" w:date="2014-09-29T18:18:00Z">
        <w:del w:id="1019" w:author="Sooho Chang" w:date="2014-11-10T19:38:00Z">
          <w:r w:rsidDel="00EA58C0">
            <w:rPr>
              <w:rFonts w:eastAsia="맑은 고딕"/>
              <w:lang w:eastAsia="ko-KR"/>
            </w:rPr>
            <w:delText>T</w:delText>
          </w:r>
          <w:r w:rsidDel="00EA58C0">
            <w:rPr>
              <w:rFonts w:eastAsia="맑은 고딕" w:hint="eastAsia"/>
              <w:lang w:eastAsia="ko-KR"/>
            </w:rPr>
            <w:delText xml:space="preserve">o </w:delText>
          </w:r>
          <w:r w:rsidDel="00EA58C0">
            <w:rPr>
              <w:rFonts w:eastAsia="맑은 고딕"/>
              <w:lang w:eastAsia="ko-KR"/>
            </w:rPr>
            <w:delText>initiate</w:delText>
          </w:r>
          <w:r w:rsidDel="00EA58C0">
            <w:rPr>
              <w:rFonts w:eastAsia="맑은 고딕" w:hint="eastAsia"/>
              <w:lang w:eastAsia="ko-KR"/>
            </w:rPr>
            <w:delText xml:space="preserve"> SSM service, please enter as following;</w:delText>
          </w:r>
        </w:del>
      </w:ins>
    </w:p>
    <w:p w14:paraId="6416A183" w14:textId="7CB7E4B5" w:rsidR="007542BF" w:rsidDel="00EA58C0" w:rsidRDefault="007542BF" w:rsidP="007542BF">
      <w:pPr>
        <w:pStyle w:val="body"/>
        <w:rPr>
          <w:ins w:id="1020" w:author="Samsung Electronic" w:date="2014-09-29T18:18:00Z"/>
          <w:del w:id="1021" w:author="Sooho Chang" w:date="2014-11-10T19:38:00Z"/>
          <w:rFonts w:eastAsia="맑은 고딕"/>
          <w:lang w:eastAsia="ko-KR"/>
        </w:rPr>
      </w:pPr>
      <w:ins w:id="1022" w:author="Samsung Electronic" w:date="2014-09-29T18:18:00Z">
        <w:del w:id="1023" w:author="Sooho Chang" w:date="2014-11-10T19:38:00Z">
          <w:r w:rsidRPr="005E54D9" w:rsidDel="00EA58C0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53468D80" wp14:editId="54AF569E">
                    <wp:extent cx="5549900" cy="311888"/>
                    <wp:effectExtent l="0" t="0" r="12700" b="12065"/>
                    <wp:docPr id="3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0" cy="3118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8185A" w14:textId="77777777" w:rsidR="008279C1" w:rsidRDefault="008279C1" w:rsidP="007542BF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~/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-service/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Data_Management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SoftSensorManager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Ouputs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$ ./</w:t>
                                </w:r>
                                <w:proofErr w:type="spellStart"/>
                                <w:proofErr w:type="gramEnd"/>
                                <w:r w:rsidRPr="005532D8">
                                  <w:rPr>
                                    <w:rFonts w:ascii="Courier New" w:hAnsi="Courier New" w:cs="Courier New" w:hint="eastAsia"/>
                                    <w:b/>
                                    <w:sz w:val="16"/>
                                    <w:szCs w:val="16"/>
                                    <w:lang w:eastAsia="ko-KR"/>
                                  </w:rPr>
                                  <w:t>SSMResourceServer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72000" rIns="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47" style="width:437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EBQQIAAG8EAAAOAAAAZHJzL2Uyb0RvYy54bWysVNtu2zAMfR+wfxD0vjpJ6y4x6hRFuw4D&#10;uq1Ytw+gZdkWptsoJU739aXkNE23t2EvBilRh4eHpC8ud0azrcSgnK35/GTGmbTCtcr2Nf/x/fbd&#10;krMQwbagnZU1f5SBX67fvrkYfSUXbnC6lcgIxIZq9DUfYvRVUQQxSAPhxHlp6bJzaCCSi33RIoyE&#10;bnSxmM3Oi9Fh69EJGQKd3kyXfJ3xu06K+LXrgoxM15y4xfzF/G3St1hfQNUj+EGJPQ34BxYGlKWk&#10;B6gbiMA2qP6CMkqgC66LJ8KZwnWdEjLXQNXMZ39U8zCAl7kWEif4g0zh/8GKL9t7ZKqt+emCMwuG&#10;evSNVAPba8nKpM/oQ0VhD/4eU4XB3znxMzDrrgeKkleIbhwktMRqnuKLVw+SE+gpa8bPriV02ESX&#10;pdp1aBIgicB2uSOPh47IXWSCDsvybLWaUeME3Z3O58vlMqeA6vm1xxA/SmdYMmqOxD2jw/YuxMQG&#10;queQzN5p1d4qrbOTpkxea2RboPlo+nl+qjeGqE5nq3JG6SecPJQpPKOGYyRt2VjzVbkoM8Kru4B9&#10;c8hBaEeAxxBGRdoErUzNl4cgqJKyH2xLDKCKoPRkU1Xa7qVO6k5dirtml3u5yI1I0jeufSTx0U2T&#10;T5tKxuDwN2cjTX3Nw68NoORMf7LUwNPzxI7F7LynBSMHs0NGk42zks45AysIpubx2byO01ptPKp+&#10;oCyTmNZdUcM7lXvxwmjPnaY6i7nfwLQ2x36OevlPrJ8AAAD//wMAUEsDBBQABgAIAAAAIQCG/vUN&#10;2QAAAAQBAAAPAAAAZHJzL2Rvd25yZXYueG1sTI9PS8NAEMXvgt9hGcGb3VRK/8RsSomoiCer4HWa&#10;jEl0dzbsbtP47R296OXB4w3v/abYTs6qkULsPRuYzzJQxLVvem4NvL7cXa1BxYTcoPVMBr4owrY8&#10;Pyswb/yJn2ncp1ZJCcccDXQpDbnWse7IYZz5gViydx8cJrGh1U3Ak5Q7q6+zbKkd9iwLHQ5UdVR/&#10;7o/OwCN93IbV/fi0fBgtI2+qt52tjLm8mHY3oBJN6e8YfvAFHUphOvgjN1FZA/JI+lXJ1quF2IOB&#10;xWYOuiz0f/jyGwAA//8DAFBLAQItABQABgAIAAAAIQC2gziS/gAAAOEBAAATAAAAAAAAAAAAAAAA&#10;AAAAAABbQ29udGVudF9UeXBlc10ueG1sUEsBAi0AFAAGAAgAAAAhADj9If/WAAAAlAEAAAsAAAAA&#10;AAAAAAAAAAAALwEAAF9yZWxzLy5yZWxzUEsBAi0AFAAGAAgAAAAhAAxSQQFBAgAAbwQAAA4AAAAA&#10;AAAAAAAAAAAALgIAAGRycy9lMm9Eb2MueG1sUEsBAi0AFAAGAAgAAAAhAIb+9Q3ZAAAABAEAAA8A&#10;AAAAAAAAAAAAAAAAmwQAAGRycy9kb3ducmV2LnhtbFBLBQYAAAAABAAEAPMAAAChBQAAAAA=&#10;" fillcolor="#f2f2f2 [3052]">
                    <v:textbox inset="1mm,2mm,0">
                      <w:txbxContent>
                        <w:p w14:paraId="4C28185A" w14:textId="77777777" w:rsidR="008279C1" w:rsidRDefault="008279C1" w:rsidP="007542BF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~/</w:t>
                          </w:r>
                          <w:proofErr w:type="spellStart"/>
                          <w:proofErr w:type="gram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-service/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Data_Management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SoftSensorManager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Ouputs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$ ./</w:t>
                          </w:r>
                          <w:proofErr w:type="spellStart"/>
                          <w:proofErr w:type="gramEnd"/>
                          <w:r w:rsidRPr="005532D8">
                            <w:rPr>
                              <w:rFonts w:ascii="Courier New" w:hAnsi="Courier New" w:cs="Courier New" w:hint="eastAsia"/>
                              <w:b/>
                              <w:sz w:val="16"/>
                              <w:szCs w:val="16"/>
                              <w:lang w:eastAsia="ko-KR"/>
                            </w:rPr>
                            <w:t>SSMResourceServer</w:t>
                          </w:r>
                          <w:proofErr w:type="spellEnd"/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533F1008" w14:textId="35CDE678" w:rsidR="007542BF" w:rsidDel="00EA58C0" w:rsidRDefault="007542BF" w:rsidP="007542BF">
      <w:pPr>
        <w:pStyle w:val="body"/>
        <w:rPr>
          <w:ins w:id="1024" w:author="Samsung Electronic" w:date="2014-09-29T18:18:00Z"/>
          <w:del w:id="1025" w:author="Sooho Chang" w:date="2014-11-10T19:38:00Z"/>
          <w:rFonts w:eastAsia="맑은 고딕"/>
          <w:lang w:eastAsia="ko-KR"/>
        </w:rPr>
      </w:pPr>
    </w:p>
    <w:p w14:paraId="3556DCE5" w14:textId="106E8709" w:rsidR="007542BF" w:rsidRPr="009539B6" w:rsidDel="00EA58C0" w:rsidRDefault="007542BF" w:rsidP="007542BF">
      <w:pPr>
        <w:pStyle w:val="body"/>
        <w:rPr>
          <w:ins w:id="1026" w:author="Samsung Electronic" w:date="2014-09-29T18:18:00Z"/>
          <w:del w:id="1027" w:author="Sooho Chang" w:date="2014-11-10T19:38:00Z"/>
          <w:rFonts w:eastAsia="맑은 고딕"/>
          <w:lang w:eastAsia="ko-KR"/>
        </w:rPr>
      </w:pPr>
      <w:ins w:id="1028" w:author="Samsung Electronic" w:date="2014-09-29T18:18:00Z">
        <w:del w:id="1029" w:author="Sooho Chang" w:date="2014-11-10T19:38:00Z">
          <w:r w:rsidDel="00EA58C0">
            <w:rPr>
              <w:rFonts w:eastAsia="맑은 고딕"/>
              <w:lang w:eastAsia="ko-KR"/>
            </w:rPr>
            <w:delText>T</w:delText>
          </w:r>
          <w:r w:rsidDel="00EA58C0">
            <w:rPr>
              <w:rFonts w:eastAsia="맑은 고딕" w:hint="eastAsia"/>
              <w:lang w:eastAsia="ko-KR"/>
            </w:rPr>
            <w:delText xml:space="preserve">o </w:delText>
          </w:r>
          <w:r w:rsidDel="00EA58C0">
            <w:rPr>
              <w:rFonts w:eastAsia="맑은 고딕"/>
              <w:lang w:eastAsia="ko-KR"/>
            </w:rPr>
            <w:delText>initiate</w:delText>
          </w:r>
          <w:r w:rsidDel="00EA58C0">
            <w:rPr>
              <w:rFonts w:eastAsia="맑은 고딕" w:hint="eastAsia"/>
              <w:lang w:eastAsia="ko-KR"/>
            </w:rPr>
            <w:delText xml:space="preserve"> SSM Client Test Application, please enter as following;</w:delText>
          </w:r>
        </w:del>
      </w:ins>
    </w:p>
    <w:p w14:paraId="60651CCC" w14:textId="3DACF580" w:rsidR="007542BF" w:rsidDel="00EA58C0" w:rsidRDefault="007542BF" w:rsidP="007542BF">
      <w:pPr>
        <w:pStyle w:val="body"/>
        <w:rPr>
          <w:ins w:id="1030" w:author="Samsung Electronic" w:date="2014-09-29T18:18:00Z"/>
          <w:del w:id="1031" w:author="Sooho Chang" w:date="2014-11-10T19:38:00Z"/>
        </w:rPr>
      </w:pPr>
      <w:ins w:id="1032" w:author="Samsung Electronic" w:date="2014-09-29T18:18:00Z">
        <w:del w:id="1033" w:author="Sooho Chang" w:date="2014-11-10T19:38:00Z">
          <w:r w:rsidRPr="005E54D9" w:rsidDel="00EA58C0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659AD38C" wp14:editId="7FB28E21">
                    <wp:extent cx="5549900" cy="297711"/>
                    <wp:effectExtent l="0" t="0" r="12700" b="26670"/>
                    <wp:docPr id="33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0" cy="29771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14C36" w14:textId="77777777" w:rsidR="008279C1" w:rsidRDefault="008279C1" w:rsidP="007542BF">
                                <w:pPr>
                                  <w:ind w:firstLineChars="150" w:firstLine="240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~/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-service/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Data_Management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SoftSensorManager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t>/Outputs$ ./</w:t>
                                </w:r>
                                <w:proofErr w:type="spellStart"/>
                                <w:proofErr w:type="gramEnd"/>
                                <w:r w:rsidRPr="005532D8">
                                  <w:rPr>
                                    <w:rFonts w:ascii="Courier New" w:hAnsi="Courier New" w:cs="Courier New" w:hint="eastAsia"/>
                                    <w:b/>
                                    <w:sz w:val="16"/>
                                    <w:szCs w:val="16"/>
                                    <w:lang w:eastAsia="ko-KR"/>
                                  </w:rPr>
                                  <w:t>AppResourceClient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72000" rIns="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48" style="width:437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c1QQIAAG8EAAAOAAAAZHJzL2Uyb0RvYy54bWysVNtu2zAMfR+wfxD0vjpJ67Yx6hRFuw4D&#10;uq1Ytw+gZdkWptsoJU739aXkJEu3t2EvBilRh4eHpK+ut0azjcSgnK35/GTGmbTCtcr2Nf/+7f7d&#10;JWchgm1BOytr/iwDv169fXM1+kou3OB0K5ERiA3V6Gs+xOiroghikAbCifPS0mXn0EAkF/uiRRgJ&#10;3ehiMZudF6PD1qMTMgQ6vZsu+Srjd50U8UvXBRmZrjlxi/mL+dukb7G6gqpH8IMSOxrwDywMKEtJ&#10;D1B3EIGtUf0FZZRAF1wXT4Qzhes6JWSugaqZz/6o5mkAL3MtJE7wB5nC/4MVnzePyFRb89NTziwY&#10;6tFXUg1sryUrkz6jDxWFPflHTBUG/+DEj8Csux0oSt4gunGQ0BKreYovXj1ITqCnrBk/uZbQYR1d&#10;lmrboUmAJALb5o48Hzoit5EJOizLs+VyRo0TdLdYXlzMpxRQ7V97DPGDdIYlo+ZI3DM6bB5CTGyg&#10;2odk9k6r9l5pnZ00ZfJWI9sAzUfTz/NTvTZEdTpbljNKP+HkoUzhGTUcI2nLxpovy0WZEV7dBeyb&#10;Qw5COwI8hjAq0iZoZWp+eQiCKin73rbEAKoISk82VaXtTuqk7tSluG22uZeLxb5xjWufSXx00+TT&#10;ppIxOPzF2UhTX/Pwcw0oOdMfLTXw9DyxYzE7F7Rg5GB2yGiycVbSOWdgBcHUPO7N2zit1dqj6gfK&#10;Molp3Q01vFO5F2kYJkY77jTVWczdBqa1OfZz1O//xOoFAAD//wMAUEsDBBQABgAIAAAAIQAik8t4&#10;2gAAAAQBAAAPAAAAZHJzL2Rvd25yZXYueG1sTI/BTsMwEETvSPyDtUjcqAOq0jaNU1VBgBCnFiSu&#10;brxNAvY6st00/D0LF7iMNJrVzNtyMzkrRgyx96TgdpaBQGq86alV8Pb6cLMEEZMmo60nVPCFETbV&#10;5UWpC+PPtMNxn1rBJRQLraBLaSikjE2HTseZH5A4O/rgdGIbWmmCPnO5s/Iuy3LpdE+80OkB6w6b&#10;z/3JKXjGj/uweBxf8qfRkqZV/b61tVLXV9N2DSLhlP6O4Qef0aFipoM/kYnCKuBH0q9ytlzM2R4U&#10;zPMVyKqU/+GrbwAAAP//AwBQSwECLQAUAAYACAAAACEAtoM4kv4AAADhAQAAEwAAAAAAAAAAAAAA&#10;AAAAAAAAW0NvbnRlbnRfVHlwZXNdLnhtbFBLAQItABQABgAIAAAAIQA4/SH/1gAAAJQBAAALAAAA&#10;AAAAAAAAAAAAAC8BAABfcmVscy8ucmVsc1BLAQItABQABgAIAAAAIQDd4Jc1QQIAAG8EAAAOAAAA&#10;AAAAAAAAAAAAAC4CAABkcnMvZTJvRG9jLnhtbFBLAQItABQABgAIAAAAIQAik8t42gAAAAQBAAAP&#10;AAAAAAAAAAAAAAAAAJsEAABkcnMvZG93bnJldi54bWxQSwUGAAAAAAQABADzAAAAogUAAAAA&#10;" fillcolor="#f2f2f2 [3052]">
                    <v:textbox inset="1mm,2mm,0">
                      <w:txbxContent>
                        <w:p w14:paraId="29F14C36" w14:textId="77777777" w:rsidR="008279C1" w:rsidRDefault="008279C1" w:rsidP="007542BF">
                          <w:pPr>
                            <w:ind w:firstLineChars="150" w:firstLine="240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~/</w:t>
                          </w:r>
                          <w:proofErr w:type="spellStart"/>
                          <w:proofErr w:type="gram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-service/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Data_Management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SoftSensorManager</w:t>
                          </w:r>
                          <w:proofErr w:type="spellEnd"/>
                          <w:r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t>/Outputs$ ./</w:t>
                          </w:r>
                          <w:proofErr w:type="spellStart"/>
                          <w:proofErr w:type="gramEnd"/>
                          <w:r w:rsidRPr="005532D8">
                            <w:rPr>
                              <w:rFonts w:ascii="Courier New" w:hAnsi="Courier New" w:cs="Courier New" w:hint="eastAsia"/>
                              <w:b/>
                              <w:sz w:val="16"/>
                              <w:szCs w:val="16"/>
                              <w:lang w:eastAsia="ko-KR"/>
                            </w:rPr>
                            <w:t>AppResourceClient</w:t>
                          </w:r>
                          <w:proofErr w:type="spellEnd"/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220EB59F" w14:textId="2F5302E6" w:rsidR="007542BF" w:rsidDel="00EA58C0" w:rsidRDefault="007542BF" w:rsidP="007542BF">
      <w:pPr>
        <w:rPr>
          <w:ins w:id="1034" w:author="Samsung Electronic" w:date="2014-09-29T18:18:00Z"/>
          <w:del w:id="1035" w:author="Sooho Chang" w:date="2014-11-10T19:38:00Z"/>
          <w:rFonts w:eastAsia="맑은 고딕"/>
          <w:lang w:eastAsia="ko-KR"/>
        </w:rPr>
      </w:pPr>
    </w:p>
    <w:p w14:paraId="295A63BD" w14:textId="17C01476" w:rsidR="007542BF" w:rsidRPr="009539B6" w:rsidDel="00EA58C0" w:rsidRDefault="007542BF" w:rsidP="007542BF">
      <w:pPr>
        <w:rPr>
          <w:ins w:id="1036" w:author="Samsung Electronic" w:date="2014-09-29T18:18:00Z"/>
          <w:del w:id="1037" w:author="Sooho Chang" w:date="2014-11-10T19:38:00Z"/>
          <w:rFonts w:eastAsia="맑은 고딕"/>
          <w:lang w:eastAsia="ko-KR"/>
        </w:rPr>
      </w:pPr>
      <w:ins w:id="1038" w:author="Samsung Electronic" w:date="2014-09-29T18:18:00Z">
        <w:del w:id="1039" w:author="Sooho Chang" w:date="2014-11-10T19:38:00Z">
          <w:r w:rsidDel="00EA58C0">
            <w:rPr>
              <w:rFonts w:eastAsia="맑은 고딕" w:hint="eastAsia"/>
              <w:lang w:eastAsia="ko-KR"/>
            </w:rPr>
            <w:delText xml:space="preserve">Note that the sequence of </w:delText>
          </w:r>
          <w:r w:rsidDel="00EA58C0">
            <w:rPr>
              <w:rFonts w:eastAsia="맑은 고딕"/>
              <w:lang w:eastAsia="ko-KR"/>
            </w:rPr>
            <w:delText>process</w:delText>
          </w:r>
          <w:r w:rsidDel="00EA58C0">
            <w:rPr>
              <w:rFonts w:eastAsia="맑은 고딕" w:hint="eastAsia"/>
              <w:lang w:eastAsia="ko-KR"/>
            </w:rPr>
            <w:delText xml:space="preserve"> </w:delText>
          </w:r>
          <w:r w:rsidDel="00EA58C0">
            <w:rPr>
              <w:rFonts w:eastAsia="맑은 고딕"/>
              <w:lang w:eastAsia="ko-KR"/>
            </w:rPr>
            <w:delText>initiations</w:delText>
          </w:r>
          <w:r w:rsidDel="00EA58C0">
            <w:rPr>
              <w:rFonts w:eastAsia="맑은 고딕" w:hint="eastAsia"/>
              <w:lang w:eastAsia="ko-KR"/>
            </w:rPr>
            <w:delText xml:space="preserve"> should be followed due to the process dependencies.</w:delText>
          </w:r>
        </w:del>
      </w:ins>
    </w:p>
    <w:p w14:paraId="0BB10E5F" w14:textId="77777777" w:rsidR="007542BF" w:rsidRPr="00A2223E" w:rsidRDefault="007542BF" w:rsidP="007542BF">
      <w:pPr>
        <w:rPr>
          <w:ins w:id="1040" w:author="Samsung Electronic" w:date="2014-09-29T18:18:00Z"/>
          <w:rFonts w:eastAsia="맑은 고딕"/>
          <w:lang w:eastAsia="ko-KR"/>
        </w:rPr>
      </w:pPr>
    </w:p>
    <w:p w14:paraId="4DA2C55D" w14:textId="3931D2EE" w:rsidR="00107348" w:rsidRDefault="00107348" w:rsidP="00107348">
      <w:pPr>
        <w:pStyle w:val="1"/>
        <w:rPr>
          <w:ins w:id="1041" w:author="Samsung Electronic" w:date="2014-09-29T18:19:00Z"/>
          <w:rFonts w:eastAsia="맑은 고딕"/>
          <w:lang w:eastAsia="ko-KR"/>
        </w:rPr>
      </w:pPr>
      <w:bookmarkStart w:id="1042" w:name="_Toc399780960"/>
      <w:proofErr w:type="gramStart"/>
      <w:ins w:id="1043" w:author="Samsung Electronic" w:date="2014-09-29T18:19:00Z">
        <w:r>
          <w:rPr>
            <w:rFonts w:eastAsia="맑은 고딕" w:hint="eastAsia"/>
            <w:lang w:eastAsia="ko-KR"/>
          </w:rPr>
          <w:lastRenderedPageBreak/>
          <w:t>2.Protocol</w:t>
        </w:r>
        <w:proofErr w:type="gramEnd"/>
        <w:r>
          <w:rPr>
            <w:rFonts w:eastAsia="맑은 고딕" w:hint="eastAsia"/>
            <w:lang w:eastAsia="ko-KR"/>
          </w:rPr>
          <w:t xml:space="preserve"> </w:t>
        </w:r>
      </w:ins>
      <w:ins w:id="1044" w:author="Samsung Electronic" w:date="2014-09-29T18:20:00Z">
        <w:r w:rsidR="00696EA2">
          <w:rPr>
            <w:rFonts w:eastAsia="맑은 고딕" w:hint="eastAsia"/>
            <w:lang w:eastAsia="ko-KR"/>
          </w:rPr>
          <w:t>Plugin</w:t>
        </w:r>
      </w:ins>
      <w:bookmarkEnd w:id="1042"/>
    </w:p>
    <w:p w14:paraId="05873317" w14:textId="77777777" w:rsidR="00D83FF9" w:rsidRDefault="00D83FF9">
      <w:pPr>
        <w:rPr>
          <w:ins w:id="1045" w:author="Samsung Electronic" w:date="2014-09-29T18:20:00Z"/>
          <w:rFonts w:eastAsia="맑은 고딕"/>
          <w:lang w:eastAsia="ko-KR"/>
        </w:rPr>
        <w:pPrChange w:id="1046" w:author="Samsung Electronic" w:date="2014-09-29T18:03:00Z">
          <w:pPr>
            <w:pStyle w:val="1"/>
          </w:pPr>
        </w:pPrChange>
      </w:pPr>
    </w:p>
    <w:p w14:paraId="14E4EFC2" w14:textId="70F018EE" w:rsidR="00210D8C" w:rsidRPr="00A251CE" w:rsidRDefault="00D3728E">
      <w:pPr>
        <w:pStyle w:val="2"/>
        <w:rPr>
          <w:ins w:id="1047" w:author="Samsung Electronic" w:date="2014-09-29T18:20:00Z"/>
          <w:rFonts w:eastAsia="맑은 고딕"/>
          <w:lang w:eastAsia="ko-KR"/>
          <w:rPrChange w:id="1048" w:author="Samsung Electronic" w:date="2014-09-29T18:20:00Z">
            <w:rPr>
              <w:ins w:id="1049" w:author="Samsung Electronic" w:date="2014-09-29T18:20:00Z"/>
              <w:rFonts w:eastAsia="맑은 고딕"/>
              <w:lang w:eastAsia="ko-KR"/>
            </w:rPr>
          </w:rPrChange>
        </w:rPr>
        <w:pPrChange w:id="1050" w:author="Samsung Electronic" w:date="2014-09-29T18:29:00Z">
          <w:pPr>
            <w:pStyle w:val="1"/>
          </w:pPr>
        </w:pPrChange>
      </w:pPr>
      <w:bookmarkStart w:id="1051" w:name="_Toc399780961"/>
      <w:ins w:id="1052" w:author="Samsung Electronic" w:date="2014-09-29T18:20:00Z">
        <w:r w:rsidRPr="00E81E74">
          <w:rPr>
            <w:rFonts w:eastAsia="맑은 고딕"/>
            <w:lang w:eastAsia="ko-KR"/>
          </w:rPr>
          <w:t xml:space="preserve">Additional Libraries </w:t>
        </w:r>
        <w:r w:rsidR="009A7A52" w:rsidRPr="00E81E74">
          <w:rPr>
            <w:rFonts w:eastAsia="맑은 고딕"/>
            <w:lang w:eastAsia="ko-KR"/>
          </w:rPr>
          <w:t xml:space="preserve">for </w:t>
        </w:r>
        <w:r w:rsidR="009A7A52" w:rsidRPr="00204705">
          <w:rPr>
            <w:rPrChange w:id="1053" w:author="Samsung Electronic" w:date="2014-09-29T18:29:00Z">
              <w:rPr>
                <w:rFonts w:eastAsia="맑은 고딕"/>
                <w:lang w:eastAsia="ko-KR"/>
              </w:rPr>
            </w:rPrChange>
          </w:rPr>
          <w:t>Protocol</w:t>
        </w:r>
        <w:r w:rsidR="009A7A52" w:rsidRPr="00A251CE">
          <w:rPr>
            <w:rFonts w:eastAsia="맑은 고딕"/>
            <w:lang w:eastAsia="ko-KR"/>
            <w:rPrChange w:id="1054" w:author="Samsung Electronic" w:date="2014-09-29T18:20:00Z">
              <w:rPr>
                <w:rFonts w:eastAsia="맑은 고딕"/>
                <w:lang w:eastAsia="ko-KR"/>
              </w:rPr>
            </w:rPrChange>
          </w:rPr>
          <w:t xml:space="preserve"> Plugin</w:t>
        </w:r>
        <w:r w:rsidRPr="00A251CE">
          <w:rPr>
            <w:rFonts w:eastAsia="맑은 고딕"/>
            <w:lang w:eastAsia="ko-KR"/>
            <w:rPrChange w:id="1055" w:author="Samsung Electronic" w:date="2014-09-29T18:20:00Z">
              <w:rPr>
                <w:rFonts w:eastAsia="맑은 고딕"/>
                <w:lang w:eastAsia="ko-KR"/>
              </w:rPr>
            </w:rPrChange>
          </w:rPr>
          <w:t>:</w:t>
        </w:r>
        <w:bookmarkEnd w:id="1051"/>
      </w:ins>
    </w:p>
    <w:p w14:paraId="26CFB01B" w14:textId="77777777" w:rsidR="00D3728E" w:rsidRPr="00C95E6E" w:rsidRDefault="00D3728E" w:rsidP="00D3728E">
      <w:pPr>
        <w:rPr>
          <w:ins w:id="1056" w:author="Samsung Electronic" w:date="2014-09-29T18:20:00Z"/>
          <w:b/>
        </w:rPr>
      </w:pPr>
      <w:proofErr w:type="spellStart"/>
      <w:ins w:id="1057" w:author="Samsung Electronic" w:date="2014-09-29T18:20:00Z">
        <w:r>
          <w:rPr>
            <w:rFonts w:eastAsia="맑은 고딕" w:hint="eastAsia"/>
            <w:b/>
            <w:lang w:eastAsia="ko-KR"/>
          </w:rPr>
          <w:t>Automake</w:t>
        </w:r>
        <w:proofErr w:type="spellEnd"/>
      </w:ins>
    </w:p>
    <w:p w14:paraId="08A3CA7D" w14:textId="77777777" w:rsidR="00D3728E" w:rsidRDefault="00D3728E" w:rsidP="00D3728E">
      <w:pPr>
        <w:pStyle w:val="body"/>
        <w:rPr>
          <w:ins w:id="1058" w:author="Samsung Electronic" w:date="2014-09-29T18:20:00Z"/>
          <w:rFonts w:eastAsia="맑은 고딕"/>
          <w:lang w:eastAsia="ko-KR"/>
        </w:rPr>
      </w:pPr>
      <w:proofErr w:type="spellStart"/>
      <w:ins w:id="1059" w:author="Samsung Electronic" w:date="2014-09-29T18:20:00Z">
        <w:r>
          <w:rPr>
            <w:rFonts w:eastAsia="맑은 고딕" w:hint="eastAsia"/>
            <w:lang w:eastAsia="ko-KR"/>
          </w:rPr>
          <w:t>Automake</w:t>
        </w:r>
        <w:proofErr w:type="spellEnd"/>
        <w:r>
          <w:rPr>
            <w:rFonts w:eastAsia="맑은 고딕" w:hint="eastAsia"/>
            <w:lang w:eastAsia="ko-KR"/>
          </w:rPr>
          <w:t xml:space="preserve"> is a tool for automatically generating Makefile.in files </w:t>
        </w:r>
        <w:proofErr w:type="spellStart"/>
        <w:r>
          <w:rPr>
            <w:rFonts w:eastAsia="맑은 고딕" w:hint="eastAsia"/>
            <w:lang w:eastAsia="ko-KR"/>
          </w:rPr>
          <w:t>compiliant</w:t>
        </w:r>
        <w:proofErr w:type="spellEnd"/>
        <w:r>
          <w:rPr>
            <w:rFonts w:eastAsia="맑은 고딕" w:hint="eastAsia"/>
            <w:lang w:eastAsia="ko-KR"/>
          </w:rPr>
          <w:t xml:space="preserve"> with the GNU Coding Standards</w:t>
        </w:r>
        <w:r>
          <w:t xml:space="preserve">. </w:t>
        </w:r>
        <w:r>
          <w:rPr>
            <w:rFonts w:eastAsia="맑은 고딕" w:hint="eastAsia"/>
            <w:lang w:eastAsia="ko-KR"/>
          </w:rPr>
          <w:t>This tool is used for compiling C-</w:t>
        </w:r>
        <w:proofErr w:type="spellStart"/>
        <w:r>
          <w:rPr>
            <w:rFonts w:eastAsia="맑은 고딕" w:hint="eastAsia"/>
            <w:lang w:eastAsia="ko-KR"/>
          </w:rPr>
          <w:t>Pluff</w:t>
        </w:r>
        <w:proofErr w:type="spellEnd"/>
        <w:r>
          <w:rPr>
            <w:rFonts w:eastAsia="맑은 고딕" w:hint="eastAsia"/>
            <w:lang w:eastAsia="ko-KR"/>
          </w:rPr>
          <w:t xml:space="preserve"> open source which used in Plug-in Manager.</w:t>
        </w:r>
      </w:ins>
    </w:p>
    <w:p w14:paraId="0E9BC640" w14:textId="77777777" w:rsidR="00D3728E" w:rsidRPr="007B5720" w:rsidRDefault="00D3728E" w:rsidP="00D3728E">
      <w:pPr>
        <w:pStyle w:val="body"/>
        <w:ind w:firstLine="720"/>
        <w:rPr>
          <w:ins w:id="1060" w:author="Samsung Electronic" w:date="2014-09-29T18:20:00Z"/>
          <w:rFonts w:eastAsia="맑은 고딕"/>
          <w:lang w:eastAsia="ko-KR"/>
        </w:rPr>
      </w:pPr>
      <w:ins w:id="1061" w:author="Samsung Electronic" w:date="2014-09-29T18:20:00Z">
        <w:r w:rsidRPr="005A5EAB">
          <w:rPr>
            <w:i/>
          </w:rPr>
          <w:t xml:space="preserve">$ </w:t>
        </w:r>
        <w:proofErr w:type="spellStart"/>
        <w:proofErr w:type="gramStart"/>
        <w:r w:rsidRPr="005A5EAB">
          <w:rPr>
            <w:i/>
          </w:rPr>
          <w:t>sudo</w:t>
        </w:r>
        <w:proofErr w:type="spellEnd"/>
        <w:proofErr w:type="gramEnd"/>
        <w:r w:rsidRPr="005A5EAB">
          <w:rPr>
            <w:i/>
          </w:rPr>
          <w:t xml:space="preserve"> apt-get install </w:t>
        </w:r>
        <w:proofErr w:type="spellStart"/>
        <w:r>
          <w:rPr>
            <w:rFonts w:eastAsia="맑은 고딕" w:hint="eastAsia"/>
            <w:i/>
            <w:lang w:eastAsia="ko-KR"/>
          </w:rPr>
          <w:t>automake</w:t>
        </w:r>
        <w:proofErr w:type="spellEnd"/>
      </w:ins>
    </w:p>
    <w:p w14:paraId="09113881" w14:textId="77777777" w:rsidR="00D3728E" w:rsidRDefault="00D3728E" w:rsidP="00D3728E">
      <w:pPr>
        <w:pStyle w:val="body"/>
        <w:jc w:val="center"/>
        <w:rPr>
          <w:ins w:id="1062" w:author="Samsung Electronic" w:date="2014-09-29T18:20:00Z"/>
          <w:rFonts w:eastAsia="맑은 고딕"/>
          <w:lang w:eastAsia="ko-KR"/>
        </w:rPr>
      </w:pPr>
    </w:p>
    <w:p w14:paraId="74B169A1" w14:textId="77777777" w:rsidR="00D3728E" w:rsidRPr="00767496" w:rsidRDefault="00D3728E" w:rsidP="00D3728E">
      <w:pPr>
        <w:rPr>
          <w:ins w:id="1063" w:author="Samsung Electronic" w:date="2014-09-29T18:20:00Z"/>
          <w:rFonts w:eastAsia="맑은 고딕"/>
          <w:b/>
          <w:lang w:eastAsia="ko-KR"/>
        </w:rPr>
      </w:pPr>
      <w:proofErr w:type="spellStart"/>
      <w:ins w:id="1064" w:author="Samsung Electronic" w:date="2014-09-29T18:20:00Z">
        <w:r>
          <w:rPr>
            <w:rFonts w:eastAsia="맑은 고딕" w:hint="eastAsia"/>
            <w:b/>
            <w:lang w:eastAsia="ko-KR"/>
          </w:rPr>
          <w:t>Libtool</w:t>
        </w:r>
        <w:proofErr w:type="spellEnd"/>
      </w:ins>
    </w:p>
    <w:p w14:paraId="552E2B3D" w14:textId="77777777" w:rsidR="00D3728E" w:rsidRDefault="00D3728E" w:rsidP="00D3728E">
      <w:pPr>
        <w:pStyle w:val="body"/>
        <w:rPr>
          <w:ins w:id="1065" w:author="Samsung Electronic" w:date="2014-09-29T18:20:00Z"/>
        </w:rPr>
      </w:pPr>
      <w:ins w:id="1066" w:author="Samsung Electronic" w:date="2014-09-29T18:20:00Z">
        <w:r>
          <w:rPr>
            <w:lang w:val="en"/>
          </w:rPr>
          <w:t xml:space="preserve">GNU </w:t>
        </w:r>
        <w:proofErr w:type="spellStart"/>
        <w:r>
          <w:rPr>
            <w:lang w:val="en"/>
          </w:rPr>
          <w:t>libtool</w:t>
        </w:r>
        <w:proofErr w:type="spellEnd"/>
        <w:r>
          <w:rPr>
            <w:lang w:val="en"/>
          </w:rPr>
          <w:t xml:space="preserve"> is a generic library support script</w:t>
        </w:r>
        <w:r>
          <w:rPr>
            <w:rFonts w:eastAsia="맑은 고딕" w:hint="eastAsia"/>
            <w:lang w:eastAsia="ko-KR"/>
          </w:rPr>
          <w:t>.</w:t>
        </w:r>
        <w:r>
          <w:t xml:space="preserve"> </w:t>
        </w:r>
        <w:r>
          <w:rPr>
            <w:rFonts w:eastAsia="맑은 고딕" w:hint="eastAsia"/>
            <w:lang w:eastAsia="ko-KR"/>
          </w:rPr>
          <w:t>This tool is used for compiling C-</w:t>
        </w:r>
        <w:proofErr w:type="spellStart"/>
        <w:r>
          <w:rPr>
            <w:rFonts w:eastAsia="맑은 고딕" w:hint="eastAsia"/>
            <w:lang w:eastAsia="ko-KR"/>
          </w:rPr>
          <w:t>Pluff</w:t>
        </w:r>
        <w:proofErr w:type="spellEnd"/>
        <w:r>
          <w:rPr>
            <w:rFonts w:eastAsia="맑은 고딕" w:hint="eastAsia"/>
            <w:lang w:eastAsia="ko-KR"/>
          </w:rPr>
          <w:t xml:space="preserve"> open source which used in Plug-in Manager.</w:t>
        </w:r>
      </w:ins>
    </w:p>
    <w:p w14:paraId="673DB69F" w14:textId="77777777" w:rsidR="00D3728E" w:rsidRDefault="00D3728E" w:rsidP="00D3728E">
      <w:pPr>
        <w:pStyle w:val="body"/>
        <w:rPr>
          <w:ins w:id="1067" w:author="Samsung Electronic" w:date="2014-09-29T18:20:00Z"/>
          <w:rFonts w:eastAsia="맑은 고딕"/>
          <w:lang w:eastAsia="ko-KR"/>
        </w:rPr>
      </w:pPr>
      <w:ins w:id="1068" w:author="Samsung Electronic" w:date="2014-09-29T18:20:00Z">
        <w:r>
          <w:rPr>
            <w:rFonts w:eastAsia="맑은 고딕" w:hint="eastAsia"/>
            <w:lang w:eastAsia="ko-KR"/>
          </w:rPr>
          <w:tab/>
        </w:r>
        <w:r w:rsidRPr="005A5EAB">
          <w:rPr>
            <w:i/>
          </w:rPr>
          <w:t xml:space="preserve">$ </w:t>
        </w:r>
        <w:proofErr w:type="spellStart"/>
        <w:proofErr w:type="gramStart"/>
        <w:r w:rsidRPr="005A5EAB">
          <w:rPr>
            <w:i/>
          </w:rPr>
          <w:t>sudo</w:t>
        </w:r>
        <w:proofErr w:type="spellEnd"/>
        <w:proofErr w:type="gramEnd"/>
        <w:r w:rsidRPr="005A5EAB">
          <w:rPr>
            <w:i/>
          </w:rPr>
          <w:t xml:space="preserve"> apt-get install </w:t>
        </w:r>
        <w:proofErr w:type="spellStart"/>
        <w:r>
          <w:rPr>
            <w:rFonts w:eastAsia="맑은 고딕" w:hint="eastAsia"/>
            <w:i/>
            <w:lang w:eastAsia="ko-KR"/>
          </w:rPr>
          <w:t>libtool</w:t>
        </w:r>
        <w:proofErr w:type="spellEnd"/>
      </w:ins>
    </w:p>
    <w:p w14:paraId="4593EE71" w14:textId="77777777" w:rsidR="00D3728E" w:rsidRDefault="00D3728E" w:rsidP="00D3728E">
      <w:pPr>
        <w:pStyle w:val="body"/>
        <w:rPr>
          <w:ins w:id="1069" w:author="Samsung Electronic" w:date="2014-09-29T18:20:00Z"/>
          <w:rFonts w:eastAsia="맑은 고딕"/>
          <w:lang w:eastAsia="ko-KR"/>
        </w:rPr>
      </w:pPr>
    </w:p>
    <w:p w14:paraId="572F487B" w14:textId="77777777" w:rsidR="00D3728E" w:rsidRPr="00767496" w:rsidRDefault="00D3728E" w:rsidP="00D3728E">
      <w:pPr>
        <w:rPr>
          <w:ins w:id="1070" w:author="Samsung Electronic" w:date="2014-09-29T18:20:00Z"/>
          <w:rFonts w:eastAsia="맑은 고딕"/>
          <w:b/>
          <w:lang w:eastAsia="ko-KR"/>
        </w:rPr>
      </w:pPr>
      <w:proofErr w:type="spellStart"/>
      <w:proofErr w:type="gramStart"/>
      <w:ins w:id="1071" w:author="Samsung Electronic" w:date="2014-09-29T18:20:00Z">
        <w:r>
          <w:rPr>
            <w:rFonts w:eastAsia="맑은 고딕" w:hint="eastAsia"/>
            <w:b/>
            <w:lang w:eastAsia="ko-KR"/>
          </w:rPr>
          <w:t>gettext</w:t>
        </w:r>
        <w:proofErr w:type="spellEnd"/>
        <w:proofErr w:type="gramEnd"/>
      </w:ins>
    </w:p>
    <w:p w14:paraId="4BFC71F2" w14:textId="77777777" w:rsidR="00D3728E" w:rsidRPr="009B47C9" w:rsidRDefault="00D3728E" w:rsidP="00D3728E">
      <w:pPr>
        <w:pStyle w:val="body"/>
        <w:rPr>
          <w:ins w:id="1072" w:author="Samsung Electronic" w:date="2014-09-29T18:20:00Z"/>
          <w:rFonts w:eastAsia="맑은 고딕"/>
          <w:lang w:eastAsia="ko-KR"/>
        </w:rPr>
      </w:pPr>
      <w:ins w:id="1073" w:author="Samsung Electronic" w:date="2014-09-29T18:20:00Z">
        <w:r>
          <w:rPr>
            <w:lang w:val="en"/>
          </w:rPr>
          <w:t>GNU `</w:t>
        </w:r>
        <w:proofErr w:type="spellStart"/>
        <w:r>
          <w:rPr>
            <w:lang w:val="en"/>
          </w:rPr>
          <w:t>gettext</w:t>
        </w:r>
        <w:proofErr w:type="spellEnd"/>
        <w:r>
          <w:rPr>
            <w:lang w:val="en"/>
          </w:rPr>
          <w:t xml:space="preserve">' utilities are a set of tools that provides a framework to help other </w:t>
        </w:r>
        <w:r>
          <w:rPr>
            <w:rFonts w:eastAsia="맑은 고딕" w:hint="eastAsia"/>
            <w:lang w:val="en" w:eastAsia="ko-KR"/>
          </w:rPr>
          <w:t>G</w:t>
        </w:r>
        <w:r>
          <w:rPr>
            <w:lang w:val="en"/>
          </w:rPr>
          <w:t>NU packages produce multi-lingual messages</w:t>
        </w:r>
        <w:r>
          <w:rPr>
            <w:rFonts w:eastAsia="맑은 고딕" w:hint="eastAsia"/>
            <w:lang w:val="en" w:eastAsia="ko-KR"/>
          </w:rPr>
          <w:t xml:space="preserve">. </w:t>
        </w:r>
        <w:r>
          <w:rPr>
            <w:rFonts w:eastAsia="맑은 고딕" w:hint="eastAsia"/>
            <w:lang w:eastAsia="ko-KR"/>
          </w:rPr>
          <w:t>This tool is used for compiling C-</w:t>
        </w:r>
        <w:proofErr w:type="spellStart"/>
        <w:r>
          <w:rPr>
            <w:rFonts w:eastAsia="맑은 고딕" w:hint="eastAsia"/>
            <w:lang w:eastAsia="ko-KR"/>
          </w:rPr>
          <w:t>Pluff</w:t>
        </w:r>
        <w:proofErr w:type="spellEnd"/>
        <w:r>
          <w:rPr>
            <w:rFonts w:eastAsia="맑은 고딕" w:hint="eastAsia"/>
            <w:lang w:eastAsia="ko-KR"/>
          </w:rPr>
          <w:t xml:space="preserve"> open source which used in Plug-in Manager.</w:t>
        </w:r>
      </w:ins>
    </w:p>
    <w:p w14:paraId="2EAC33E5" w14:textId="77777777" w:rsidR="00D3728E" w:rsidRDefault="00D3728E" w:rsidP="00D3728E">
      <w:pPr>
        <w:pStyle w:val="body"/>
        <w:rPr>
          <w:ins w:id="1074" w:author="Samsung Electronic" w:date="2014-09-29T18:20:00Z"/>
          <w:rFonts w:eastAsia="맑은 고딕"/>
          <w:lang w:eastAsia="ko-KR"/>
        </w:rPr>
      </w:pPr>
      <w:ins w:id="1075" w:author="Samsung Electronic" w:date="2014-09-29T18:20:00Z">
        <w:r>
          <w:rPr>
            <w:rFonts w:eastAsia="맑은 고딕" w:hint="eastAsia"/>
            <w:lang w:eastAsia="ko-KR"/>
          </w:rPr>
          <w:tab/>
        </w:r>
        <w:r w:rsidRPr="005A5EAB">
          <w:rPr>
            <w:i/>
          </w:rPr>
          <w:t xml:space="preserve">$ </w:t>
        </w:r>
        <w:proofErr w:type="spellStart"/>
        <w:proofErr w:type="gramStart"/>
        <w:r w:rsidRPr="005A5EAB">
          <w:rPr>
            <w:i/>
          </w:rPr>
          <w:t>sudo</w:t>
        </w:r>
        <w:proofErr w:type="spellEnd"/>
        <w:proofErr w:type="gramEnd"/>
        <w:r w:rsidRPr="005A5EAB">
          <w:rPr>
            <w:i/>
          </w:rPr>
          <w:t xml:space="preserve"> apt-get install </w:t>
        </w:r>
        <w:proofErr w:type="spellStart"/>
        <w:r>
          <w:rPr>
            <w:rFonts w:eastAsia="맑은 고딕" w:hint="eastAsia"/>
            <w:i/>
            <w:lang w:eastAsia="ko-KR"/>
          </w:rPr>
          <w:t>gettext</w:t>
        </w:r>
        <w:proofErr w:type="spellEnd"/>
      </w:ins>
    </w:p>
    <w:p w14:paraId="1F4FB002" w14:textId="77777777" w:rsidR="00D3728E" w:rsidRDefault="00D3728E" w:rsidP="00D3728E">
      <w:pPr>
        <w:rPr>
          <w:ins w:id="1076" w:author="Samsung Electronic" w:date="2014-09-29T18:20:00Z"/>
          <w:rFonts w:eastAsia="맑은 고딕"/>
          <w:lang w:eastAsia="ko-KR"/>
        </w:rPr>
      </w:pPr>
    </w:p>
    <w:p w14:paraId="4F201212" w14:textId="77777777" w:rsidR="00D3728E" w:rsidRPr="00767496" w:rsidRDefault="00D3728E" w:rsidP="00D3728E">
      <w:pPr>
        <w:rPr>
          <w:ins w:id="1077" w:author="Samsung Electronic" w:date="2014-09-29T18:20:00Z"/>
          <w:rFonts w:eastAsia="맑은 고딕"/>
          <w:b/>
          <w:lang w:eastAsia="ko-KR"/>
        </w:rPr>
      </w:pPr>
      <w:ins w:id="1078" w:author="Samsung Electronic" w:date="2014-09-29T18:20:00Z">
        <w:r>
          <w:rPr>
            <w:rFonts w:eastAsia="맑은 고딕" w:hint="eastAsia"/>
            <w:b/>
            <w:lang w:eastAsia="ko-KR"/>
          </w:rPr>
          <w:t>Expat</w:t>
        </w:r>
      </w:ins>
    </w:p>
    <w:p w14:paraId="1C62121C" w14:textId="77777777" w:rsidR="00D3728E" w:rsidRPr="009B47C9" w:rsidRDefault="00D3728E" w:rsidP="00D3728E">
      <w:pPr>
        <w:pStyle w:val="body"/>
        <w:rPr>
          <w:ins w:id="1079" w:author="Samsung Electronic" w:date="2014-09-29T18:20:00Z"/>
          <w:rFonts w:eastAsia="맑은 고딕"/>
          <w:lang w:eastAsia="ko-KR"/>
        </w:rPr>
      </w:pPr>
      <w:ins w:id="1080" w:author="Samsung Electronic" w:date="2014-09-29T18:20:00Z">
        <w:r>
          <w:rPr>
            <w:rFonts w:eastAsia="맑은 고딕" w:hint="eastAsia"/>
            <w:lang w:val="en" w:eastAsia="ko-KR"/>
          </w:rPr>
          <w:t>Expat is a stream-oriented XML parser library</w:t>
        </w:r>
        <w:r>
          <w:rPr>
            <w:rFonts w:eastAsia="맑은 고딕" w:hint="eastAsia"/>
            <w:lang w:eastAsia="ko-KR"/>
          </w:rPr>
          <w:t>. This library is used for compiling C-</w:t>
        </w:r>
        <w:proofErr w:type="spellStart"/>
        <w:r>
          <w:rPr>
            <w:rFonts w:eastAsia="맑은 고딕" w:hint="eastAsia"/>
            <w:lang w:eastAsia="ko-KR"/>
          </w:rPr>
          <w:t>Pluff</w:t>
        </w:r>
        <w:proofErr w:type="spellEnd"/>
        <w:r>
          <w:rPr>
            <w:rFonts w:eastAsia="맑은 고딕" w:hint="eastAsia"/>
            <w:lang w:eastAsia="ko-KR"/>
          </w:rPr>
          <w:t xml:space="preserve"> open source which used in Plug-in Manager.</w:t>
        </w:r>
      </w:ins>
    </w:p>
    <w:p w14:paraId="795D8047" w14:textId="77777777" w:rsidR="00D3728E" w:rsidRDefault="00D3728E" w:rsidP="00D3728E">
      <w:pPr>
        <w:pStyle w:val="body"/>
        <w:rPr>
          <w:ins w:id="1081" w:author="Samsung Electronic" w:date="2014-09-29T18:20:00Z"/>
          <w:rFonts w:eastAsia="맑은 고딕"/>
          <w:lang w:eastAsia="ko-KR"/>
        </w:rPr>
      </w:pPr>
      <w:ins w:id="1082" w:author="Samsung Electronic" w:date="2014-09-29T18:20:00Z">
        <w:r>
          <w:rPr>
            <w:rFonts w:eastAsia="맑은 고딕" w:hint="eastAsia"/>
            <w:lang w:eastAsia="ko-KR"/>
          </w:rPr>
          <w:tab/>
        </w:r>
        <w:r w:rsidRPr="005A5EAB">
          <w:rPr>
            <w:i/>
          </w:rPr>
          <w:t xml:space="preserve">$ </w:t>
        </w:r>
        <w:proofErr w:type="gramStart"/>
        <w:r w:rsidRPr="005A5EAB">
          <w:rPr>
            <w:i/>
          </w:rPr>
          <w:t>sudo</w:t>
        </w:r>
        <w:proofErr w:type="gramEnd"/>
        <w:r w:rsidRPr="005A5EAB">
          <w:rPr>
            <w:i/>
          </w:rPr>
          <w:t xml:space="preserve"> apt-get install </w:t>
        </w:r>
        <w:r>
          <w:rPr>
            <w:rFonts w:eastAsia="맑은 고딕" w:hint="eastAsia"/>
            <w:i/>
            <w:lang w:eastAsia="ko-KR"/>
          </w:rPr>
          <w:t>expat</w:t>
        </w:r>
      </w:ins>
    </w:p>
    <w:p w14:paraId="130F2845" w14:textId="77777777" w:rsidR="00D3728E" w:rsidRPr="00AE5D1D" w:rsidRDefault="00D3728E" w:rsidP="00D3728E">
      <w:pPr>
        <w:rPr>
          <w:ins w:id="1083" w:author="Samsung Electronic" w:date="2014-09-29T18:20:00Z"/>
          <w:rFonts w:eastAsia="맑은 고딕"/>
          <w:lang w:eastAsia="ko-KR"/>
        </w:rPr>
      </w:pPr>
    </w:p>
    <w:p w14:paraId="28AA6F44" w14:textId="7B5ADF35" w:rsidR="00EC1457" w:rsidRDefault="00EC1457" w:rsidP="00EC1457">
      <w:pPr>
        <w:pStyle w:val="2"/>
        <w:rPr>
          <w:ins w:id="1084" w:author="Samsung Electronic" w:date="2014-09-29T18:21:00Z"/>
          <w:rFonts w:eastAsia="맑은 고딕"/>
          <w:lang w:eastAsia="ko-KR"/>
        </w:rPr>
      </w:pPr>
      <w:bookmarkStart w:id="1085" w:name="_Toc399780962"/>
      <w:ins w:id="1086" w:author="Samsung Electronic" w:date="2014-09-29T18:21:00Z">
        <w:r>
          <w:t>Building</w:t>
        </w:r>
        <w:bookmarkEnd w:id="1085"/>
        <w:r>
          <w:rPr>
            <w:rFonts w:eastAsia="맑은 고딕" w:hint="eastAsia"/>
            <w:lang w:eastAsia="ko-KR"/>
          </w:rPr>
          <w:t xml:space="preserve"> </w:t>
        </w:r>
      </w:ins>
    </w:p>
    <w:p w14:paraId="0B8A3E66" w14:textId="77777777" w:rsidR="00831723" w:rsidRPr="00950120" w:rsidRDefault="00831723" w:rsidP="00831723">
      <w:pPr>
        <w:pStyle w:val="body"/>
        <w:rPr>
          <w:ins w:id="1087" w:author="Samsung Electronic" w:date="2014-09-29T18:21:00Z"/>
          <w:rFonts w:eastAsia="맑은 고딕"/>
          <w:lang w:eastAsia="ko-KR"/>
        </w:rPr>
      </w:pPr>
      <w:ins w:id="1088" w:author="Samsung Electronic" w:date="2014-09-29T18:21:00Z">
        <w:r>
          <w:rPr>
            <w:rFonts w:eastAsia="맑은 고딕"/>
            <w:lang w:eastAsia="ko-KR"/>
          </w:rPr>
          <w:t>O</w:t>
        </w:r>
        <w:r>
          <w:rPr>
            <w:rFonts w:eastAsia="맑은 고딕" w:hint="eastAsia"/>
            <w:lang w:eastAsia="ko-KR"/>
          </w:rPr>
          <w:t xml:space="preserve">nce the source code is downloaded into a specific folder, </w:t>
        </w:r>
        <w:r w:rsidRPr="00196C22">
          <w:rPr>
            <w:rFonts w:eastAsia="맑은 고딕" w:hint="eastAsia"/>
            <w:b/>
            <w:lang w:eastAsia="ko-KR"/>
          </w:rPr>
          <w:t>oic</w:t>
        </w:r>
        <w:r>
          <w:rPr>
            <w:rFonts w:eastAsia="맑은 고딕" w:hint="eastAsia"/>
            <w:lang w:eastAsia="ko-KR"/>
          </w:rPr>
          <w:t xml:space="preserve"> in this context, you may follow the steps to build and execute Protocol Plug-in Manager.</w:t>
        </w:r>
      </w:ins>
    </w:p>
    <w:p w14:paraId="518876B1" w14:textId="77777777" w:rsidR="00831723" w:rsidRDefault="00831723" w:rsidP="00831723">
      <w:pPr>
        <w:pStyle w:val="3"/>
        <w:rPr>
          <w:ins w:id="1089" w:author="Samsung Electronic" w:date="2014-09-29T18:21:00Z"/>
          <w:rFonts w:eastAsia="맑은 고딕"/>
          <w:lang w:eastAsia="ko-KR"/>
        </w:rPr>
      </w:pPr>
      <w:bookmarkStart w:id="1090" w:name="_Toc399780963"/>
      <w:ins w:id="1091" w:author="Samsung Electronic" w:date="2014-09-29T18:21:00Z">
        <w:r>
          <w:rPr>
            <w:rFonts w:eastAsia="맑은 고딕" w:hint="eastAsia"/>
            <w:lang w:eastAsia="ko-KR"/>
          </w:rPr>
          <w:t>1. Make sure that the downloaded code structure is as followings;</w:t>
        </w:r>
        <w:bookmarkEnd w:id="1090"/>
      </w:ins>
    </w:p>
    <w:p w14:paraId="7B3E4182" w14:textId="77777777" w:rsidR="00831723" w:rsidRPr="00950120" w:rsidRDefault="00831723" w:rsidP="00831723">
      <w:pPr>
        <w:pStyle w:val="body"/>
        <w:rPr>
          <w:ins w:id="1092" w:author="Samsung Electronic" w:date="2014-09-29T18:21:00Z"/>
          <w:rFonts w:eastAsia="맑은 고딕"/>
          <w:lang w:eastAsia="ko-KR"/>
        </w:rPr>
      </w:pPr>
      <w:ins w:id="1093" w:author="Samsung Electronic" w:date="2014-09-29T18:21:00Z">
        <w:r>
          <w:rPr>
            <w:rFonts w:eastAsia="맑은 고딕"/>
            <w:lang w:eastAsia="ko-KR"/>
          </w:rPr>
          <w:t>T</w:t>
        </w:r>
        <w:r>
          <w:rPr>
            <w:rFonts w:eastAsia="맑은 고딕" w:hint="eastAsia"/>
            <w:lang w:eastAsia="ko-KR"/>
          </w:rPr>
          <w:t xml:space="preserve">wo directories for oic-resources; </w:t>
        </w:r>
        <w:r>
          <w:rPr>
            <w:rFonts w:hint="eastAsia"/>
          </w:rPr>
          <w:t>oic-resource</w:t>
        </w:r>
        <w:r>
          <w:rPr>
            <w:rFonts w:eastAsia="맑은 고딕" w:hint="eastAsia"/>
            <w:lang w:eastAsia="ko-KR"/>
          </w:rPr>
          <w:t xml:space="preserve"> and</w:t>
        </w:r>
        <w:r w:rsidRPr="00950120">
          <w:rPr>
            <w:rFonts w:hint="eastAsia"/>
          </w:rPr>
          <w:t xml:space="preserve"> </w:t>
        </w:r>
        <w:r>
          <w:rPr>
            <w:rFonts w:hint="eastAsia"/>
          </w:rPr>
          <w:t>oic-</w:t>
        </w:r>
        <w:r w:rsidRPr="00B5708E">
          <w:t xml:space="preserve"> utilities</w:t>
        </w:r>
      </w:ins>
    </w:p>
    <w:p w14:paraId="1E6416EF" w14:textId="77777777" w:rsidR="00831723" w:rsidRDefault="00831723" w:rsidP="00831723">
      <w:pPr>
        <w:pStyle w:val="body"/>
        <w:rPr>
          <w:ins w:id="1094" w:author="Samsung Electronic" w:date="2014-09-29T18:21:00Z"/>
          <w:rFonts w:eastAsia="맑은 고딕"/>
          <w:lang w:eastAsia="ko-KR"/>
        </w:rPr>
      </w:pPr>
      <w:ins w:id="1095" w:author="Samsung Electronic" w:date="2014-09-29T18:21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08DAEE64" wp14:editId="51F8279A">
                  <wp:extent cx="5578549" cy="380390"/>
                  <wp:effectExtent l="0" t="0" r="22225" b="19685"/>
                  <wp:docPr id="2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549" cy="3803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88EA6" w14:textId="77777777" w:rsidR="008279C1" w:rsidRDefault="008279C1" w:rsidP="00831723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~/oic/</w:t>
                              </w:r>
                              <w:del w:id="1096" w:author="Samsung Electronic" w:date="2014-12-17T20:22:00Z">
                                <w:r w:rsidDel="00092F9B">
                                  <w:rPr>
                                    <w:rFonts w:hint="eastAsia"/>
                                  </w:rPr>
                                  <w:delText>oic-</w:delText>
                                </w:r>
                              </w:del>
                              <w:r>
                                <w:rPr>
                                  <w:rFonts w:hint="eastAsia"/>
                                </w:rPr>
                                <w:t>resource$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49" style="width:439.25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IFPAIAAHIEAAAOAAAAZHJzL2Uyb0RvYy54bWysVNuO0zAQfUfiHyy/06SXsG3UdLXqsghp&#10;gRULH+A4TmLhG2O3afl6xk5buvCGeLE8nvHxmTMzXt8etCJ7AV5aU9HpJKdEGG4babqKfvv68GZJ&#10;iQ/MNExZIyp6FJ7ebl6/Wg+uFDPbW9UIIAhifDm4ivYhuDLLPO+FZn5inTDobC1oFtCELmuADYiu&#10;VTbL87fZYKFxYLnwHk/vRyfdJPy2FTx8blsvAlEVRW4hrZDWOq7ZZs3KDpjrJT/RYP/AQjNp8NEL&#10;1D0LjOxA/gWlJQfrbRsm3OrMtq3kIuWA2UzzP7J57pkTKRcUx7uLTP7/wfJP+ycgsqnojBLDNJbo&#10;C4rGTKcEKaI8g/MlRj27J4gJevdo+XdPjN32GCXuAOzQC9YgqWmMz15ciIbHq6QePtoG0dku2KTU&#10;oQUdAVEDckgFOV4KIg6BcDwsiptlsVhRwtE3X+bzVapYxsrzbQc+vBdWk7ipKCD3hM72jz5ENqw8&#10;hyT2VsnmQSqVjNhkYquA7Bm2R91N01W100h1PFsVeX5+MvVkDE+o/hpJGTJUdFXMioTwwuehqy9v&#10;INoV4DWElgEHQUld0eUliJVR2XemSW0amFTjHrNS5iR1VHesUjjUh7GU83PhatscUXywY+PjoOKm&#10;t/CTkgGbvqL+x46BoER9MFjA1XSxiFOSjEVxM0MDrj31tYcZjlAVDZSM220YJ2vnQHY9vjQKauwd&#10;Fr2VqR6xIUZWJ/7Y2EnQ0xDGybm2U9Tvr2LzCwAA//8DAFBLAwQUAAYACAAAACEAy0YDFdoAAAAE&#10;AQAADwAAAGRycy9kb3ducmV2LnhtbEyPzU7DMBCE70i8g7VI3KhDpUKSxqmiSvQMBQTHbbyNU/wT&#10;2U6Tvj2GC1xWGs1o5ttqMxvNzuRD76yA+0UGjGzrZG87AW+vT3c5sBDRStTOkoALBdjU11cVltJN&#10;9oXO+9ixVGJDiQJUjEPJeWgVGQwLN5BN3tF5gzFJ33HpcUrlRvNllj1wg71NCwoH2ipqv/ajEfDe&#10;XD4+l7ts96xP/jgW2KitnIS4vZmbNbBIc/wLww9+Qoc6MR3caGVgWkB6JP7e5OWP+QrYQcCqKIDX&#10;Ff8PX38DAAD//wMAUEsBAi0AFAAGAAgAAAAhALaDOJL+AAAA4QEAABMAAAAAAAAAAAAAAAAAAAAA&#10;AFtDb250ZW50X1R5cGVzXS54bWxQSwECLQAUAAYACAAAACEAOP0h/9YAAACUAQAACwAAAAAAAAAA&#10;AAAAAAAvAQAAX3JlbHMvLnJlbHNQSwECLQAUAAYACAAAACEAHL/iBTwCAAByBAAADgAAAAAAAAAA&#10;AAAAAAAuAgAAZHJzL2Uyb0RvYy54bWxQSwECLQAUAAYACAAAACEAy0YDFdoAAAAEAQAADwAAAAAA&#10;AAAAAAAAAACWBAAAZHJzL2Rvd25yZXYueG1sUEsFBgAAAAAEAAQA8wAAAJ0FAAAAAA==&#10;" fillcolor="#f2f2f2 [3052]">
                  <v:textbox>
                    <w:txbxContent>
                      <w:p w14:paraId="08D88EA6" w14:textId="77777777" w:rsidR="008279C1" w:rsidRDefault="008279C1" w:rsidP="00831723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</w:t>
                        </w:r>
                        <w:del w:id="1100" w:author="Samsung Electronic" w:date="2014-12-17T20:22:00Z">
                          <w:r w:rsidDel="00092F9B">
                            <w:rPr>
                              <w:rFonts w:hint="eastAsia"/>
                            </w:rPr>
                            <w:delText>oic-</w:delText>
                          </w:r>
                        </w:del>
                        <w:r>
                          <w:rPr>
                            <w:rFonts w:hint="eastAsia"/>
                          </w:rPr>
                          <w:t>resource$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00D0884C" w14:textId="77777777" w:rsidR="00831723" w:rsidRDefault="00831723" w:rsidP="00831723">
      <w:pPr>
        <w:pStyle w:val="body"/>
        <w:rPr>
          <w:ins w:id="1097" w:author="Samsung Electronic" w:date="2014-09-29T18:21:00Z"/>
        </w:rPr>
      </w:pPr>
      <w:ins w:id="1098" w:author="Samsung Electronic" w:date="2014-09-29T18:21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38141E68" wp14:editId="76DF3EFD">
                  <wp:extent cx="5578475" cy="380390"/>
                  <wp:effectExtent l="0" t="0" r="22225" b="19685"/>
                  <wp:docPr id="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475" cy="3803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EADF08" w14:textId="77777777" w:rsidR="008279C1" w:rsidRDefault="008279C1" w:rsidP="00831723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~/oic/</w:t>
                              </w:r>
                              <w:del w:id="1099" w:author="Samsung Electronic" w:date="2014-12-17T20:22:00Z">
                                <w:r w:rsidDel="00092F9B">
                                  <w:rPr>
                                    <w:rFonts w:hint="eastAsia"/>
                                  </w:rPr>
                                  <w:delText>oic-</w:delText>
                                </w:r>
                                <w:r w:rsidRPr="00B5708E" w:rsidDel="00092F9B">
                                  <w:delText xml:space="preserve"> </w:delText>
                                </w:r>
                              </w:del>
                              <w:r w:rsidRPr="00B5708E">
                                <w:t>utilities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$_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50" style="width:439.25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p0PQIAAHIEAAAOAAAAZHJzL2Uyb0RvYy54bWysVNuO0zAQfUfiHyy/06TdhrZR09WqyyKk&#10;BVYsfIDjOImFb4zdpuXrGTtt6cIb4sXyeMbHZ87MeH170IrsBXhpTUWnk5wSYbhtpOkq+u3rw5sl&#10;JT4w0zBljajoUXh6u3n9aj24Usxsb1UjgCCI8eXgKtqH4Mos87wXmvmJdcKgs7WgWUATuqwBNiC6&#10;Vtksz99mg4XGgeXCezy9H510k/DbVvDwuW29CERVFLmFtEJa67hmmzUrO2Cul/xEg/0DC82kwUcv&#10;UPcsMLID+ReUlhyst22YcKsz27aSi5QDZjPN/8jmuWdOpFxQHO8uMvn/B8s/7Z+AyKaic0oM01ii&#10;LygaM50SpIjyDM6XGPXsniAm6N2j5d89MXbbY5S4A7BDL1iDpKYxPntxIRoer5J6+GgbRGe7YJNS&#10;hxZ0BEQNyCEV5HgpiDgEwvGwKBbL+aKghKPvZpnfrFLFMlaebzvw4b2wmsRNRQG5J3S2f/QhsmHl&#10;OSSxt0o2D1KpZMQmE1sFZM+wPepumq6qnUaq49mqyPPzk6knY3hC9ddIypChoqtiViSEFz4PXX15&#10;A9GuAK8htAw4CErqii4vQayMyr4zTWrTwKQa95iVMiepo7pjlcKhPqRSzubnwtW2OaL4YMfGx0HF&#10;TW/hJyUDNn1F/Y8dA0GJ+mCwgKvpfB6nJBnzYjFDA6499bWHGY5QFQ2UjNttGCdr50B2Pb40Cmrs&#10;HRa9lakesSFGVif+2NhJ0NMQxsm5tlPU769i8wsAAP//AwBQSwMEFAAGAAgAAAAhAMtGAxXaAAAA&#10;BAEAAA8AAABkcnMvZG93bnJldi54bWxMj81OwzAQhO9IvIO1SNyoQ6VCksapokr0DAUEx228jVP8&#10;E9lOk749hgtcVhrNaObbajMbzc7kQ++sgPtFBoxs62RvOwFvr093ObAQ0UrUzpKACwXY1NdXFZbS&#10;TfaFzvvYsVRiQ4kCVIxDyXloFRkMCzeQTd7ReYMxSd9x6XFK5UbzZZY9cIO9TQsKB9oqar/2oxHw&#10;3lw+Ppe7bPesT/44FtiorZyEuL2ZmzWwSHP8C8MPfkKHOjEd3GhlYFpAeiT+3uTlj/kK2EHAqiiA&#10;1xX/D19/AwAA//8DAFBLAQItABQABgAIAAAAIQC2gziS/gAAAOEBAAATAAAAAAAAAAAAAAAAAAAA&#10;AABbQ29udGVudF9UeXBlc10ueG1sUEsBAi0AFAAGAAgAAAAhADj9If/WAAAAlAEAAAsAAAAAAAAA&#10;AAAAAAAALwEAAF9yZWxzLy5yZWxzUEsBAi0AFAAGAAgAAAAhAMMm6nQ9AgAAcgQAAA4AAAAAAAAA&#10;AAAAAAAALgIAAGRycy9lMm9Eb2MueG1sUEsBAi0AFAAGAAgAAAAhAMtGAxXaAAAABAEAAA8AAAAA&#10;AAAAAAAAAAAAlwQAAGRycy9kb3ducmV2LnhtbFBLBQYAAAAABAAEAPMAAACeBQAAAAA=&#10;" fillcolor="#f2f2f2 [3052]">
                  <v:textbox>
                    <w:txbxContent>
                      <w:p w14:paraId="51EADF08" w14:textId="77777777" w:rsidR="008279C1" w:rsidRDefault="008279C1" w:rsidP="00831723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</w:t>
                        </w:r>
                        <w:del w:id="1104" w:author="Samsung Electronic" w:date="2014-12-17T20:22:00Z">
                          <w:r w:rsidDel="00092F9B">
                            <w:rPr>
                              <w:rFonts w:hint="eastAsia"/>
                            </w:rPr>
                            <w:delText>oic-</w:delText>
                          </w:r>
                          <w:r w:rsidRPr="00B5708E" w:rsidDel="00092F9B">
                            <w:delText xml:space="preserve"> </w:delText>
                          </w:r>
                        </w:del>
                        <w:r w:rsidRPr="00B5708E">
                          <w:t>utilities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$_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5B098B4C" w14:textId="77777777" w:rsidR="00831723" w:rsidRPr="00196C22" w:rsidRDefault="00831723" w:rsidP="00831723">
      <w:pPr>
        <w:pStyle w:val="body"/>
        <w:rPr>
          <w:ins w:id="1100" w:author="Samsung Electronic" w:date="2014-09-29T18:21:00Z"/>
          <w:rFonts w:eastAsia="맑은 고딕"/>
          <w:lang w:eastAsia="ko-KR"/>
        </w:rPr>
      </w:pPr>
      <w:ins w:id="1101" w:author="Samsung Electronic" w:date="2014-09-29T18:21:00Z">
        <w:r>
          <w:rPr>
            <w:rFonts w:eastAsia="맑은 고딕" w:hint="eastAsia"/>
            <w:lang w:eastAsia="ko-KR"/>
          </w:rPr>
          <w:t>The path for Protocol Plugin is as following;</w:t>
        </w:r>
      </w:ins>
    </w:p>
    <w:p w14:paraId="1831CB96" w14:textId="77777777" w:rsidR="00831723" w:rsidRDefault="00831723" w:rsidP="00831723">
      <w:pPr>
        <w:pStyle w:val="body"/>
        <w:rPr>
          <w:ins w:id="1102" w:author="Samsung Electronic" w:date="2014-12-17T20:22:00Z"/>
          <w:rFonts w:eastAsia="맑은 고딕"/>
          <w:lang w:eastAsia="ko-KR"/>
        </w:rPr>
      </w:pPr>
      <w:ins w:id="1103" w:author="Samsung Electronic" w:date="2014-09-29T18:21:00Z">
        <w:r w:rsidRPr="005E54D9">
          <w:rPr>
            <w:noProof/>
            <w:lang w:eastAsia="ko-KR"/>
          </w:rPr>
          <w:lastRenderedPageBreak/>
          <mc:AlternateContent>
            <mc:Choice Requires="wps">
              <w:drawing>
                <wp:inline distT="0" distB="0" distL="0" distR="0" wp14:anchorId="6D806D7D" wp14:editId="3D5142A6">
                  <wp:extent cx="5578475" cy="318052"/>
                  <wp:effectExtent l="0" t="0" r="22225" b="25400"/>
                  <wp:docPr id="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475" cy="3180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2C60F" w14:textId="77777777" w:rsidR="008279C1" w:rsidRPr="006E3907" w:rsidRDefault="008279C1" w:rsidP="00831723">
                              <w:pPr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~/oic/</w:t>
                              </w:r>
                              <w:del w:id="1104" w:author="Samsung Electronic" w:date="2014-12-17T20:22:00Z">
                                <w:r w:rsidDel="00092F9B">
                                  <w:rPr>
                                    <w:rFonts w:hint="eastAsia"/>
                                  </w:rPr>
                                  <w:delText>oic-</w:delText>
                                </w:r>
                              </w:del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protocol-plugin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$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51" style="width:439.2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TbPgIAAHIEAAAOAAAAZHJzL2Uyb0RvYy54bWysVNuO0zAQfUfiHyy/06SlYduo6WrVZRHS&#10;AisWPsBxnMTCN8Zu0/L1O3a6JQtviBfL4xkfnzkz4831UStyEOClNRWdz3JKhOG2kaar6Pdvd29W&#10;lPjATMOUNaKiJ+Hp9fb1q83gSrGwvVWNAIIgxpeDq2gfgiuzzPNeaOZn1gmDztaCZgFN6LIG2IDo&#10;WmWLPH+XDRYaB5YL7/H0dnTSbcJvW8HDl7b1IhBVUeQW0gppreOabTes7IC5XvIzDfYPLDSTBh+9&#10;QN2ywMge5F9QWnKw3rZhxq3ObNtKLlIOmM08/yObx545kXJBcby7yOT/Hyz/fHgAIpuKFpQYprFE&#10;X1E0ZjolSBHlGZwvMerRPUBM0Lt7y394YuyuxyhxA2CHXrAGSc1jfPbiQjQ8XiX18Mk2iM72wSal&#10;ji3oCIgakGMqyOlSEHEMhONhUVytllfIjKPv7XyVF4v0BCufbzvw4YOwmsRNRQG5J3R2uPchsmHl&#10;c0hib5Vs7qRSyYhNJnYKyIFhe9TdPF1Ve41Ux7N1keepSRAn9WQMT6h+iqQMGSq6LhZFQnjh89DV&#10;lzcQbQI4hdAy4CAoqSu6ugSxMir73jSpTQOTatwjG2XOUkd1xyqFY31MpUQa58LVtjmh+GDHxsdB&#10;xU1v4RclAzZ9Rf3PPQNBifposIDr+XIZpyQZy+JqgQZMPfXUwwxHqIoGSsbtLoyTtXcgux5fGgU1&#10;9gaL3spUj9gQI6szf2zsJOh5COPkTO0U9fur2D4BAAD//wMAUEsDBBQABgAIAAAAIQC6th7k2gAA&#10;AAQBAAAPAAAAZHJzL2Rvd25yZXYueG1sTI/NTsMwEITvSLyDtUjcqN1KhRDiVFEleoYCguM23sYB&#10;/0S206Rvj+ECl5VGM5r5ttrM1rAThdh7J2G5EMDItV71rpPw+vJ4UwCLCZ1C4x1JOFOETX15UWGp&#10;/OSe6bRPHcslLpYoQac0lJzHVpPFuPADuewdfbCYsgwdVwGnXG4NXwlxyy32Li9oHGirqf3aj1bC&#10;W3N+/1jtxO7JfIbjeI+N3qpJyuuruXkAlmhOf2H4wc/oUGemgx+disxIyI+k35u94q5YAztIWIsl&#10;8Lri/+HrbwAAAP//AwBQSwECLQAUAAYACAAAACEAtoM4kv4AAADhAQAAEwAAAAAAAAAAAAAAAAAA&#10;AAAAW0NvbnRlbnRfVHlwZXNdLnhtbFBLAQItABQABgAIAAAAIQA4/SH/1gAAAJQBAAALAAAAAAAA&#10;AAAAAAAAAC8BAABfcmVscy8ucmVsc1BLAQItABQABgAIAAAAIQAkBUTbPgIAAHIEAAAOAAAAAAAA&#10;AAAAAAAAAC4CAABkcnMvZTJvRG9jLnhtbFBLAQItABQABgAIAAAAIQC6th7k2gAAAAQBAAAPAAAA&#10;AAAAAAAAAAAAAJgEAABkcnMvZG93bnJldi54bWxQSwUGAAAAAAQABADzAAAAnwUAAAAA&#10;" fillcolor="#f2f2f2 [3052]">
                  <v:textbox>
                    <w:txbxContent>
                      <w:p w14:paraId="20B2C60F" w14:textId="77777777" w:rsidR="008279C1" w:rsidRPr="006E3907" w:rsidRDefault="008279C1" w:rsidP="00831723">
                        <w:pPr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</w:t>
                        </w:r>
                        <w:del w:id="1110" w:author="Samsung Electronic" w:date="2014-12-17T20:22:00Z">
                          <w:r w:rsidDel="00092F9B">
                            <w:rPr>
                              <w:rFonts w:hint="eastAsia"/>
                            </w:rPr>
                            <w:delText>oic-</w:delText>
                          </w:r>
                        </w:del>
                        <w:r>
                          <w:rPr>
                            <w:rFonts w:hint="eastAsia"/>
                            <w:lang w:eastAsia="ko-KR"/>
                          </w:rPr>
                          <w:t>service/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protocol-plugin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$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71FBEB65" w14:textId="77777777" w:rsidR="00092F9B" w:rsidRPr="00092F9B" w:rsidRDefault="00092F9B" w:rsidP="00831723">
      <w:pPr>
        <w:pStyle w:val="body"/>
        <w:rPr>
          <w:ins w:id="1105" w:author="Samsung Electronic" w:date="2014-09-29T18:21:00Z"/>
          <w:rFonts w:eastAsia="맑은 고딕"/>
          <w:lang w:eastAsia="ko-KR"/>
          <w:rPrChange w:id="1106" w:author="Samsung Electronic" w:date="2014-12-17T20:22:00Z">
            <w:rPr>
              <w:ins w:id="1107" w:author="Samsung Electronic" w:date="2014-09-29T18:21:00Z"/>
            </w:rPr>
          </w:rPrChange>
        </w:rPr>
      </w:pPr>
    </w:p>
    <w:p w14:paraId="495C0ACA" w14:textId="77777777" w:rsidR="00831723" w:rsidRDefault="00831723" w:rsidP="00831723">
      <w:pPr>
        <w:pStyle w:val="body"/>
        <w:rPr>
          <w:ins w:id="1108" w:author="Samsung Electronic" w:date="2014-09-29T18:21:00Z"/>
        </w:rPr>
      </w:pPr>
      <w:ins w:id="1109" w:author="Samsung Electronic" w:date="2014-09-29T18:21:00Z">
        <w:r>
          <w:rPr>
            <w:lang w:eastAsia="ko-KR"/>
          </w:rPr>
          <w:t xml:space="preserve">The </w:t>
        </w:r>
        <w:r>
          <w:rPr>
            <w:rFonts w:eastAsia="맑은 고딕" w:hint="eastAsia"/>
            <w:lang w:eastAsia="ko-KR"/>
          </w:rPr>
          <w:t>Protocol Plug-in</w:t>
        </w:r>
        <w:r>
          <w:rPr>
            <w:lang w:eastAsia="ko-KR"/>
          </w:rPr>
          <w:t xml:space="preserve"> directory includes following sub directories;</w:t>
        </w:r>
      </w:ins>
    </w:p>
    <w:tbl>
      <w:tblPr>
        <w:tblStyle w:val="a7"/>
        <w:tblW w:w="8789" w:type="dxa"/>
        <w:tblInd w:w="108" w:type="dxa"/>
        <w:tblBorders>
          <w:top w:val="single" w:sz="6" w:space="0" w:color="B6DDE8" w:themeColor="accent5" w:themeTint="66"/>
          <w:left w:val="single" w:sz="6" w:space="0" w:color="B6DDE8" w:themeColor="accent5" w:themeTint="66"/>
          <w:bottom w:val="single" w:sz="6" w:space="0" w:color="B6DDE8" w:themeColor="accent5" w:themeTint="66"/>
          <w:right w:val="single" w:sz="6" w:space="0" w:color="B6DDE8" w:themeColor="accent5" w:themeTint="66"/>
          <w:insideH w:val="single" w:sz="6" w:space="0" w:color="B6DDE8" w:themeColor="accent5" w:themeTint="66"/>
          <w:insideV w:val="single" w:sz="6" w:space="0" w:color="B6DDE8" w:themeColor="accent5" w:themeTint="6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5"/>
        <w:gridCol w:w="5954"/>
      </w:tblGrid>
      <w:tr w:rsidR="00831723" w14:paraId="27274D39" w14:textId="77777777" w:rsidTr="0013659A">
        <w:trPr>
          <w:trHeight w:val="390"/>
          <w:ins w:id="1110" w:author="Samsung Electronic" w:date="2014-09-29T18:21:00Z"/>
        </w:trPr>
        <w:tc>
          <w:tcPr>
            <w:tcW w:w="2835" w:type="dxa"/>
            <w:tcBorders>
              <w:bottom w:val="single" w:sz="12" w:space="0" w:color="B6DDE8" w:themeColor="accent5" w:themeTint="66"/>
            </w:tcBorders>
            <w:vAlign w:val="center"/>
          </w:tcPr>
          <w:p w14:paraId="6B16C44B" w14:textId="77777777" w:rsidR="00831723" w:rsidRDefault="00831723" w:rsidP="0013659A">
            <w:pPr>
              <w:pStyle w:val="tablebody"/>
              <w:jc w:val="center"/>
              <w:rPr>
                <w:ins w:id="1111" w:author="Samsung Electronic" w:date="2014-09-29T18:21:00Z"/>
              </w:rPr>
            </w:pPr>
            <w:ins w:id="1112" w:author="Samsung Electronic" w:date="2014-09-29T18:21:00Z">
              <w:r>
                <w:rPr>
                  <w:rFonts w:hint="eastAsia"/>
                </w:rPr>
                <w:t>Directories</w:t>
              </w:r>
            </w:ins>
          </w:p>
        </w:tc>
        <w:tc>
          <w:tcPr>
            <w:tcW w:w="5954" w:type="dxa"/>
            <w:tcBorders>
              <w:bottom w:val="single" w:sz="12" w:space="0" w:color="B6DDE8" w:themeColor="accent5" w:themeTint="66"/>
            </w:tcBorders>
            <w:vAlign w:val="center"/>
          </w:tcPr>
          <w:p w14:paraId="63755413" w14:textId="77777777" w:rsidR="00831723" w:rsidRDefault="00831723" w:rsidP="0013659A">
            <w:pPr>
              <w:pStyle w:val="tablebody"/>
              <w:jc w:val="center"/>
              <w:rPr>
                <w:ins w:id="1113" w:author="Samsung Electronic" w:date="2014-09-29T18:21:00Z"/>
              </w:rPr>
            </w:pPr>
            <w:ins w:id="1114" w:author="Samsung Electronic" w:date="2014-09-29T18:21:00Z">
              <w:r>
                <w:t>Description</w:t>
              </w:r>
            </w:ins>
          </w:p>
        </w:tc>
      </w:tr>
      <w:tr w:rsidR="00831723" w14:paraId="20BDBA25" w14:textId="77777777" w:rsidTr="0013659A">
        <w:trPr>
          <w:ins w:id="1115" w:author="Samsung Electronic" w:date="2014-09-29T18:21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29CA41E6" w14:textId="77777777" w:rsidR="00831723" w:rsidRPr="008D2582" w:rsidRDefault="00831723" w:rsidP="0013659A">
            <w:pPr>
              <w:pStyle w:val="tablebody"/>
              <w:rPr>
                <w:ins w:id="1116" w:author="Samsung Electronic" w:date="2014-09-29T18:21:00Z"/>
                <w:rFonts w:eastAsia="맑은 고딕"/>
                <w:b/>
                <w:sz w:val="20"/>
                <w:szCs w:val="20"/>
              </w:rPr>
            </w:pPr>
            <w:ins w:id="1117" w:author="Samsung Electronic" w:date="2014-09-29T18:21:00Z">
              <w:r w:rsidRPr="008D2582">
                <w:rPr>
                  <w:rFonts w:hint="eastAsia"/>
                  <w:b/>
                  <w:sz w:val="20"/>
                  <w:szCs w:val="20"/>
                </w:rPr>
                <w:t>/</w:t>
              </w:r>
              <w:r w:rsidRPr="008D2582">
                <w:rPr>
                  <w:rFonts w:eastAsia="맑은 고딕" w:hint="eastAsia"/>
                  <w:sz w:val="20"/>
                  <w:szCs w:val="20"/>
                </w:rPr>
                <w:t>plugin-manager</w:t>
              </w:r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4F4EE540" w14:textId="77777777" w:rsidR="00831723" w:rsidRPr="008D2582" w:rsidRDefault="00831723" w:rsidP="0013659A">
            <w:pPr>
              <w:pStyle w:val="tablebody"/>
              <w:rPr>
                <w:ins w:id="1118" w:author="Samsung Electronic" w:date="2014-09-29T18:21:00Z"/>
                <w:rFonts w:eastAsia="맑은 고딕"/>
                <w:sz w:val="20"/>
                <w:szCs w:val="20"/>
              </w:rPr>
            </w:pPr>
            <w:ins w:id="1119" w:author="Samsung Electronic" w:date="2014-09-29T18:21:00Z">
              <w:r>
                <w:rPr>
                  <w:rFonts w:eastAsia="맑은 고딕" w:hint="eastAsia"/>
                  <w:sz w:val="20"/>
                  <w:szCs w:val="20"/>
                </w:rPr>
                <w:t xml:space="preserve">Directory for </w:t>
              </w:r>
              <w:r w:rsidRPr="008D2582">
                <w:rPr>
                  <w:rFonts w:eastAsia="맑은 고딕"/>
                  <w:sz w:val="20"/>
                  <w:szCs w:val="20"/>
                </w:rPr>
                <w:t>P</w:t>
              </w:r>
              <w:r w:rsidRPr="008D2582">
                <w:rPr>
                  <w:rFonts w:eastAsia="맑은 고딕" w:hint="eastAsia"/>
                  <w:sz w:val="20"/>
                  <w:szCs w:val="20"/>
                </w:rPr>
                <w:t>lug</w:t>
              </w:r>
              <w:r>
                <w:rPr>
                  <w:rFonts w:eastAsia="맑은 고딕" w:hint="eastAsia"/>
                  <w:sz w:val="20"/>
                  <w:szCs w:val="20"/>
                </w:rPr>
                <w:t>-</w:t>
              </w:r>
              <w:r w:rsidRPr="008D2582">
                <w:rPr>
                  <w:rFonts w:eastAsia="맑은 고딕" w:hint="eastAsia"/>
                  <w:sz w:val="20"/>
                  <w:szCs w:val="20"/>
                </w:rPr>
                <w:t>in</w:t>
              </w:r>
              <w:r>
                <w:rPr>
                  <w:rFonts w:eastAsia="맑은 고딕" w:hint="eastAsia"/>
                  <w:sz w:val="20"/>
                  <w:szCs w:val="20"/>
                </w:rPr>
                <w:t xml:space="preserve"> M</w:t>
              </w:r>
              <w:r w:rsidRPr="008D2582">
                <w:rPr>
                  <w:rFonts w:eastAsia="맑은 고딕" w:hint="eastAsia"/>
                  <w:sz w:val="20"/>
                  <w:szCs w:val="20"/>
                </w:rPr>
                <w:t>anager</w:t>
              </w:r>
            </w:ins>
          </w:p>
        </w:tc>
      </w:tr>
      <w:tr w:rsidR="00831723" w14:paraId="7028EF22" w14:textId="77777777" w:rsidTr="0013659A">
        <w:trPr>
          <w:ins w:id="1120" w:author="Samsung Electronic" w:date="2014-09-29T18:21:00Z"/>
        </w:trPr>
        <w:tc>
          <w:tcPr>
            <w:tcW w:w="2835" w:type="dxa"/>
          </w:tcPr>
          <w:p w14:paraId="299AD484" w14:textId="77777777" w:rsidR="00831723" w:rsidRPr="008D2582" w:rsidRDefault="00831723" w:rsidP="0013659A">
            <w:pPr>
              <w:pStyle w:val="tablebody"/>
              <w:rPr>
                <w:ins w:id="1121" w:author="Samsung Electronic" w:date="2014-09-29T18:21:00Z"/>
                <w:rFonts w:eastAsia="맑은 고딕"/>
                <w:b/>
                <w:sz w:val="20"/>
                <w:szCs w:val="20"/>
              </w:rPr>
            </w:pPr>
            <w:ins w:id="1122" w:author="Samsung Electronic" w:date="2014-09-29T18:21:00Z">
              <w:r w:rsidRPr="008D2582">
                <w:rPr>
                  <w:rFonts w:hint="eastAsia"/>
                  <w:b/>
                  <w:sz w:val="20"/>
                  <w:szCs w:val="20"/>
                </w:rPr>
                <w:t>/</w:t>
              </w:r>
              <w:r w:rsidRPr="008D2582">
                <w:rPr>
                  <w:rFonts w:eastAsia="맑은 고딕" w:hint="eastAsia"/>
                  <w:sz w:val="20"/>
                  <w:szCs w:val="20"/>
                </w:rPr>
                <w:t>plugins</w:t>
              </w:r>
            </w:ins>
          </w:p>
        </w:tc>
        <w:tc>
          <w:tcPr>
            <w:tcW w:w="5954" w:type="dxa"/>
          </w:tcPr>
          <w:p w14:paraId="33D792D6" w14:textId="77777777" w:rsidR="00831723" w:rsidRPr="008D2582" w:rsidRDefault="00831723" w:rsidP="0013659A">
            <w:pPr>
              <w:pStyle w:val="tablebody"/>
              <w:rPr>
                <w:ins w:id="1123" w:author="Samsung Electronic" w:date="2014-09-29T18:21:00Z"/>
                <w:sz w:val="20"/>
                <w:szCs w:val="20"/>
              </w:rPr>
            </w:pPr>
            <w:ins w:id="1124" w:author="Samsung Electronic" w:date="2014-09-29T18:21:00Z">
              <w:r w:rsidRPr="008D2582">
                <w:rPr>
                  <w:rFonts w:eastAsia="맑은 고딕" w:hint="eastAsia"/>
                  <w:sz w:val="20"/>
                  <w:szCs w:val="20"/>
                </w:rPr>
                <w:t xml:space="preserve">Directory for Reference </w:t>
              </w:r>
              <w:r>
                <w:rPr>
                  <w:rFonts w:eastAsia="맑은 고딕" w:hint="eastAsia"/>
                  <w:sz w:val="20"/>
                  <w:szCs w:val="20"/>
                </w:rPr>
                <w:t>P</w:t>
              </w:r>
              <w:r w:rsidRPr="008D2582">
                <w:rPr>
                  <w:rFonts w:eastAsia="맑은 고딕" w:hint="eastAsia"/>
                  <w:sz w:val="20"/>
                  <w:szCs w:val="20"/>
                </w:rPr>
                <w:t xml:space="preserve">lugins </w:t>
              </w:r>
              <w:r w:rsidRPr="008D2582">
                <w:rPr>
                  <w:rFonts w:hint="eastAsia"/>
                  <w:sz w:val="20"/>
                  <w:szCs w:val="20"/>
                </w:rPr>
                <w:t xml:space="preserve"> </w:t>
              </w:r>
            </w:ins>
          </w:p>
        </w:tc>
      </w:tr>
      <w:tr w:rsidR="00831723" w14:paraId="51027E26" w14:textId="77777777" w:rsidTr="0013659A">
        <w:trPr>
          <w:ins w:id="1125" w:author="Samsung Electronic" w:date="2014-09-29T18:21:00Z"/>
        </w:trPr>
        <w:tc>
          <w:tcPr>
            <w:tcW w:w="2835" w:type="dxa"/>
          </w:tcPr>
          <w:p w14:paraId="6D6AF1EC" w14:textId="77777777" w:rsidR="00831723" w:rsidRPr="008D2582" w:rsidRDefault="00831723" w:rsidP="0013659A">
            <w:pPr>
              <w:pStyle w:val="tablebody"/>
              <w:rPr>
                <w:ins w:id="1126" w:author="Samsung Electronic" w:date="2014-09-29T18:21:00Z"/>
                <w:rFonts w:eastAsia="맑은 고딕"/>
                <w:b/>
                <w:sz w:val="20"/>
                <w:szCs w:val="20"/>
              </w:rPr>
            </w:pPr>
            <w:ins w:id="1127" w:author="Samsung Electronic" w:date="2014-09-29T18:21:00Z">
              <w:r w:rsidRPr="008D2582">
                <w:rPr>
                  <w:rFonts w:hint="eastAsia"/>
                  <w:b/>
                  <w:sz w:val="20"/>
                  <w:szCs w:val="20"/>
                </w:rPr>
                <w:t>/</w:t>
              </w:r>
              <w:r w:rsidRPr="008D2582">
                <w:rPr>
                  <w:rFonts w:eastAsia="맑은 고딕" w:hint="eastAsia"/>
                  <w:sz w:val="20"/>
                  <w:szCs w:val="20"/>
                </w:rPr>
                <w:t>lib</w:t>
              </w:r>
            </w:ins>
          </w:p>
        </w:tc>
        <w:tc>
          <w:tcPr>
            <w:tcW w:w="5954" w:type="dxa"/>
          </w:tcPr>
          <w:p w14:paraId="3ACFCD44" w14:textId="77777777" w:rsidR="00831723" w:rsidRPr="008D2582" w:rsidRDefault="00831723" w:rsidP="0013659A">
            <w:pPr>
              <w:pStyle w:val="tablebody"/>
              <w:rPr>
                <w:ins w:id="1128" w:author="Samsung Electronic" w:date="2014-09-29T18:21:00Z"/>
                <w:rFonts w:eastAsia="맑은 고딕"/>
                <w:sz w:val="20"/>
                <w:szCs w:val="20"/>
              </w:rPr>
            </w:pPr>
            <w:ins w:id="1129" w:author="Samsung Electronic" w:date="2014-09-29T18:21:00Z">
              <w:r w:rsidRPr="008D2582">
                <w:rPr>
                  <w:rFonts w:eastAsia="맑은 고딕" w:hint="eastAsia"/>
                  <w:sz w:val="20"/>
                  <w:szCs w:val="20"/>
                </w:rPr>
                <w:t xml:space="preserve">Directory for </w:t>
              </w:r>
              <w:r>
                <w:rPr>
                  <w:rFonts w:eastAsia="맑은 고딕" w:hint="eastAsia"/>
                  <w:sz w:val="20"/>
                  <w:szCs w:val="20"/>
                </w:rPr>
                <w:t>C</w:t>
              </w:r>
              <w:r w:rsidRPr="008D2582">
                <w:rPr>
                  <w:rFonts w:eastAsia="맑은 고딕" w:hint="eastAsia"/>
                  <w:sz w:val="20"/>
                  <w:szCs w:val="20"/>
                </w:rPr>
                <w:t xml:space="preserve">ommon </w:t>
              </w:r>
              <w:r>
                <w:rPr>
                  <w:rFonts w:eastAsia="맑은 고딕" w:hint="eastAsia"/>
                  <w:sz w:val="20"/>
                  <w:szCs w:val="20"/>
                </w:rPr>
                <w:t>L</w:t>
              </w:r>
              <w:r w:rsidRPr="008D2582">
                <w:rPr>
                  <w:rFonts w:eastAsia="맑은 고딕" w:hint="eastAsia"/>
                  <w:sz w:val="20"/>
                  <w:szCs w:val="20"/>
                </w:rPr>
                <w:t>ibrary</w:t>
              </w:r>
            </w:ins>
          </w:p>
        </w:tc>
      </w:tr>
      <w:tr w:rsidR="00831723" w14:paraId="6418D6B7" w14:textId="77777777" w:rsidTr="0013659A">
        <w:trPr>
          <w:ins w:id="1130" w:author="Samsung Electronic" w:date="2014-09-29T18:21:00Z"/>
        </w:trPr>
        <w:tc>
          <w:tcPr>
            <w:tcW w:w="2835" w:type="dxa"/>
          </w:tcPr>
          <w:p w14:paraId="67AE467A" w14:textId="77777777" w:rsidR="00831723" w:rsidRPr="008D2582" w:rsidRDefault="00831723" w:rsidP="0013659A">
            <w:pPr>
              <w:pStyle w:val="tablebody"/>
              <w:rPr>
                <w:ins w:id="1131" w:author="Samsung Electronic" w:date="2014-09-29T18:21:00Z"/>
                <w:rFonts w:eastAsia="맑은 고딕"/>
                <w:sz w:val="20"/>
                <w:szCs w:val="20"/>
              </w:rPr>
            </w:pPr>
            <w:ins w:id="1132" w:author="Samsung Electronic" w:date="2014-09-29T18:21:00Z">
              <w:r w:rsidRPr="008D2582">
                <w:rPr>
                  <w:rFonts w:hint="eastAsia"/>
                  <w:sz w:val="20"/>
                  <w:szCs w:val="20"/>
                </w:rPr>
                <w:t>/</w:t>
              </w:r>
              <w:r w:rsidRPr="008D2582">
                <w:rPr>
                  <w:rFonts w:eastAsia="맑은 고딕" w:hint="eastAsia"/>
                  <w:sz w:val="20"/>
                  <w:szCs w:val="20"/>
                </w:rPr>
                <w:t>sample-app</w:t>
              </w:r>
            </w:ins>
          </w:p>
        </w:tc>
        <w:tc>
          <w:tcPr>
            <w:tcW w:w="5954" w:type="dxa"/>
          </w:tcPr>
          <w:p w14:paraId="23D2ABE3" w14:textId="77777777" w:rsidR="00831723" w:rsidRPr="008D2582" w:rsidRDefault="00831723" w:rsidP="0013659A">
            <w:pPr>
              <w:pStyle w:val="tablebody"/>
              <w:rPr>
                <w:ins w:id="1133" w:author="Samsung Electronic" w:date="2014-09-29T18:21:00Z"/>
                <w:rFonts w:eastAsia="맑은 고딕"/>
                <w:sz w:val="20"/>
                <w:szCs w:val="20"/>
              </w:rPr>
            </w:pPr>
            <w:ins w:id="1134" w:author="Samsung Electronic" w:date="2014-09-29T18:21:00Z">
              <w:r>
                <w:rPr>
                  <w:rFonts w:eastAsia="맑은 고딕" w:hint="eastAsia"/>
                  <w:sz w:val="20"/>
                  <w:szCs w:val="20"/>
                </w:rPr>
                <w:t>Directory for Iotivity Sample Application</w:t>
              </w:r>
            </w:ins>
          </w:p>
        </w:tc>
      </w:tr>
      <w:tr w:rsidR="00831723" w14:paraId="1D53C5B4" w14:textId="77777777" w:rsidTr="0013659A">
        <w:trPr>
          <w:ins w:id="1135" w:author="Samsung Electronic" w:date="2014-09-29T18:21:00Z"/>
        </w:trPr>
        <w:tc>
          <w:tcPr>
            <w:tcW w:w="2835" w:type="dxa"/>
          </w:tcPr>
          <w:p w14:paraId="27F20D9D" w14:textId="77777777" w:rsidR="00831723" w:rsidRDefault="00831723" w:rsidP="0013659A">
            <w:pPr>
              <w:pStyle w:val="tablebody"/>
              <w:rPr>
                <w:ins w:id="1136" w:author="Samsung Electronic" w:date="2014-09-29T18:21:00Z"/>
                <w:rFonts w:eastAsia="맑은 고딕"/>
                <w:sz w:val="20"/>
                <w:szCs w:val="20"/>
              </w:rPr>
            </w:pPr>
            <w:ins w:id="1137" w:author="Samsung Electronic" w:date="2014-09-29T18:21:00Z">
              <w:r>
                <w:rPr>
                  <w:rFonts w:eastAsia="맑은 고딕" w:hint="eastAsia"/>
                  <w:sz w:val="20"/>
                  <w:szCs w:val="20"/>
                </w:rPr>
                <w:t>/doc</w:t>
              </w:r>
            </w:ins>
          </w:p>
        </w:tc>
        <w:tc>
          <w:tcPr>
            <w:tcW w:w="5954" w:type="dxa"/>
          </w:tcPr>
          <w:p w14:paraId="0C00FF6E" w14:textId="77777777" w:rsidR="00831723" w:rsidRDefault="00831723" w:rsidP="0013659A">
            <w:pPr>
              <w:pStyle w:val="tablebody"/>
              <w:rPr>
                <w:ins w:id="1138" w:author="Samsung Electronic" w:date="2014-09-29T18:21:00Z"/>
                <w:rFonts w:eastAsia="맑은 고딕"/>
                <w:sz w:val="20"/>
                <w:szCs w:val="20"/>
              </w:rPr>
            </w:pPr>
            <w:ins w:id="1139" w:author="Samsung Electronic" w:date="2014-09-29T18:21:00Z">
              <w:r>
                <w:rPr>
                  <w:rFonts w:eastAsia="맑은 고딕" w:hint="eastAsia"/>
                  <w:sz w:val="20"/>
                  <w:szCs w:val="20"/>
                </w:rPr>
                <w:t>Directory for Developers Document</w:t>
              </w:r>
            </w:ins>
          </w:p>
        </w:tc>
      </w:tr>
      <w:tr w:rsidR="00831723" w14:paraId="66DA9551" w14:textId="77777777" w:rsidTr="0013659A">
        <w:trPr>
          <w:ins w:id="1140" w:author="Samsung Electronic" w:date="2014-09-29T18:21:00Z"/>
        </w:trPr>
        <w:tc>
          <w:tcPr>
            <w:tcW w:w="2835" w:type="dxa"/>
          </w:tcPr>
          <w:p w14:paraId="31D43A59" w14:textId="77777777" w:rsidR="00831723" w:rsidRPr="00CF6986" w:rsidRDefault="00831723" w:rsidP="0013659A">
            <w:pPr>
              <w:pStyle w:val="tablebody"/>
              <w:rPr>
                <w:ins w:id="1141" w:author="Samsung Electronic" w:date="2014-09-29T18:21:00Z"/>
                <w:rFonts w:eastAsia="맑은 고딕"/>
                <w:sz w:val="20"/>
                <w:szCs w:val="20"/>
              </w:rPr>
            </w:pPr>
            <w:ins w:id="1142" w:author="Samsung Electronic" w:date="2014-09-29T18:21:00Z">
              <w:r>
                <w:rPr>
                  <w:rFonts w:eastAsia="맑은 고딕" w:hint="eastAsia"/>
                  <w:sz w:val="20"/>
                  <w:szCs w:val="20"/>
                </w:rPr>
                <w:t>/build</w:t>
              </w:r>
            </w:ins>
          </w:p>
        </w:tc>
        <w:tc>
          <w:tcPr>
            <w:tcW w:w="5954" w:type="dxa"/>
          </w:tcPr>
          <w:p w14:paraId="35CF2566" w14:textId="77777777" w:rsidR="00831723" w:rsidRDefault="00831723" w:rsidP="0013659A">
            <w:pPr>
              <w:pStyle w:val="tablebody"/>
              <w:rPr>
                <w:ins w:id="1143" w:author="Samsung Electronic" w:date="2014-09-29T18:21:00Z"/>
                <w:rFonts w:eastAsia="맑은 고딕"/>
                <w:sz w:val="20"/>
                <w:szCs w:val="20"/>
              </w:rPr>
            </w:pPr>
            <w:ins w:id="1144" w:author="Samsung Electronic" w:date="2014-09-29T18:21:00Z">
              <w:r>
                <w:rPr>
                  <w:rFonts w:eastAsia="맑은 고딕" w:hint="eastAsia"/>
                  <w:sz w:val="20"/>
                  <w:szCs w:val="20"/>
                </w:rPr>
                <w:t>Directory for Building and Binary Release</w:t>
              </w:r>
            </w:ins>
          </w:p>
        </w:tc>
      </w:tr>
    </w:tbl>
    <w:p w14:paraId="6A9F2767" w14:textId="77777777" w:rsidR="00831723" w:rsidRDefault="00831723" w:rsidP="00831723">
      <w:pPr>
        <w:pStyle w:val="3"/>
        <w:rPr>
          <w:ins w:id="1145" w:author="Samsung Electronic" w:date="2014-09-29T18:21:00Z"/>
        </w:rPr>
      </w:pPr>
      <w:bookmarkStart w:id="1146" w:name="_Toc399780964"/>
      <w:ins w:id="1147" w:author="Samsung Electronic" w:date="2014-09-29T18:21:00Z">
        <w:r>
          <w:rPr>
            <w:rFonts w:eastAsia="맑은 고딕" w:hint="eastAsia"/>
            <w:lang w:eastAsia="ko-KR"/>
          </w:rPr>
          <w:t>2</w:t>
        </w:r>
        <w:r>
          <w:rPr>
            <w:rFonts w:hint="eastAsia"/>
            <w:lang w:eastAsia="ko-KR"/>
          </w:rPr>
          <w:t xml:space="preserve">. </w:t>
        </w:r>
        <w:r>
          <w:rPr>
            <w:rFonts w:eastAsia="맑은 고딕" w:hint="eastAsia"/>
            <w:lang w:eastAsia="ko-KR"/>
          </w:rPr>
          <w:t>Compiling C-</w:t>
        </w:r>
        <w:proofErr w:type="spellStart"/>
        <w:r>
          <w:rPr>
            <w:rFonts w:eastAsia="맑은 고딕" w:hint="eastAsia"/>
            <w:lang w:eastAsia="ko-KR"/>
          </w:rPr>
          <w:t>Pluff</w:t>
        </w:r>
        <w:proofErr w:type="spellEnd"/>
        <w:r>
          <w:rPr>
            <w:rFonts w:eastAsia="맑은 고딕" w:hint="eastAsia"/>
            <w:lang w:eastAsia="ko-KR"/>
          </w:rPr>
          <w:t xml:space="preserve"> library</w:t>
        </w:r>
        <w:bookmarkEnd w:id="1146"/>
        <w:r>
          <w:rPr>
            <w:rFonts w:hint="eastAsia"/>
          </w:rPr>
          <w:t xml:space="preserve"> </w:t>
        </w:r>
      </w:ins>
    </w:p>
    <w:p w14:paraId="76B79898" w14:textId="77777777" w:rsidR="00831723" w:rsidRDefault="00831723" w:rsidP="00831723">
      <w:pPr>
        <w:pStyle w:val="body"/>
        <w:rPr>
          <w:ins w:id="1148" w:author="Samsung Electronic" w:date="2014-09-29T18:21:00Z"/>
        </w:rPr>
      </w:pPr>
      <w:ins w:id="1149" w:author="Samsung Electronic" w:date="2014-09-29T18:21:00Z">
        <w:r>
          <w:rPr>
            <w:rFonts w:eastAsia="맑은 고딕" w:hint="eastAsia"/>
            <w:lang w:eastAsia="ko-KR"/>
          </w:rPr>
          <w:t>Before building Protocol-Plugin Manager, C-</w:t>
        </w:r>
        <w:proofErr w:type="spellStart"/>
        <w:r>
          <w:rPr>
            <w:rFonts w:eastAsia="맑은 고딕" w:hint="eastAsia"/>
            <w:lang w:eastAsia="ko-KR"/>
          </w:rPr>
          <w:t>Pluff</w:t>
        </w:r>
        <w:proofErr w:type="spellEnd"/>
        <w:r>
          <w:rPr>
            <w:rFonts w:eastAsia="맑은 고딕" w:hint="eastAsia"/>
            <w:lang w:eastAsia="ko-KR"/>
          </w:rPr>
          <w:t xml:space="preserve"> library should be compiled as follows.</w:t>
        </w:r>
      </w:ins>
    </w:p>
    <w:p w14:paraId="32221662" w14:textId="405B4C81" w:rsidR="00831723" w:rsidRPr="00CE7BB2" w:rsidRDefault="00831723">
      <w:pPr>
        <w:pStyle w:val="body"/>
        <w:rPr>
          <w:ins w:id="1150" w:author="Samsung Electronic" w:date="2014-09-29T18:21:00Z"/>
          <w:rFonts w:eastAsia="맑은 고딕"/>
          <w:lang w:eastAsia="ko-KR"/>
          <w:rPrChange w:id="1151" w:author="Samsung Electronic" w:date="2014-12-17T20:23:00Z">
            <w:rPr>
              <w:ins w:id="1152" w:author="Samsung Electronic" w:date="2014-09-29T18:21:00Z"/>
            </w:rPr>
          </w:rPrChange>
        </w:rPr>
      </w:pPr>
      <w:ins w:id="1153" w:author="Samsung Electronic" w:date="2014-09-29T18:21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4574828C" wp14:editId="21C0FD04">
                  <wp:extent cx="5550195" cy="900223"/>
                  <wp:effectExtent l="0" t="0" r="12700" b="14605"/>
                  <wp:docPr id="6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0195" cy="9002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77160" w14:textId="77777777" w:rsidR="008279C1" w:rsidRDefault="008279C1" w:rsidP="00831723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del w:id="1154" w:author="Samsung Electronic" w:date="2014-12-17T20:22:00Z"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oi</w:delText>
                                </w:r>
                                <w:r w:rsidDel="00CE7BB2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c</w:delText>
                                </w:r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-</w:delText>
                                </w:r>
                              </w:del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protocol-plugin/lib/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cpluff</w:t>
                              </w:r>
                              <w:proofErr w:type="spell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$ 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aclocal</w:t>
                              </w:r>
                              <w:proofErr w:type="spellEnd"/>
                            </w:p>
                            <w:p w14:paraId="2345303E" w14:textId="77777777" w:rsidR="008279C1" w:rsidRPr="00901DEE" w:rsidRDefault="008279C1" w:rsidP="00831723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del w:id="1155" w:author="Samsung Electronic" w:date="2014-12-17T20:22:00Z"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oi</w:delText>
                                </w:r>
                                <w:r w:rsidDel="00CE7BB2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c</w:delText>
                                </w:r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-</w:delText>
                                </w:r>
                              </w:del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protocol-plugin/lib/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cpluff</w:t>
                              </w:r>
                              <w:proofErr w:type="spell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$ 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autoconf</w:t>
                              </w:r>
                              <w:proofErr w:type="spellEnd"/>
                            </w:p>
                            <w:p w14:paraId="30586F20" w14:textId="77777777" w:rsidR="008279C1" w:rsidRDefault="008279C1" w:rsidP="00831723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del w:id="1156" w:author="Samsung Electronic" w:date="2014-12-17T20:22:00Z"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oi</w:delText>
                                </w:r>
                                <w:r w:rsidDel="00CE7BB2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c</w:delText>
                                </w:r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-</w:delText>
                                </w:r>
                              </w:del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protocol-plugin/lib/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cpluff</w:t>
                              </w:r>
                              <w:proofErr w:type="spell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$ 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autoheader</w:t>
                              </w:r>
                              <w:proofErr w:type="spellEnd"/>
                            </w:p>
                            <w:p w14:paraId="4BABE5BB" w14:textId="77777777" w:rsidR="008279C1" w:rsidRDefault="008279C1" w:rsidP="00831723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del w:id="1157" w:author="Samsung Electronic" w:date="2014-12-17T20:22:00Z"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oi</w:delText>
                                </w:r>
                                <w:r w:rsidDel="00CE7BB2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c</w:delText>
                                </w:r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-</w:delText>
                                </w:r>
                              </w:del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protocol-plugin/lib/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cpluff</w:t>
                              </w:r>
                              <w:proofErr w:type="spell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$ 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automake</w:t>
                              </w:r>
                              <w:proofErr w:type="spellEnd"/>
                            </w:p>
                            <w:p w14:paraId="1C991F3C" w14:textId="77777777" w:rsidR="008279C1" w:rsidRDefault="008279C1" w:rsidP="00831723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del w:id="1158" w:author="Samsung Electronic" w:date="2014-12-17T20:22:00Z"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oi</w:delText>
                                </w:r>
                                <w:r w:rsidDel="00CE7BB2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c</w:delText>
                                </w:r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-</w:delText>
                                </w:r>
                              </w:del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protocol-plugin/lib/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cpluff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$ ./</w:t>
                              </w:r>
                              <w:proofErr w:type="gram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configure</w:t>
                              </w:r>
                            </w:p>
                            <w:p w14:paraId="395014A4" w14:textId="77777777" w:rsidR="008279C1" w:rsidRPr="002349BA" w:rsidRDefault="008279C1" w:rsidP="00831723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del w:id="1159" w:author="Samsung Electronic" w:date="2014-12-17T20:22:00Z"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oi</w:delText>
                                </w:r>
                                <w:r w:rsidDel="00CE7BB2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c</w:delText>
                                </w:r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-</w:delText>
                                </w:r>
                              </w:del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protocol-plugin/lib/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cpluff</w:t>
                              </w:r>
                              <w:proofErr w:type="spell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$ make</w:t>
                              </w:r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52" style="width:437pt;height:7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WSQAIAAG4EAAAOAAAAZHJzL2Uyb0RvYy54bWysVNuO0zAQfUfiHyy/06RZUrZR09WqyyKk&#10;BVYsfIDjOImFb4zdpuXrd+y0pQtviBdrxh4fnzkz49XNXiuyE+ClNTWdz3JKhOG2laav6fdv92+u&#10;KfGBmZYpa0RND8LTm/XrV6vRVaKwg1WtAIIgxlejq+kQgquyzPNBaOZn1gmDh50FzQK60GctsBHR&#10;tcqKPF9ko4XWgeXCe9y9mw7pOuF3neDhS9d5EYiqKXILaYW0NnHN1itW9cDcIPmRBvsHFppJg4+e&#10;oe5YYGQL8i8oLTlYb7sw41ZntuskFykHzGae/5HN08CcSLmgON6dZfL/D5Z/3j0CkW1NF5QYprFE&#10;X1E0ZnolSBnlGZ2vMOrJPUJM0LsHy394YuxmwChxC2DHQbAWSc1jfPbiQnQ8XiXN+Mm2iM62wSal&#10;9h3oCIgakH0qyOFcELEPhONmWZb5fFlSwvFsmedFcZWeYNXptgMfPgirSTRqCsg9obPdgw+RDatO&#10;IYm9VbK9l0olJzaZ2CggO4bt0fTzdFVtNVKd9pZlnqcmQZzUkzE8ofpLJGXIiATLokwIL8489M35&#10;DUS7ALyE0DLgICipa3p9DmJVVPa9aVObBibVZCMbZY5SR3WnKoV9s0+lLBanwjW2PaD4YKfGx0FF&#10;Y7Dwi5IRm76m/ueWgaBEfTRYwKtFZEdCct7hfKEDyUGjScbbEvcpYYYjTE3DydyEaaq2DmQ/4CuT&#10;mMbeYsE7mWoRm2FidOSOTZ3EPA5gnJpLP0X9/ibWzwAAAP//AwBQSwMEFAAGAAgAAAAhAH9FcPba&#10;AAAABQEAAA8AAABkcnMvZG93bnJldi54bWxMj8FOwzAQRO9I/IO1SNyoU1S1IY1TVUGAEKcWpF7d&#10;eEkC9jqy3TT8PQsXuKw0mtHsm3IzOStGDLH3pGA+y0AgNd701Cp4e324yUHEpMlo6wkVfGGETXV5&#10;UerC+DPtcNynVnAJxUIr6FIaCilj06HTceYHJPbefXA6sQytNEGfudxZeZtlS+l0T/yh0wPWHTaf&#10;+5NT8Iwf92H1OL4sn0ZLmu7qw9bWSl1fTds1iIRT+gvDDz6jQ8VMR38iE4VVwEPS72UvXy1YHjm0&#10;mOcgq1L+p6++AQAA//8DAFBLAQItABQABgAIAAAAIQC2gziS/gAAAOEBAAATAAAAAAAAAAAAAAAA&#10;AAAAAABbQ29udGVudF9UeXBlc10ueG1sUEsBAi0AFAAGAAgAAAAhADj9If/WAAAAlAEAAAsAAAAA&#10;AAAAAAAAAAAALwEAAF9yZWxzLy5yZWxzUEsBAi0AFAAGAAgAAAAhAEdshZJAAgAAbgQAAA4AAAAA&#10;AAAAAAAAAAAALgIAAGRycy9lMm9Eb2MueG1sUEsBAi0AFAAGAAgAAAAhAH9FcPbaAAAABQEAAA8A&#10;AAAAAAAAAAAAAAAAmgQAAGRycy9kb3ducmV2LnhtbFBLBQYAAAAABAAEAPMAAAChBQAAAAA=&#10;" fillcolor="#f2f2f2 [3052]">
                  <v:textbox inset="1mm,2mm,0">
                    <w:txbxContent>
                      <w:p w14:paraId="0A777160" w14:textId="77777777" w:rsidR="008279C1" w:rsidRDefault="008279C1" w:rsidP="00831723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del w:id="1167" w:author="Samsung Electronic" w:date="2014-12-17T20:22:00Z"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oi</w:delText>
                          </w:r>
                          <w:r w:rsidDel="00CE7BB2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c</w:delText>
                          </w:r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-</w:delText>
                          </w:r>
                        </w:del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protocol-plugin/lib/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cpluff</w:t>
                        </w:r>
                        <w:proofErr w:type="spell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 xml:space="preserve">$ 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aclocal</w:t>
                        </w:r>
                        <w:proofErr w:type="spellEnd"/>
                      </w:p>
                      <w:p w14:paraId="2345303E" w14:textId="77777777" w:rsidR="008279C1" w:rsidRPr="00901DEE" w:rsidRDefault="008279C1" w:rsidP="00831723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del w:id="1168" w:author="Samsung Electronic" w:date="2014-12-17T20:22:00Z"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oi</w:delText>
                          </w:r>
                          <w:r w:rsidDel="00CE7BB2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c</w:delText>
                          </w:r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-</w:delText>
                          </w:r>
                        </w:del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protocol-plugin/lib/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cpluff</w:t>
                        </w:r>
                        <w:proofErr w:type="spell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 xml:space="preserve">$ 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autoconf</w:t>
                        </w:r>
                        <w:proofErr w:type="spellEnd"/>
                      </w:p>
                      <w:p w14:paraId="30586F20" w14:textId="77777777" w:rsidR="008279C1" w:rsidRDefault="008279C1" w:rsidP="00831723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del w:id="1169" w:author="Samsung Electronic" w:date="2014-12-17T20:22:00Z"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oi</w:delText>
                          </w:r>
                          <w:r w:rsidDel="00CE7BB2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c</w:delText>
                          </w:r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-</w:delText>
                          </w:r>
                        </w:del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protocol-plugin/lib/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cpluff</w:t>
                        </w:r>
                        <w:proofErr w:type="spell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 xml:space="preserve">$ 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autoheader</w:t>
                        </w:r>
                        <w:proofErr w:type="spellEnd"/>
                      </w:p>
                      <w:p w14:paraId="4BABE5BB" w14:textId="77777777" w:rsidR="008279C1" w:rsidRDefault="008279C1" w:rsidP="00831723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del w:id="1170" w:author="Samsung Electronic" w:date="2014-12-17T20:22:00Z"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oi</w:delText>
                          </w:r>
                          <w:r w:rsidDel="00CE7BB2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c</w:delText>
                          </w:r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-</w:delText>
                          </w:r>
                        </w:del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protocol-plugin/lib/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cpluff</w:t>
                        </w:r>
                        <w:proofErr w:type="spell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 xml:space="preserve">$ 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automake</w:t>
                        </w:r>
                        <w:proofErr w:type="spellEnd"/>
                      </w:p>
                      <w:p w14:paraId="1C991F3C" w14:textId="77777777" w:rsidR="008279C1" w:rsidRDefault="008279C1" w:rsidP="00831723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del w:id="1171" w:author="Samsung Electronic" w:date="2014-12-17T20:22:00Z"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oi</w:delText>
                          </w:r>
                          <w:r w:rsidDel="00CE7BB2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c</w:delText>
                          </w:r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-</w:delText>
                          </w:r>
                        </w:del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protocol-plugin/lib/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cpluff</w:t>
                        </w:r>
                        <w:proofErr w:type="spellEnd"/>
                        <w:proofErr w:type="gram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$ ./</w:t>
                        </w:r>
                        <w:proofErr w:type="gram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configure</w:t>
                        </w:r>
                      </w:p>
                      <w:p w14:paraId="395014A4" w14:textId="77777777" w:rsidR="008279C1" w:rsidRPr="002349BA" w:rsidRDefault="008279C1" w:rsidP="00831723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del w:id="1172" w:author="Samsung Electronic" w:date="2014-12-17T20:22:00Z"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oi</w:delText>
                          </w:r>
                          <w:r w:rsidDel="00CE7BB2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c</w:delText>
                          </w:r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-</w:delText>
                          </w:r>
                        </w:del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protocol-plugin/lib/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cpluff</w:t>
                        </w:r>
                        <w:proofErr w:type="spell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$ make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60C169B1" w14:textId="77777777" w:rsidR="00831723" w:rsidRDefault="00831723" w:rsidP="00831723">
      <w:pPr>
        <w:pStyle w:val="3"/>
        <w:rPr>
          <w:ins w:id="1160" w:author="Samsung Electronic" w:date="2014-09-29T18:21:00Z"/>
        </w:rPr>
      </w:pPr>
      <w:bookmarkStart w:id="1161" w:name="_Toc399780966"/>
      <w:ins w:id="1162" w:author="Samsung Electronic" w:date="2014-09-29T18:21:00Z">
        <w:r>
          <w:rPr>
            <w:rFonts w:eastAsia="맑은 고딕" w:hint="eastAsia"/>
            <w:lang w:eastAsia="ko-KR"/>
          </w:rPr>
          <w:t xml:space="preserve">3. </w:t>
        </w:r>
        <w:r>
          <w:t>R</w:t>
        </w:r>
        <w:r>
          <w:rPr>
            <w:rFonts w:hint="eastAsia"/>
          </w:rPr>
          <w:t>un make</w:t>
        </w:r>
        <w:bookmarkEnd w:id="1161"/>
      </w:ins>
    </w:p>
    <w:p w14:paraId="77009F10" w14:textId="77777777" w:rsidR="00831723" w:rsidRDefault="00831723" w:rsidP="00831723">
      <w:pPr>
        <w:pStyle w:val="body"/>
        <w:rPr>
          <w:ins w:id="1163" w:author="Samsung Electronic" w:date="2014-09-29T18:21:00Z"/>
          <w:rFonts w:eastAsia="맑은 고딕"/>
          <w:lang w:eastAsia="ko-KR"/>
        </w:rPr>
      </w:pPr>
      <w:ins w:id="1164" w:author="Samsung Electronic" w:date="2014-09-29T18:21:00Z">
        <w:r>
          <w:rPr>
            <w:rFonts w:eastAsia="맑은 고딕" w:hint="eastAsia"/>
            <w:lang w:eastAsia="ko-KR"/>
          </w:rPr>
          <w:t xml:space="preserve">By running make in the protocol-plugin path, protocol-plugin manager, all plugins and sample applications will be created. </w:t>
        </w:r>
      </w:ins>
    </w:p>
    <w:p w14:paraId="6DE31B00" w14:textId="77777777" w:rsidR="00831723" w:rsidRDefault="00831723" w:rsidP="00831723">
      <w:pPr>
        <w:pStyle w:val="body"/>
        <w:rPr>
          <w:ins w:id="1165" w:author="Samsung Electronic" w:date="2014-09-29T18:21:00Z"/>
          <w:rFonts w:eastAsia="맑은 고딕"/>
          <w:lang w:eastAsia="ko-KR"/>
        </w:rPr>
      </w:pPr>
      <w:ins w:id="1166" w:author="Samsung Electronic" w:date="2014-09-29T18:21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499D6D3E" wp14:editId="3774C8C1">
                  <wp:extent cx="5549900" cy="298450"/>
                  <wp:effectExtent l="0" t="0" r="12700" b="25400"/>
                  <wp:docPr id="8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49900" cy="298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E5542" w14:textId="77777777" w:rsidR="008279C1" w:rsidRDefault="008279C1" w:rsidP="00831723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del w:id="1167" w:author="Samsung Electronic" w:date="2014-12-17T20:23:00Z"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oi</w:delText>
                                </w:r>
                                <w:r w:rsidDel="00CE7BB2">
                                  <w:rPr>
                                    <w:rFonts w:ascii="Courier New" w:eastAsia="맑은 고딕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c</w:delText>
                                </w:r>
                                <w:r w:rsidDel="00CE7BB2">
                                  <w:rPr>
                                    <w:rFonts w:ascii="Courier New" w:hAnsi="Courier New" w:cs="Courier New" w:hint="eastAsia"/>
                                    <w:sz w:val="16"/>
                                    <w:szCs w:val="16"/>
                                    <w:lang w:eastAsia="ko-KR"/>
                                  </w:rPr>
                                  <w:delText>-</w:delText>
                                </w:r>
                              </w:del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protocol-plugin/build/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linux$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make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53" style="width:437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m4cQAIAAG4EAAAOAAAAZHJzL2Uyb0RvYy54bWysVF1v0zAUfUfiP1h+Z2nLMtpo6TRtDCEN&#10;mBj8gBvHSSz8xbXbdPz6XTtt6eAN8RLda18fn3vOdS6vdkazrcSgnK35/GzGmbTCtcr2Nf/+7e7N&#10;krMQwbagnZU1f5KBX61fv7ocfSUXbnC6lcgIxIZq9DUfYvRVUQQxSAPhzHlpabNzaCBSin3RIoyE&#10;bnSxmM0uitFh69EJGQKt3k6bfJ3xu06K+KXrgoxM15y4xfzF/G3St1hfQtUj+EGJPQ34BxYGlKVL&#10;j1C3EIFtUP0FZZRAF1wXz4Qzhes6JWTugbqZz/7o5nEAL3MvJE7wR5nC/4MVn7cPyFRbczLKgiGL&#10;vpJoYHstWZnkGX2oqOrRP2BqMPh7J34EZt3NQFXyGtGNg4SWSM1TffHiQEoCHWXN+Mm1hA6b6LJS&#10;uw5NAiQN2C4b8nQ0RO4iE7RYluer1Yx8E7S3WC3Py+xYAdXhtMcQP0hnWApqjsQ9o8P2PsTEBqpD&#10;SWbvtGrvlNY5SUMmbzSyLdB4NP08H9UbQ1SntVU5o+snnDyTqTyjhlMkbdlY81W5KDPCi72AfXO8&#10;g9BOAE8hjIr0ELQy5MSxCKqk7HvbEgOoIig9xdSVtnupk7qTS3HX7LKVi+XBuMa1TyQ+umnw6aFS&#10;MDj8xdlIQ1/z8HMDKDnTHy0Z+PYisWMxJ+/ofVGCOaGgycF5SeucgRUEU/N4CG/i9Ko2HlU/0C2T&#10;mNZdk+Gdyl6kYZgY7bnTUGcx9w8wvZrTPFf9/k2snwEAAP//AwBQSwMEFAAGAAgAAAAhALk178PZ&#10;AAAABAEAAA8AAABkcnMvZG93bnJldi54bWxMj0FLw0AQhe+C/2EZwZvdKKWpMZtSIiriySp4nWbH&#10;JLo7G7LbNP57Ry96efB4w3vflJvZOzXRGPvABi4XGSjiJtieWwOvL3cXa1AxIVt0gcnAF0XYVKcn&#10;JRY2HPmZpl1qlZRwLNBAl9JQaB2bjjzGRRiIJXsPo8ckdmy1HfEo5d7pqyxbaY89y0KHA9UdNZ+7&#10;gzfwSB+3Y34/Pa0eJsfI1/Xb1tXGnJ/N2xtQieb0dww/+IIOlTDtw4FtVM6APJJ+VbJ1vhS7N7DM&#10;M9BVqf/DV98AAAD//wMAUEsBAi0AFAAGAAgAAAAhALaDOJL+AAAA4QEAABMAAAAAAAAAAAAAAAAA&#10;AAAAAFtDb250ZW50X1R5cGVzXS54bWxQSwECLQAUAAYACAAAACEAOP0h/9YAAACUAQAACwAAAAAA&#10;AAAAAAAAAAAvAQAAX3JlbHMvLnJlbHNQSwECLQAUAAYACAAAACEA/9puHEACAABuBAAADgAAAAAA&#10;AAAAAAAAAAAuAgAAZHJzL2Uyb0RvYy54bWxQSwECLQAUAAYACAAAACEAuTXvw9kAAAAEAQAADwAA&#10;AAAAAAAAAAAAAACaBAAAZHJzL2Rvd25yZXYueG1sUEsFBgAAAAAEAAQA8wAAAKAFAAAAAA==&#10;" fillcolor="#f2f2f2 [3052]">
                  <v:textbox inset="1mm,2mm,0">
                    <w:txbxContent>
                      <w:p w14:paraId="010E5542" w14:textId="77777777" w:rsidR="008279C1" w:rsidRDefault="008279C1" w:rsidP="00831723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bookmarkStart w:id="1182" w:name="_GoBack"/>
                        <w:bookmarkEnd w:id="1182"/>
                        <w:del w:id="1183" w:author="Samsung Electronic" w:date="2014-12-17T20:23:00Z"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oi</w:delText>
                          </w:r>
                          <w:r w:rsidDel="00CE7BB2">
                            <w:rPr>
                              <w:rFonts w:ascii="Courier New" w:eastAsia="맑은 고딕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c</w:delText>
                          </w:r>
                          <w:r w:rsidDel="00CE7BB2">
                            <w:rPr>
                              <w:rFonts w:ascii="Courier New" w:hAnsi="Courier New" w:cs="Courier New" w:hint="eastAsia"/>
                              <w:sz w:val="16"/>
                              <w:szCs w:val="16"/>
                              <w:lang w:eastAsia="ko-KR"/>
                            </w:rPr>
                            <w:delText>-</w:delText>
                          </w:r>
                        </w:del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protocol-plugin/build/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linux$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make</w:t>
                        </w:r>
                        <w:proofErr w:type="spellEnd"/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3C8FC84F" w14:textId="77777777" w:rsidR="00831723" w:rsidRDefault="00831723" w:rsidP="00831723">
      <w:pPr>
        <w:pStyle w:val="body"/>
        <w:rPr>
          <w:ins w:id="1168" w:author="Samsung Electronic" w:date="2014-09-29T18:21:00Z"/>
          <w:rFonts w:eastAsia="맑은 고딕"/>
          <w:lang w:eastAsia="ko-KR"/>
        </w:rPr>
      </w:pPr>
    </w:p>
    <w:p w14:paraId="5752D250" w14:textId="4AA1249F" w:rsidR="00891566" w:rsidRPr="009B0916" w:rsidRDefault="004300C8" w:rsidP="00891566">
      <w:pPr>
        <w:pStyle w:val="1"/>
        <w:rPr>
          <w:ins w:id="1169" w:author="Samsung Electronic" w:date="2014-09-29T18:27:00Z"/>
          <w:rFonts w:eastAsia="맑은 고딕"/>
          <w:lang w:eastAsia="ko-KR"/>
          <w:rPrChange w:id="1170" w:author="Samsung Electronic" w:date="2014-09-29T18:27:00Z">
            <w:rPr>
              <w:ins w:id="1171" w:author="Samsung Electronic" w:date="2014-09-29T18:27:00Z"/>
              <w:rFonts w:eastAsia="맑은 고딕"/>
              <w:color w:val="4F81BD" w:themeColor="accent1"/>
              <w:lang w:eastAsia="ko-KR"/>
            </w:rPr>
          </w:rPrChange>
        </w:rPr>
      </w:pPr>
      <w:bookmarkStart w:id="1172" w:name="_Toc399780969"/>
      <w:ins w:id="1173" w:author="Samsung Electronic" w:date="2014-09-29T18:27:00Z">
        <w:r>
          <w:rPr>
            <w:rFonts w:eastAsia="맑은 고딕"/>
            <w:lang w:eastAsia="ko-KR"/>
          </w:rPr>
          <w:t>3.</w:t>
        </w:r>
        <w:r w:rsidRPr="009B0916">
          <w:rPr>
            <w:rFonts w:eastAsia="맑은 고딕"/>
            <w:lang w:eastAsia="ko-KR"/>
          </w:rPr>
          <w:t xml:space="preserve"> Notification</w:t>
        </w:r>
      </w:ins>
      <w:ins w:id="1174" w:author="Samsung Electronic" w:date="2014-09-29T18:28:00Z">
        <w:r w:rsidR="000B32C7">
          <w:rPr>
            <w:rFonts w:eastAsia="맑은 고딕" w:hint="eastAsia"/>
            <w:lang w:eastAsia="ko-KR"/>
          </w:rPr>
          <w:t xml:space="preserve"> </w:t>
        </w:r>
      </w:ins>
      <w:ins w:id="1175" w:author="Samsung Electronic" w:date="2014-09-29T18:27:00Z">
        <w:r w:rsidRPr="009B0916">
          <w:rPr>
            <w:rFonts w:eastAsia="맑은 고딕"/>
            <w:lang w:eastAsia="ko-KR"/>
          </w:rPr>
          <w:t>Manager</w:t>
        </w:r>
        <w:bookmarkEnd w:id="1172"/>
      </w:ins>
    </w:p>
    <w:p w14:paraId="1F5B34C3" w14:textId="77777777" w:rsidR="00891566" w:rsidRPr="00950120" w:rsidRDefault="00891566" w:rsidP="00891566">
      <w:pPr>
        <w:pStyle w:val="body"/>
        <w:rPr>
          <w:ins w:id="1176" w:author="Samsung Electronic" w:date="2014-09-29T18:27:00Z"/>
          <w:rFonts w:eastAsia="맑은 고딕"/>
          <w:lang w:eastAsia="ko-KR"/>
        </w:rPr>
      </w:pPr>
      <w:ins w:id="1177" w:author="Samsung Electronic" w:date="2014-09-29T18:27:00Z">
        <w:r>
          <w:rPr>
            <w:rFonts w:eastAsia="맑은 고딕"/>
            <w:lang w:eastAsia="ko-KR"/>
          </w:rPr>
          <w:t>O</w:t>
        </w:r>
        <w:r>
          <w:rPr>
            <w:rFonts w:eastAsia="맑은 고딕" w:hint="eastAsia"/>
            <w:lang w:eastAsia="ko-KR"/>
          </w:rPr>
          <w:t xml:space="preserve">nce the source code is downloaded in your local specific folder, you may follow the steps to build and execute Notification Manager and its applications. </w:t>
        </w:r>
        <w:r>
          <w:rPr>
            <w:rFonts w:eastAsia="맑은 고딕"/>
            <w:lang w:eastAsia="ko-KR"/>
          </w:rPr>
          <w:t>I</w:t>
        </w:r>
        <w:r>
          <w:rPr>
            <w:rFonts w:eastAsia="맑은 고딕" w:hint="eastAsia"/>
            <w:lang w:eastAsia="ko-KR"/>
          </w:rPr>
          <w:t xml:space="preserve">n this context, we assume that the code was downloaded into </w:t>
        </w:r>
        <w:r>
          <w:rPr>
            <w:rFonts w:eastAsia="맑은 고딕"/>
            <w:lang w:eastAsia="ko-KR"/>
          </w:rPr>
          <w:t>‘</w:t>
        </w:r>
        <w:r>
          <w:rPr>
            <w:rFonts w:eastAsia="맑은 고딕" w:hint="eastAsia"/>
            <w:lang w:eastAsia="ko-KR"/>
          </w:rPr>
          <w:t>oic</w:t>
        </w:r>
        <w:r>
          <w:rPr>
            <w:rFonts w:eastAsia="맑은 고딕"/>
            <w:lang w:eastAsia="ko-KR"/>
          </w:rPr>
          <w:t>’</w:t>
        </w:r>
        <w:r>
          <w:rPr>
            <w:rFonts w:eastAsia="맑은 고딕" w:hint="eastAsia"/>
            <w:lang w:eastAsia="ko-KR"/>
          </w:rPr>
          <w:t xml:space="preserve"> folder.</w:t>
        </w:r>
      </w:ins>
    </w:p>
    <w:p w14:paraId="0903CD52" w14:textId="77777777" w:rsidR="00891566" w:rsidRDefault="00891566" w:rsidP="00891566">
      <w:pPr>
        <w:pStyle w:val="3"/>
        <w:jc w:val="both"/>
        <w:rPr>
          <w:ins w:id="1178" w:author="Samsung Electronic" w:date="2014-09-29T18:27:00Z"/>
          <w:rFonts w:eastAsia="맑은 고딕"/>
          <w:lang w:eastAsia="ko-KR"/>
        </w:rPr>
      </w:pPr>
      <w:bookmarkStart w:id="1179" w:name="_Toc399780970"/>
      <w:ins w:id="1180" w:author="Samsung Electronic" w:date="2014-09-29T18:27:00Z">
        <w:r>
          <w:rPr>
            <w:rFonts w:eastAsia="맑은 고딕" w:hint="eastAsia"/>
            <w:lang w:eastAsia="ko-KR"/>
          </w:rPr>
          <w:t>1. Download source code download</w:t>
        </w:r>
        <w:bookmarkEnd w:id="1179"/>
        <w:r>
          <w:rPr>
            <w:rFonts w:eastAsia="맑은 고딕" w:hint="eastAsia"/>
            <w:lang w:eastAsia="ko-KR"/>
          </w:rPr>
          <w:t xml:space="preserve"> </w:t>
        </w:r>
      </w:ins>
    </w:p>
    <w:p w14:paraId="71E88A45" w14:textId="77777777" w:rsidR="00891566" w:rsidRDefault="00891566" w:rsidP="00891566">
      <w:pPr>
        <w:pStyle w:val="body"/>
        <w:rPr>
          <w:ins w:id="1181" w:author="Samsung Electronic" w:date="2014-09-29T18:27:00Z"/>
          <w:rFonts w:eastAsia="맑은 고딕"/>
          <w:lang w:eastAsia="ko-KR"/>
        </w:rPr>
      </w:pPr>
      <w:ins w:id="1182" w:author="Samsung Electronic" w:date="2014-09-29T18:27:00Z">
        <w:r>
          <w:rPr>
            <w:rFonts w:eastAsia="맑은 고딕"/>
            <w:lang w:eastAsia="ko-KR"/>
          </w:rPr>
          <w:t xml:space="preserve">From </w:t>
        </w:r>
        <w:r>
          <w:rPr>
            <w:rFonts w:eastAsia="맑은 고딕" w:hint="eastAsia"/>
            <w:lang w:eastAsia="ko-KR"/>
          </w:rPr>
          <w:t xml:space="preserve">the </w:t>
        </w:r>
        <w:proofErr w:type="spellStart"/>
        <w:proofErr w:type="gramStart"/>
        <w:r>
          <w:rPr>
            <w:rFonts w:eastAsia="맑은 고딕" w:hint="eastAsia"/>
            <w:lang w:eastAsia="ko-KR"/>
          </w:rPr>
          <w:t>url</w:t>
        </w:r>
        <w:proofErr w:type="spellEnd"/>
        <w:proofErr w:type="gramEnd"/>
        <w:r>
          <w:rPr>
            <w:rFonts w:eastAsia="맑은 고딕" w:hint="eastAsia"/>
            <w:lang w:eastAsia="ko-KR"/>
          </w:rPr>
          <w:t>, you can download NM source code</w:t>
        </w:r>
        <w:r w:rsidRPr="009952E6">
          <w:rPr>
            <w:rFonts w:hint="eastAsia"/>
          </w:rPr>
          <w:t xml:space="preserve">; </w:t>
        </w:r>
      </w:ins>
    </w:p>
    <w:p w14:paraId="010D5DD9" w14:textId="77777777" w:rsidR="00891566" w:rsidRPr="009952E6" w:rsidRDefault="00891566" w:rsidP="00891566">
      <w:pPr>
        <w:pStyle w:val="body"/>
        <w:ind w:left="720" w:firstLine="720"/>
        <w:rPr>
          <w:ins w:id="1183" w:author="Samsung Electronic" w:date="2014-09-29T18:27:00Z"/>
        </w:rPr>
      </w:pPr>
      <w:ins w:id="1184" w:author="Samsung Electronic" w:date="2014-09-29T18:27:00Z">
        <w:r w:rsidRPr="009952E6">
          <w:t>https://www.iotivity.org/downloads</w:t>
        </w:r>
      </w:ins>
    </w:p>
    <w:p w14:paraId="78D60D25" w14:textId="77777777" w:rsidR="00891566" w:rsidRDefault="00891566" w:rsidP="00891566">
      <w:pPr>
        <w:pStyle w:val="body"/>
        <w:rPr>
          <w:ins w:id="1185" w:author="Samsung Electronic" w:date="2014-09-29T18:27:00Z"/>
          <w:rFonts w:eastAsia="맑은 고딕"/>
          <w:lang w:eastAsia="ko-KR"/>
        </w:rPr>
      </w:pPr>
    </w:p>
    <w:p w14:paraId="46C330F0" w14:textId="77777777" w:rsidR="00891566" w:rsidRDefault="00891566" w:rsidP="00891566">
      <w:pPr>
        <w:pStyle w:val="body"/>
        <w:rPr>
          <w:ins w:id="1186" w:author="Samsung Electronic" w:date="2014-09-29T18:27:00Z"/>
          <w:lang w:eastAsia="ko-KR"/>
        </w:rPr>
      </w:pPr>
      <w:ins w:id="1187" w:author="Samsung Electronic" w:date="2014-09-29T18:27:00Z">
        <w:r>
          <w:rPr>
            <w:rFonts w:eastAsia="맑은 고딕" w:hint="eastAsia"/>
            <w:lang w:eastAsia="ko-KR"/>
          </w:rPr>
          <w:lastRenderedPageBreak/>
          <w:t>O</w:t>
        </w:r>
        <w:r>
          <w:rPr>
            <w:rFonts w:hint="eastAsia"/>
            <w:lang w:eastAsia="ko-KR"/>
          </w:rPr>
          <w:t xml:space="preserve">nce you download the codes, and Make sure that the downloaded code structure is as follows; </w:t>
        </w:r>
      </w:ins>
    </w:p>
    <w:p w14:paraId="49394D2A" w14:textId="77777777" w:rsidR="00891566" w:rsidRPr="00950120" w:rsidRDefault="00891566" w:rsidP="00891566">
      <w:pPr>
        <w:pStyle w:val="body"/>
        <w:rPr>
          <w:ins w:id="1188" w:author="Samsung Electronic" w:date="2014-09-29T18:27:00Z"/>
          <w:rFonts w:eastAsia="맑은 고딕"/>
          <w:lang w:eastAsia="ko-KR"/>
        </w:rPr>
      </w:pPr>
      <w:ins w:id="1189" w:author="Samsung Electronic" w:date="2014-09-29T18:27:00Z">
        <w:r>
          <w:rPr>
            <w:rFonts w:eastAsia="맑은 고딕"/>
            <w:lang w:eastAsia="ko-KR"/>
          </w:rPr>
          <w:t>T</w:t>
        </w:r>
        <w:r>
          <w:rPr>
            <w:rFonts w:eastAsia="맑은 고딕" w:hint="eastAsia"/>
            <w:lang w:eastAsia="ko-KR"/>
          </w:rPr>
          <w:t xml:space="preserve">wo directories for oic-resources; </w:t>
        </w:r>
        <w:r>
          <w:rPr>
            <w:rFonts w:hint="eastAsia"/>
          </w:rPr>
          <w:t>oic-resource</w:t>
        </w:r>
        <w:r>
          <w:rPr>
            <w:rFonts w:eastAsia="맑은 고딕" w:hint="eastAsia"/>
            <w:lang w:eastAsia="ko-KR"/>
          </w:rPr>
          <w:t xml:space="preserve"> and</w:t>
        </w:r>
        <w:r w:rsidRPr="00950120">
          <w:rPr>
            <w:rFonts w:hint="eastAsia"/>
          </w:rPr>
          <w:t xml:space="preserve"> </w:t>
        </w:r>
        <w:r>
          <w:rPr>
            <w:rFonts w:hint="eastAsia"/>
          </w:rPr>
          <w:t>oic-</w:t>
        </w:r>
        <w:r w:rsidRPr="00B5708E">
          <w:t xml:space="preserve"> utilities</w:t>
        </w:r>
      </w:ins>
    </w:p>
    <w:p w14:paraId="36522644" w14:textId="77777777" w:rsidR="00891566" w:rsidRDefault="00891566" w:rsidP="00891566">
      <w:pPr>
        <w:pStyle w:val="body"/>
        <w:rPr>
          <w:ins w:id="1190" w:author="Samsung Electronic" w:date="2014-09-29T18:27:00Z"/>
          <w:rFonts w:eastAsia="맑은 고딕"/>
          <w:lang w:eastAsia="ko-KR"/>
        </w:rPr>
      </w:pPr>
      <w:ins w:id="1191" w:author="Samsung Electronic" w:date="2014-09-29T18:27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508A5D9F" wp14:editId="67368A61">
                  <wp:extent cx="5578549" cy="380390"/>
                  <wp:effectExtent l="0" t="0" r="22225" b="19685"/>
                  <wp:docPr id="11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549" cy="3803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2A728" w14:textId="77777777" w:rsidR="008279C1" w:rsidRDefault="008279C1" w:rsidP="00891566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~/oic/oic-resource$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57" style="width:439.25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5CPQIAAHMEAAAOAAAAZHJzL2Uyb0RvYy54bWysVNtu2zAMfR+wfxD0vti5eE2MOEWRrsOA&#10;bivW7QNkWbaF6TZKidN9fSk5SdPtbdiLIIrUEXkOqfX1QSuyF+ClNRWdTnJKhOG2kaar6I/vd++W&#10;lPjATMOUNaKiT8LT683bN+vBlWJme6saAQRBjC8HV9E+BFdmmee90MxPrBMGna0FzQKa0GUNsAHR&#10;tcpmef4+Gyw0DiwX3uPp7eikm4TftoKHr23rRSCqophbSCuktY5rtlmzsgPmesmPabB/yEIzafDR&#10;M9QtC4zsQP4FpSUH620bJtzqzLat5CLVgNVM8z+qeeyZE6kWJMe7M03+/8HyL/sHILJB7aaUGKZR&#10;o2/IGjOdEqSI/AzOlxj26B4gVujdveU/PTF222OUuAGwQy9Yg1lNY3z26kI0PF4l9fDZNojOdsEm&#10;qg4t6AiIJJBDUuTprIg4BMLxsCiulsViRQlH33yZz1dJsoyVp9sOfPgorCZxU1HA3BM629/7ELNh&#10;5SkkZW+VbO6kUsmIXSa2CsieYX/U3TRdVTuNqY5nqyLPT0+mpozhCdVfIilDhoquilmREF75PHT1&#10;+Q1EuwC8hNAy4CQoqSu6PAexMjL7wTSpTwOTatxjVcocqY7sjiqFQ31IWs6TEJH62jZPSD7YsfNx&#10;UnHTW/hNyYBdX1H/a8dAUKI+GRRwNV0s4pgkY1FczdCAS0996WGGI1RFAyXjdhvG0do5kF2PL42E&#10;GnuDorcy6fGS1TF/7OxE6HEK4+hc2inq5a/YPAMAAP//AwBQSwMEFAAGAAgAAAAhAMtGAxXaAAAA&#10;BAEAAA8AAABkcnMvZG93bnJldi54bWxMj81OwzAQhO9IvIO1SNyoQ6VCksapokr0DAUEx228jVP8&#10;E9lOk749hgtcVhrNaObbajMbzc7kQ++sgPtFBoxs62RvOwFvr093ObAQ0UrUzpKACwXY1NdXFZbS&#10;TfaFzvvYsVRiQ4kCVIxDyXloFRkMCzeQTd7ReYMxSd9x6XFK5UbzZZY9cIO9TQsKB9oqar/2oxHw&#10;3lw+Ppe7bPesT/44FtiorZyEuL2ZmzWwSHP8C8MPfkKHOjEd3GhlYFpAeiT+3uTlj/kK2EHAqiiA&#10;1xX/D19/AwAA//8DAFBLAQItABQABgAIAAAAIQC2gziS/gAAAOEBAAATAAAAAAAAAAAAAAAAAAAA&#10;AABbQ29udGVudF9UeXBlc10ueG1sUEsBAi0AFAAGAAgAAAAhADj9If/WAAAAlAEAAAsAAAAAAAAA&#10;AAAAAAAALwEAAF9yZWxzLy5yZWxzUEsBAi0AFAAGAAgAAAAhAAGfzkI9AgAAcwQAAA4AAAAAAAAA&#10;AAAAAAAALgIAAGRycy9lMm9Eb2MueG1sUEsBAi0AFAAGAAgAAAAhAMtGAxXaAAAABAEAAA8AAAAA&#10;AAAAAAAAAAAAlwQAAGRycy9kb3ducmV2LnhtbFBLBQYAAAAABAAEAPMAAACeBQAAAAA=&#10;" fillcolor="#f2f2f2 [3052]">
                  <v:textbox>
                    <w:txbxContent>
                      <w:p w14:paraId="4912A728" w14:textId="77777777" w:rsidR="008279C1" w:rsidRDefault="008279C1" w:rsidP="00891566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-resource$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0892C8A9" w14:textId="77777777" w:rsidR="00891566" w:rsidRDefault="00891566" w:rsidP="00891566">
      <w:pPr>
        <w:pStyle w:val="body"/>
        <w:rPr>
          <w:ins w:id="1192" w:author="Samsung Electronic" w:date="2014-09-29T18:27:00Z"/>
        </w:rPr>
      </w:pPr>
      <w:ins w:id="1193" w:author="Samsung Electronic" w:date="2014-09-29T18:27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3267A17A" wp14:editId="4CAA90EC">
                  <wp:extent cx="5578475" cy="380390"/>
                  <wp:effectExtent l="0" t="0" r="22225" b="19685"/>
                  <wp:docPr id="12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475" cy="3803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F96A4" w14:textId="77777777" w:rsidR="008279C1" w:rsidRDefault="008279C1" w:rsidP="00891566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~/oic/oic-</w:t>
                              </w:r>
                              <w:r w:rsidRPr="00B5708E">
                                <w:t xml:space="preserve"> utilities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$_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58" style="width:439.25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KdPgIAAHMEAAAOAAAAZHJzL2Uyb0RvYy54bWysVNuO0zAQfUfiHyy/06SXsG3UdLXqsghp&#10;gRULH+A4TmLhG2O3afl6xk5buvCGeLE8nvHxzDkzXt8etCJ7AV5aU9HpJKdEGG4babqKfvv68GZJ&#10;iQ/MNExZIyp6FJ7ebl6/Wg+uFDPbW9UIIAhifDm4ivYhuDLLPO+FZn5inTDobC1oFtCELmuADYiu&#10;VTbL87fZYKFxYLnwHk/vRyfdJPy2FTx8blsvAlEVxdxCWiGtdVyzzZqVHTDXS35Kg/1DFppJg49e&#10;oO5ZYGQH8i8oLTlYb9sw4VZntm0lF6kGrGaa/1HNc8+cSLUgOd5daPL/D5Z/2j8BkQ1qN6PEMI0a&#10;fUHWmOmUIEXkZ3C+xLBn9wSxQu8eLf/uibHbHqPEHYAdesEazGoa47MXF6Lh8Sqph4+2QXS2CzZR&#10;dWhBR0AkgRySIseLIuIQCMfDorhZLm4KSjj65st8vkqSZaw833bgw3thNYmbigLmntDZ/tGHmA0r&#10;zyEpe6tk8yCVSkbsMrFVQPYM+6Pupumq2mlMdTxbFXl+fjI1ZQxPqP4aSRkyVHRVzIqE8MLnoasv&#10;byDaFeA1hJYBJ0FJXdHlJYiVkdl3pkl9GphU4x6rUuZEdWR3VCkc6kPScj47C1fb5ojkgx07HycV&#10;N72Fn5QM2PUV9T92DAQl6oNBAVfTxSKOSTIWxc0MDbj21NceZjhCVTRQMm63YRytnQPZ9fjSSKix&#10;dyh6K5MesSHGrE75Y2cnQk9TGEfn2k5Rv/+KzS8AAAD//wMAUEsDBBQABgAIAAAAIQDLRgMV2gAA&#10;AAQBAAAPAAAAZHJzL2Rvd25yZXYueG1sTI/NTsMwEITvSLyDtUjcqEOlQpLGqaJK9AwFBMdtvI1T&#10;/BPZTpO+PYYLXFYazWjm22ozG83O5EPvrID7RQaMbOtkbzsBb69PdzmwENFK1M6SgAsF2NTXVxWW&#10;0k32hc772LFUYkOJAlSMQ8l5aBUZDAs3kE3e0XmDMUnfcelxSuVG82WWPXCDvU0LCgfaKmq/9qMR&#10;8N5cPj6Xu2z3rE/+OBbYqK2chLi9mZs1sEhz/AvDD35ChzoxHdxoZWBaQHok/t7k5Y/5CthBwKoo&#10;gNcV/w9ffwMAAP//AwBQSwECLQAUAAYACAAAACEAtoM4kv4AAADhAQAAEwAAAAAAAAAAAAAAAAAA&#10;AAAAW0NvbnRlbnRfVHlwZXNdLnhtbFBLAQItABQABgAIAAAAIQA4/SH/1gAAAJQBAAALAAAAAAAA&#10;AAAAAAAAAC8BAABfcmVscy8ucmVsc1BLAQItABQABgAIAAAAIQBLpqKdPgIAAHMEAAAOAAAAAAAA&#10;AAAAAAAAAC4CAABkcnMvZTJvRG9jLnhtbFBLAQItABQABgAIAAAAIQDLRgMV2gAAAAQBAAAPAAAA&#10;AAAAAAAAAAAAAJgEAABkcnMvZG93bnJldi54bWxQSwUGAAAAAAQABADzAAAAnwUAAAAA&#10;" fillcolor="#f2f2f2 [3052]">
                  <v:textbox>
                    <w:txbxContent>
                      <w:p w14:paraId="796F96A4" w14:textId="77777777" w:rsidR="008279C1" w:rsidRDefault="008279C1" w:rsidP="00891566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-</w:t>
                        </w:r>
                        <w:r w:rsidRPr="00B5708E">
                          <w:t xml:space="preserve"> utilities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$_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0228B997" w14:textId="77777777" w:rsidR="00891566" w:rsidRPr="00196C22" w:rsidRDefault="00891566" w:rsidP="00891566">
      <w:pPr>
        <w:pStyle w:val="body"/>
        <w:rPr>
          <w:ins w:id="1194" w:author="Samsung Electronic" w:date="2014-09-29T18:27:00Z"/>
          <w:rFonts w:eastAsia="맑은 고딕"/>
          <w:lang w:eastAsia="ko-KR"/>
        </w:rPr>
      </w:pPr>
      <w:ins w:id="1195" w:author="Samsung Electronic" w:date="2014-09-29T18:27:00Z">
        <w:r>
          <w:rPr>
            <w:rFonts w:eastAsia="맑은 고딕" w:hint="eastAsia"/>
            <w:lang w:eastAsia="ko-KR"/>
          </w:rPr>
          <w:t>The path for Notification Manager is as following;</w:t>
        </w:r>
      </w:ins>
    </w:p>
    <w:p w14:paraId="6F648030" w14:textId="77777777" w:rsidR="00891566" w:rsidRDefault="00891566" w:rsidP="00891566">
      <w:pPr>
        <w:pStyle w:val="body"/>
        <w:rPr>
          <w:ins w:id="1196" w:author="Samsung Electronic" w:date="2014-09-29T18:27:00Z"/>
        </w:rPr>
      </w:pPr>
      <w:ins w:id="1197" w:author="Samsung Electronic" w:date="2014-09-29T18:27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46869223" wp14:editId="33A131D7">
                  <wp:extent cx="5578475" cy="380390"/>
                  <wp:effectExtent l="0" t="0" r="22225" b="19685"/>
                  <wp:docPr id="13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475" cy="3803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29907" w14:textId="77777777" w:rsidR="008279C1" w:rsidRPr="00B73258" w:rsidRDefault="008279C1" w:rsidP="00891566">
                              <w:pPr>
                                <w:pStyle w:val="body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~/oic/oic-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Notification-Manager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59" style="width:439.25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LlPgIAAHMEAAAOAAAAZHJzL2Uyb0RvYy54bWysVNuO0zAQfUfiHyy/06SXsG3UdLXqsghp&#10;gRULH+A4TmLhG2O3afl6xk5buvCGeLE8nvHxzDkzXt8etCJ7AV5aU9HpJKdEGG4babqKfvv68GZJ&#10;iQ/MNExZIyp6FJ7ebl6/Wg+uFDPbW9UIIAhifDm4ivYhuDLLPO+FZn5inTDobC1oFtCELmuADYiu&#10;VTbL87fZYKFxYLnwHk/vRyfdJPy2FTx8blsvAlEVxdxCWiGtdVyzzZqVHTDXS35Kg/1DFppJg49e&#10;oO5ZYGQH8i8oLTlYb9sw4VZntm0lF6kGrGaa/1HNc8+cSLUgOd5daPL/D5Z/2j8BkQ1qN6fEMI0a&#10;fUHWmOmUIEXkZ3C+xLBn9wSxQu8eLf/uibHbHqPEHYAdesEazGoa47MXF6Lh8Sqph4+2QXS2CzZR&#10;dWhBR0AkgRySIseLIuIQCMfDorhZLm4KSjj65st8vkqSZaw833bgw3thNYmbigLmntDZ/tGHmA0r&#10;zyEpe6tk8yCVSkbsMrFVQPYM+6Pupumq2mlMdTxbFXl+fjI1ZQxPqP4aSRkyVHRVzIqE8MLnoasv&#10;byDaFeA1hJYBJ0FJXdHlJYiVkdl3pkl9GphU4x6rUuZEdWR3VCkc6kPScj4/C1fb5ojkgx07HycV&#10;N72Fn5QM2PUV9T92DAQl6oNBAVfTxSKOSTIWxc0MDbj21NceZjhCVTRQMm63YRytnQPZ9fjSSKix&#10;dyh6K5MesSHGrE75Y2cnQk9TGEfn2k5Rv/+KzS8AAAD//wMAUEsDBBQABgAIAAAAIQDLRgMV2gAA&#10;AAQBAAAPAAAAZHJzL2Rvd25yZXYueG1sTI/NTsMwEITvSLyDtUjcqEOlQpLGqaJK9AwFBMdtvI1T&#10;/BPZTpO+PYYLXFYazWjm22ozG83O5EPvrID7RQaMbOtkbzsBb69PdzmwENFK1M6SgAsF2NTXVxWW&#10;0k32hc772LFUYkOJAlSMQ8l5aBUZDAs3kE3e0XmDMUnfcelxSuVG82WWPXCDvU0LCgfaKmq/9qMR&#10;8N5cPj6Xu2z3rE/+OBbYqK2chLi9mZs1sEhz/AvDD35ChzoxHdxoZWBaQHok/t7k5Y/5CthBwKoo&#10;gNcV/w9ffwMAAP//AwBQSwECLQAUAAYACAAAACEAtoM4kv4AAADhAQAAEwAAAAAAAAAAAAAAAAAA&#10;AAAAW0NvbnRlbnRfVHlwZXNdLnhtbFBLAQItABQABgAIAAAAIQA4/SH/1gAAAJQBAAALAAAAAAAA&#10;AAAAAAAAAC8BAABfcmVscy8ucmVsc1BLAQItABQABgAIAAAAIQCvkcLlPgIAAHMEAAAOAAAAAAAA&#10;AAAAAAAAAC4CAABkcnMvZTJvRG9jLnhtbFBLAQItABQABgAIAAAAIQDLRgMV2gAAAAQBAAAPAAAA&#10;AAAAAAAAAAAAAJgEAABkcnMvZG93bnJldi54bWxQSwUGAAAAAAQABADzAAAAnwUAAAAA&#10;" fillcolor="#f2f2f2 [3052]">
                  <v:textbox>
                    <w:txbxContent>
                      <w:p w14:paraId="2D129907" w14:textId="77777777" w:rsidR="008279C1" w:rsidRPr="00B73258" w:rsidRDefault="008279C1" w:rsidP="00891566">
                        <w:pPr>
                          <w:pStyle w:val="body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service/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Notification-Manager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7D96A354" w14:textId="77777777" w:rsidR="00891566" w:rsidRDefault="00891566" w:rsidP="00891566">
      <w:pPr>
        <w:pStyle w:val="body"/>
        <w:rPr>
          <w:ins w:id="1198" w:author="Samsung Electronic" w:date="2014-09-29T18:27:00Z"/>
        </w:rPr>
      </w:pPr>
      <w:ins w:id="1199" w:author="Samsung Electronic" w:date="2014-09-29T18:27:00Z">
        <w:r>
          <w:rPr>
            <w:lang w:eastAsia="ko-KR"/>
          </w:rPr>
          <w:t xml:space="preserve">The </w:t>
        </w:r>
        <w:r>
          <w:rPr>
            <w:rFonts w:eastAsia="맑은 고딕" w:hint="eastAsia"/>
            <w:lang w:eastAsia="ko-KR"/>
          </w:rPr>
          <w:t>Notification-</w:t>
        </w:r>
        <w:r>
          <w:rPr>
            <w:lang w:eastAsia="ko-KR"/>
          </w:rPr>
          <w:t>Manager directory includes following sub directories;</w:t>
        </w:r>
      </w:ins>
    </w:p>
    <w:tbl>
      <w:tblPr>
        <w:tblStyle w:val="a7"/>
        <w:tblW w:w="8789" w:type="dxa"/>
        <w:tblInd w:w="108" w:type="dxa"/>
        <w:tblBorders>
          <w:top w:val="single" w:sz="6" w:space="0" w:color="B6DDE8" w:themeColor="accent5" w:themeTint="66"/>
          <w:left w:val="single" w:sz="6" w:space="0" w:color="B6DDE8" w:themeColor="accent5" w:themeTint="66"/>
          <w:bottom w:val="single" w:sz="6" w:space="0" w:color="B6DDE8" w:themeColor="accent5" w:themeTint="66"/>
          <w:right w:val="single" w:sz="6" w:space="0" w:color="B6DDE8" w:themeColor="accent5" w:themeTint="66"/>
          <w:insideH w:val="single" w:sz="6" w:space="0" w:color="B6DDE8" w:themeColor="accent5" w:themeTint="66"/>
          <w:insideV w:val="single" w:sz="6" w:space="0" w:color="B6DDE8" w:themeColor="accent5" w:themeTint="6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5"/>
        <w:gridCol w:w="5954"/>
      </w:tblGrid>
      <w:tr w:rsidR="00891566" w14:paraId="79506F7C" w14:textId="77777777" w:rsidTr="0013659A">
        <w:trPr>
          <w:trHeight w:val="390"/>
          <w:ins w:id="1200" w:author="Samsung Electronic" w:date="2014-09-29T18:27:00Z"/>
        </w:trPr>
        <w:tc>
          <w:tcPr>
            <w:tcW w:w="2835" w:type="dxa"/>
            <w:tcBorders>
              <w:bottom w:val="single" w:sz="12" w:space="0" w:color="B6DDE8" w:themeColor="accent5" w:themeTint="66"/>
            </w:tcBorders>
            <w:vAlign w:val="center"/>
          </w:tcPr>
          <w:p w14:paraId="1704C1E2" w14:textId="77777777" w:rsidR="00891566" w:rsidRDefault="00891566" w:rsidP="0013659A">
            <w:pPr>
              <w:pStyle w:val="tablebody"/>
              <w:jc w:val="center"/>
              <w:rPr>
                <w:ins w:id="1201" w:author="Samsung Electronic" w:date="2014-09-29T18:27:00Z"/>
              </w:rPr>
            </w:pPr>
            <w:ins w:id="1202" w:author="Samsung Electronic" w:date="2014-09-29T18:27:00Z">
              <w:r>
                <w:rPr>
                  <w:rFonts w:hint="eastAsia"/>
                </w:rPr>
                <w:t>Directories</w:t>
              </w:r>
            </w:ins>
          </w:p>
        </w:tc>
        <w:tc>
          <w:tcPr>
            <w:tcW w:w="5954" w:type="dxa"/>
            <w:tcBorders>
              <w:bottom w:val="single" w:sz="12" w:space="0" w:color="B6DDE8" w:themeColor="accent5" w:themeTint="66"/>
            </w:tcBorders>
            <w:vAlign w:val="center"/>
          </w:tcPr>
          <w:p w14:paraId="2C8EB207" w14:textId="77777777" w:rsidR="00891566" w:rsidRDefault="00891566" w:rsidP="0013659A">
            <w:pPr>
              <w:pStyle w:val="tablebody"/>
              <w:jc w:val="center"/>
              <w:rPr>
                <w:ins w:id="1203" w:author="Samsung Electronic" w:date="2014-09-29T18:27:00Z"/>
              </w:rPr>
            </w:pPr>
            <w:ins w:id="1204" w:author="Samsung Electronic" w:date="2014-09-29T18:27:00Z">
              <w:r>
                <w:t>Description</w:t>
              </w:r>
            </w:ins>
          </w:p>
        </w:tc>
      </w:tr>
      <w:tr w:rsidR="00891566" w14:paraId="1677F460" w14:textId="77777777" w:rsidTr="0013659A">
        <w:trPr>
          <w:ins w:id="1205" w:author="Samsung Electronic" w:date="2014-09-29T18:27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1DD1EA0D" w14:textId="77777777" w:rsidR="00891566" w:rsidRPr="00F47D10" w:rsidRDefault="00891566" w:rsidP="0013659A">
            <w:pPr>
              <w:pStyle w:val="tablebody"/>
              <w:rPr>
                <w:ins w:id="1206" w:author="Samsung Electronic" w:date="2014-09-29T18:27:00Z"/>
                <w:rFonts w:eastAsia="맑은 고딕"/>
                <w:sz w:val="20"/>
              </w:rPr>
            </w:pPr>
            <w:ins w:id="1207" w:author="Samsung Electronic" w:date="2014-09-29T18:27:00Z">
              <w:r w:rsidRPr="00F47D10">
                <w:rPr>
                  <w:rFonts w:eastAsia="맑은 고딕" w:hint="eastAsia"/>
                  <w:sz w:val="20"/>
                </w:rPr>
                <w:t>/build</w:t>
              </w:r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190CADE5" w14:textId="77777777" w:rsidR="00891566" w:rsidRPr="00F47D10" w:rsidRDefault="00891566" w:rsidP="0013659A">
            <w:pPr>
              <w:pStyle w:val="tablebody"/>
              <w:rPr>
                <w:ins w:id="1208" w:author="Samsung Electronic" w:date="2014-09-29T18:27:00Z"/>
                <w:rFonts w:eastAsia="맑은 고딕"/>
              </w:rPr>
            </w:pPr>
            <w:ins w:id="1209" w:author="Samsung Electronic" w:date="2014-09-29T18:27:00Z">
              <w:r>
                <w:rPr>
                  <w:rFonts w:eastAsia="맑은 고딕"/>
                </w:rPr>
                <w:t>T</w:t>
              </w:r>
              <w:r>
                <w:rPr>
                  <w:rFonts w:eastAsia="맑은 고딕" w:hint="eastAsia"/>
                </w:rPr>
                <w:t xml:space="preserve">here are </w:t>
              </w:r>
              <w:proofErr w:type="spellStart"/>
              <w:r>
                <w:rPr>
                  <w:rFonts w:eastAsia="맑은 고딕" w:hint="eastAsia"/>
                </w:rPr>
                <w:t>makefiles</w:t>
              </w:r>
              <w:proofErr w:type="spellEnd"/>
              <w:r>
                <w:rPr>
                  <w:rFonts w:eastAsia="맑은 고딕" w:hint="eastAsia"/>
                </w:rPr>
                <w:t xml:space="preserve"> for different platform; </w:t>
              </w:r>
              <w:r>
                <w:rPr>
                  <w:rFonts w:eastAsia="맑은 고딕"/>
                </w:rPr>
                <w:t>Linux</w:t>
              </w:r>
              <w:r>
                <w:rPr>
                  <w:rFonts w:eastAsia="맑은 고딕" w:hint="eastAsia"/>
                </w:rPr>
                <w:t xml:space="preserve">, </w:t>
              </w:r>
              <w:proofErr w:type="spellStart"/>
              <w:r>
                <w:rPr>
                  <w:rFonts w:eastAsia="맑은 고딕" w:hint="eastAsia"/>
                </w:rPr>
                <w:t>Tizen</w:t>
              </w:r>
              <w:proofErr w:type="spellEnd"/>
              <w:r>
                <w:rPr>
                  <w:rFonts w:eastAsia="맑은 고딕" w:hint="eastAsia"/>
                </w:rPr>
                <w:t xml:space="preserve">. </w:t>
              </w:r>
            </w:ins>
          </w:p>
        </w:tc>
      </w:tr>
      <w:tr w:rsidR="00891566" w14:paraId="7760F0F6" w14:textId="77777777" w:rsidTr="0013659A">
        <w:trPr>
          <w:ins w:id="1210" w:author="Samsung Electronic" w:date="2014-09-29T18:27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12E6B39C" w14:textId="77777777" w:rsidR="00891566" w:rsidRPr="00E40FB1" w:rsidRDefault="00891566" w:rsidP="0013659A">
            <w:pPr>
              <w:pStyle w:val="tablebody"/>
              <w:rPr>
                <w:ins w:id="1211" w:author="Samsung Electronic" w:date="2014-09-29T18:27:00Z"/>
                <w:rFonts w:eastAsia="맑은 고딕"/>
                <w:sz w:val="20"/>
              </w:rPr>
            </w:pPr>
            <w:ins w:id="1212" w:author="Samsung Electronic" w:date="2014-09-29T18:27:00Z">
              <w:r w:rsidRPr="00E40FB1">
                <w:rPr>
                  <w:rFonts w:eastAsia="맑은 고딕" w:hint="eastAsia"/>
                  <w:sz w:val="20"/>
                </w:rPr>
                <w:t>/</w:t>
              </w:r>
              <w:proofErr w:type="spellStart"/>
              <w:r w:rsidRPr="00E40FB1">
                <w:rPr>
                  <w:rFonts w:eastAsia="맑은 고딕" w:hint="eastAsia"/>
                  <w:sz w:val="20"/>
                </w:rPr>
                <w:t>SampleApp</w:t>
              </w:r>
              <w:proofErr w:type="spellEnd"/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37852C02" w14:textId="77777777" w:rsidR="00891566" w:rsidRDefault="00891566" w:rsidP="0013659A">
            <w:pPr>
              <w:pStyle w:val="tablebody"/>
              <w:rPr>
                <w:ins w:id="1213" w:author="Samsung Electronic" w:date="2014-09-29T18:27:00Z"/>
                <w:rFonts w:eastAsia="맑은 고딕"/>
              </w:rPr>
            </w:pPr>
            <w:ins w:id="1214" w:author="Samsung Electronic" w:date="2014-09-29T18:27:00Z">
              <w:r>
                <w:rPr>
                  <w:rFonts w:eastAsia="맑은 고딕"/>
                </w:rPr>
                <w:t>T</w:t>
              </w:r>
              <w:r>
                <w:rPr>
                  <w:rFonts w:eastAsia="맑은 고딕" w:hint="eastAsia"/>
                </w:rPr>
                <w:t>here are two types of sample applications; application for Provider, and application for Consumer.</w:t>
              </w:r>
            </w:ins>
          </w:p>
          <w:p w14:paraId="0AF61562" w14:textId="77777777" w:rsidR="00891566" w:rsidRDefault="00891566" w:rsidP="0013659A">
            <w:pPr>
              <w:pStyle w:val="tablebody"/>
              <w:rPr>
                <w:ins w:id="1215" w:author="Samsung Electronic" w:date="2014-09-29T18:27:00Z"/>
                <w:rFonts w:eastAsia="맑은 고딕"/>
              </w:rPr>
            </w:pPr>
            <w:ins w:id="1216" w:author="Samsung Electronic" w:date="2014-09-29T18:27:00Z">
              <w:r>
                <w:rPr>
                  <w:rFonts w:eastAsia="맑은 고딕"/>
                </w:rPr>
                <w:t>F</w:t>
              </w:r>
              <w:r>
                <w:rPr>
                  <w:rFonts w:eastAsia="맑은 고딕" w:hint="eastAsia"/>
                </w:rPr>
                <w:t xml:space="preserve">or Provider, there is the </w:t>
              </w:r>
              <w:proofErr w:type="spellStart"/>
              <w:r>
                <w:rPr>
                  <w:rFonts w:eastAsia="맑은 고딕" w:hint="eastAsia"/>
                </w:rPr>
                <w:t>SampleProviderApp</w:t>
              </w:r>
              <w:proofErr w:type="spellEnd"/>
              <w:r>
                <w:rPr>
                  <w:rFonts w:eastAsia="맑은 고딕" w:hint="eastAsia"/>
                </w:rPr>
                <w:t xml:space="preserve"> which is a </w:t>
              </w:r>
              <w:proofErr w:type="spellStart"/>
              <w:r>
                <w:rPr>
                  <w:rFonts w:eastAsia="맑은 고딕" w:hint="eastAsia"/>
                </w:rPr>
                <w:t>TemperaterHumiditySensor</w:t>
              </w:r>
              <w:proofErr w:type="spellEnd"/>
              <w:r>
                <w:rPr>
                  <w:rFonts w:eastAsia="맑은 고딕" w:hint="eastAsia"/>
                </w:rPr>
                <w:t xml:space="preserve"> in /</w:t>
              </w:r>
              <w:proofErr w:type="spellStart"/>
              <w:r>
                <w:rPr>
                  <w:rFonts w:eastAsia="맑은 고딕" w:hint="eastAsia"/>
                </w:rPr>
                <w:t>linux</w:t>
              </w:r>
              <w:proofErr w:type="spellEnd"/>
              <w:r>
                <w:rPr>
                  <w:rFonts w:eastAsia="맑은 고딕" w:hint="eastAsia"/>
                </w:rPr>
                <w:t>, and /</w:t>
              </w:r>
              <w:proofErr w:type="spellStart"/>
              <w:r>
                <w:rPr>
                  <w:rFonts w:eastAsia="맑은 고딕" w:hint="eastAsia"/>
                </w:rPr>
                <w:t>Tizen</w:t>
              </w:r>
              <w:proofErr w:type="spellEnd"/>
              <w:r>
                <w:rPr>
                  <w:rFonts w:eastAsia="맑은 고딕" w:hint="eastAsia"/>
                </w:rPr>
                <w:t>.</w:t>
              </w:r>
            </w:ins>
          </w:p>
          <w:p w14:paraId="1D9EFD1D" w14:textId="77777777" w:rsidR="00891566" w:rsidRPr="00B52939" w:rsidRDefault="00891566" w:rsidP="0013659A">
            <w:pPr>
              <w:pStyle w:val="tablebody"/>
              <w:rPr>
                <w:ins w:id="1217" w:author="Samsung Electronic" w:date="2014-09-29T18:27:00Z"/>
                <w:rFonts w:eastAsia="맑은 고딕"/>
              </w:rPr>
            </w:pPr>
            <w:ins w:id="1218" w:author="Samsung Electronic" w:date="2014-09-29T18:27:00Z">
              <w:r>
                <w:rPr>
                  <w:rFonts w:eastAsia="맑은 고딕" w:hint="eastAsia"/>
                </w:rPr>
                <w:t xml:space="preserve">For Consumer, there is the </w:t>
              </w:r>
              <w:proofErr w:type="spellStart"/>
              <w:r>
                <w:rPr>
                  <w:rFonts w:eastAsia="맑은 고딕" w:hint="eastAsia"/>
                </w:rPr>
                <w:t>SampleConsumer</w:t>
              </w:r>
              <w:proofErr w:type="spellEnd"/>
              <w:r>
                <w:rPr>
                  <w:rFonts w:eastAsia="맑은 고딕" w:hint="eastAsia"/>
                </w:rPr>
                <w:t xml:space="preserve"> </w:t>
              </w:r>
              <w:r>
                <w:rPr>
                  <w:rFonts w:eastAsia="맑은 고딕"/>
                </w:rPr>
                <w:t>which</w:t>
              </w:r>
              <w:r>
                <w:rPr>
                  <w:rFonts w:eastAsia="맑은 고딕" w:hint="eastAsia"/>
                </w:rPr>
                <w:t xml:space="preserve"> is a </w:t>
              </w:r>
              <w:proofErr w:type="spellStart"/>
              <w:proofErr w:type="gramStart"/>
              <w:r>
                <w:rPr>
                  <w:rFonts w:eastAsia="맑은 고딕" w:hint="eastAsia"/>
                </w:rPr>
                <w:t>ClientApp</w:t>
              </w:r>
              <w:proofErr w:type="spellEnd"/>
              <w:r>
                <w:rPr>
                  <w:rFonts w:eastAsia="맑은 고딕" w:hint="eastAsia"/>
                </w:rPr>
                <w:t xml:space="preserve">  in</w:t>
              </w:r>
              <w:proofErr w:type="gramEnd"/>
              <w:r>
                <w:rPr>
                  <w:rFonts w:eastAsia="맑은 고딕" w:hint="eastAsia"/>
                </w:rPr>
                <w:t xml:space="preserve"> /</w:t>
              </w:r>
              <w:proofErr w:type="spellStart"/>
              <w:r>
                <w:rPr>
                  <w:rFonts w:eastAsia="맑은 고딕" w:hint="eastAsia"/>
                </w:rPr>
                <w:t>linux</w:t>
              </w:r>
              <w:proofErr w:type="spellEnd"/>
              <w:r>
                <w:rPr>
                  <w:rFonts w:eastAsia="맑은 고딕" w:hint="eastAsia"/>
                </w:rPr>
                <w:t>, and /</w:t>
              </w:r>
              <w:proofErr w:type="spellStart"/>
              <w:r>
                <w:rPr>
                  <w:rFonts w:eastAsia="맑은 고딕" w:hint="eastAsia"/>
                </w:rPr>
                <w:t>Tizen</w:t>
              </w:r>
              <w:proofErr w:type="spellEnd"/>
              <w:r>
                <w:rPr>
                  <w:rFonts w:eastAsia="맑은 고딕" w:hint="eastAsia"/>
                </w:rPr>
                <w:t>.</w:t>
              </w:r>
            </w:ins>
          </w:p>
        </w:tc>
      </w:tr>
      <w:tr w:rsidR="00891566" w14:paraId="4DDC71B5" w14:textId="77777777" w:rsidTr="0013659A">
        <w:trPr>
          <w:ins w:id="1219" w:author="Samsung Electronic" w:date="2014-09-29T18:27:00Z"/>
        </w:trPr>
        <w:tc>
          <w:tcPr>
            <w:tcW w:w="2835" w:type="dxa"/>
            <w:tcBorders>
              <w:top w:val="single" w:sz="12" w:space="0" w:color="B6DDE8" w:themeColor="accent5" w:themeTint="66"/>
            </w:tcBorders>
          </w:tcPr>
          <w:p w14:paraId="5D090CBE" w14:textId="77777777" w:rsidR="00891566" w:rsidRPr="007551ED" w:rsidRDefault="00891566" w:rsidP="0013659A">
            <w:pPr>
              <w:pStyle w:val="tablebody"/>
              <w:rPr>
                <w:ins w:id="1220" w:author="Samsung Electronic" w:date="2014-09-29T18:27:00Z"/>
                <w:rFonts w:eastAsia="맑은 고딕"/>
                <w:b/>
                <w:sz w:val="20"/>
              </w:rPr>
            </w:pPr>
            <w:ins w:id="1221" w:author="Samsung Electronic" w:date="2014-09-29T18:27:00Z">
              <w:r w:rsidRPr="00D8201A">
                <w:rPr>
                  <w:rFonts w:hint="eastAsia"/>
                  <w:b/>
                  <w:sz w:val="20"/>
                </w:rPr>
                <w:t>/</w:t>
              </w:r>
              <w:proofErr w:type="spellStart"/>
              <w:r>
                <w:rPr>
                  <w:rFonts w:eastAsia="맑은 고딕" w:hint="eastAsia"/>
                  <w:sz w:val="20"/>
                </w:rPr>
                <w:t>NotificationManager</w:t>
              </w:r>
              <w:proofErr w:type="spellEnd"/>
            </w:ins>
          </w:p>
        </w:tc>
        <w:tc>
          <w:tcPr>
            <w:tcW w:w="5954" w:type="dxa"/>
            <w:tcBorders>
              <w:top w:val="single" w:sz="12" w:space="0" w:color="B6DDE8" w:themeColor="accent5" w:themeTint="66"/>
            </w:tcBorders>
          </w:tcPr>
          <w:p w14:paraId="3F3ACD22" w14:textId="77777777" w:rsidR="00891566" w:rsidRPr="007551ED" w:rsidRDefault="00891566" w:rsidP="0013659A">
            <w:pPr>
              <w:pStyle w:val="tablebody"/>
              <w:rPr>
                <w:ins w:id="1222" w:author="Samsung Electronic" w:date="2014-09-29T18:27:00Z"/>
                <w:rFonts w:eastAsia="맑은 고딕"/>
              </w:rPr>
            </w:pPr>
            <w:ins w:id="1223" w:author="Samsung Electronic" w:date="2014-09-29T18:27:00Z">
              <w:r>
                <w:rPr>
                  <w:rFonts w:eastAsia="맑은 고딕" w:hint="eastAsia"/>
                </w:rPr>
                <w:t xml:space="preserve">The </w:t>
              </w:r>
              <w:proofErr w:type="spellStart"/>
              <w:r>
                <w:rPr>
                  <w:rFonts w:eastAsia="맑은 고딕" w:hint="eastAsia"/>
                </w:rPr>
                <w:t>NotificationManager</w:t>
              </w:r>
              <w:r>
                <w:rPr>
                  <w:rFonts w:eastAsia="맑은 고딕"/>
                </w:rPr>
                <w:t>’</w:t>
              </w:r>
              <w:r>
                <w:rPr>
                  <w:rFonts w:eastAsia="맑은 고딕" w:hint="eastAsia"/>
                </w:rPr>
                <w:t>s</w:t>
              </w:r>
              <w:proofErr w:type="spellEnd"/>
              <w:r>
                <w:rPr>
                  <w:rFonts w:eastAsia="맑은 고딕" w:hint="eastAsia"/>
                </w:rPr>
                <w:t xml:space="preserve"> sources for Hosting is </w:t>
              </w:r>
              <w:proofErr w:type="gramStart"/>
              <w:r>
                <w:rPr>
                  <w:rFonts w:eastAsia="맑은 고딕" w:hint="eastAsia"/>
                </w:rPr>
                <w:t>located .</w:t>
              </w:r>
              <w:proofErr w:type="gramEnd"/>
            </w:ins>
          </w:p>
        </w:tc>
      </w:tr>
    </w:tbl>
    <w:p w14:paraId="1B84DFD6" w14:textId="77777777" w:rsidR="00891566" w:rsidRPr="00131B96" w:rsidRDefault="00891566" w:rsidP="00891566">
      <w:pPr>
        <w:rPr>
          <w:ins w:id="1224" w:author="Samsung Electronic" w:date="2014-09-29T18:27:00Z"/>
          <w:rFonts w:eastAsia="맑은 고딕"/>
          <w:lang w:eastAsia="ko-KR"/>
        </w:rPr>
      </w:pPr>
    </w:p>
    <w:p w14:paraId="538BDD32" w14:textId="77777777" w:rsidR="00891566" w:rsidRDefault="00891566" w:rsidP="00891566">
      <w:pPr>
        <w:pStyle w:val="3"/>
        <w:rPr>
          <w:ins w:id="1225" w:author="Samsung Electronic" w:date="2014-09-29T18:27:00Z"/>
          <w:rFonts w:eastAsia="맑은 고딕"/>
          <w:lang w:eastAsia="ko-KR"/>
        </w:rPr>
      </w:pPr>
      <w:bookmarkStart w:id="1226" w:name="_Toc399780971"/>
      <w:ins w:id="1227" w:author="Samsung Electronic" w:date="2014-09-29T18:27:00Z">
        <w:r>
          <w:rPr>
            <w:rFonts w:eastAsia="맑은 고딕" w:hint="eastAsia"/>
            <w:lang w:eastAsia="ko-KR"/>
          </w:rPr>
          <w:t>2</w:t>
        </w:r>
        <w:r>
          <w:rPr>
            <w:rFonts w:hint="eastAsia"/>
            <w:lang w:eastAsia="ko-KR"/>
          </w:rPr>
          <w:t xml:space="preserve">. </w:t>
        </w:r>
        <w:r>
          <w:rPr>
            <w:rFonts w:hint="eastAsia"/>
          </w:rPr>
          <w:t>Modify</w:t>
        </w:r>
        <w:r>
          <w:rPr>
            <w:rFonts w:hint="eastAsia"/>
            <w:lang w:eastAsia="ko-KR"/>
          </w:rPr>
          <w:t xml:space="preserve"> the</w:t>
        </w:r>
        <w:r>
          <w:rPr>
            <w:rFonts w:hint="eastAsia"/>
          </w:rPr>
          <w:t xml:space="preserve"> </w:t>
        </w:r>
        <w:proofErr w:type="spellStart"/>
        <w:r>
          <w:rPr>
            <w:rFonts w:eastAsia="맑은 고딕" w:hint="eastAsia"/>
            <w:lang w:eastAsia="ko-KR"/>
          </w:rPr>
          <w:t>the</w:t>
        </w:r>
        <w:proofErr w:type="spellEnd"/>
        <w:r>
          <w:rPr>
            <w:rFonts w:eastAsia="맑은 고딕" w:hint="eastAsia"/>
            <w:lang w:eastAsia="ko-KR"/>
          </w:rPr>
          <w:t xml:space="preserve"> ROOT_DIR and BOOST path in the environment file</w:t>
        </w:r>
        <w:bookmarkEnd w:id="1226"/>
      </w:ins>
    </w:p>
    <w:p w14:paraId="37B1B9CE" w14:textId="77777777" w:rsidR="00891566" w:rsidRDefault="00891566" w:rsidP="00891566">
      <w:pPr>
        <w:pStyle w:val="body"/>
        <w:rPr>
          <w:ins w:id="1228" w:author="Samsung Electronic" w:date="2014-09-29T18:27:00Z"/>
          <w:lang w:eastAsia="ko-KR"/>
        </w:rPr>
      </w:pPr>
      <w:ins w:id="1229" w:author="Samsung Electronic" w:date="2014-09-29T18:27:00Z">
        <w:r>
          <w:rPr>
            <w:rFonts w:eastAsia="맑은 고딕" w:hint="eastAsia"/>
            <w:lang w:eastAsia="ko-KR"/>
          </w:rPr>
          <w:t>To build, there are two setting attributes for your system environment, ROOT_DIR and BOOST_BASE, in the</w:t>
        </w:r>
        <w:r w:rsidRPr="00FB0B2F">
          <w:rPr>
            <w:rFonts w:hint="eastAsia"/>
          </w:rPr>
          <w:t xml:space="preserve"> </w:t>
        </w:r>
        <w:r>
          <w:rPr>
            <w:rFonts w:eastAsia="맑은 고딕"/>
            <w:lang w:eastAsia="ko-KR"/>
          </w:rPr>
          <w:t>environment</w:t>
        </w:r>
        <w:r>
          <w:rPr>
            <w:rFonts w:eastAsia="맑은 고딕" w:hint="eastAsia"/>
            <w:lang w:eastAsia="ko-KR"/>
          </w:rPr>
          <w:t xml:space="preserve"> file, </w:t>
        </w:r>
        <w:r w:rsidRPr="00F721D3">
          <w:rPr>
            <w:i/>
          </w:rPr>
          <w:t>environment.mk</w:t>
        </w:r>
        <w:r>
          <w:rPr>
            <w:rFonts w:eastAsia="맑은 고딕" w:hint="eastAsia"/>
            <w:lang w:eastAsia="ko-KR"/>
          </w:rPr>
          <w:t>. The file is in each platform i</w:t>
        </w:r>
        <w:r>
          <w:rPr>
            <w:rFonts w:hint="eastAsia"/>
            <w:lang w:eastAsia="ko-KR"/>
          </w:rPr>
          <w:t xml:space="preserve">n the directory, </w:t>
        </w:r>
        <w:r>
          <w:rPr>
            <w:lang w:eastAsia="ko-KR"/>
          </w:rPr>
          <w:t>“</w:t>
        </w:r>
        <w:r>
          <w:rPr>
            <w:rFonts w:hint="eastAsia"/>
            <w:lang w:eastAsia="ko-KR"/>
          </w:rPr>
          <w:t>oic\build</w:t>
        </w:r>
        <w:r>
          <w:rPr>
            <w:lang w:eastAsia="ko-KR"/>
          </w:rPr>
          <w:t>”</w:t>
        </w:r>
        <w:r>
          <w:rPr>
            <w:rFonts w:hint="eastAsia"/>
            <w:lang w:eastAsia="ko-KR"/>
          </w:rPr>
          <w:t xml:space="preserve">. </w:t>
        </w:r>
      </w:ins>
    </w:p>
    <w:p w14:paraId="3831EA3B" w14:textId="77777777" w:rsidR="00891566" w:rsidRDefault="00891566" w:rsidP="00891566">
      <w:pPr>
        <w:pStyle w:val="body"/>
        <w:rPr>
          <w:ins w:id="1230" w:author="Samsung Electronic" w:date="2014-09-29T18:27:00Z"/>
        </w:rPr>
      </w:pPr>
      <w:ins w:id="1231" w:author="Samsung Electronic" w:date="2014-09-29T18:27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4A01D8E0" wp14:editId="43E9E610">
                  <wp:extent cx="5550195" cy="950976"/>
                  <wp:effectExtent l="0" t="0" r="12700" b="20955"/>
                  <wp:docPr id="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0195" cy="950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DC9AE" w14:textId="77777777" w:rsidR="008279C1" w:rsidRPr="00BA20B7" w:rsidRDefault="008279C1" w:rsidP="00891566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BA20B7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# root path of each PC.</w:t>
                              </w:r>
                            </w:p>
                            <w:p w14:paraId="1FDEDF3F" w14:textId="77777777" w:rsidR="008279C1" w:rsidRPr="00DD563A" w:rsidRDefault="008279C1" w:rsidP="00891566">
                              <w:pPr>
                                <w:ind w:firstLineChars="150" w:firstLine="241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BA20B7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eastAsia="ko-KR"/>
                                </w:rPr>
                                <w:t>ROOT_DIR</w:t>
                              </w:r>
                              <w:r w:rsidRPr="00BA20B7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=/home/</w:t>
                              </w:r>
                              <w:proofErr w:type="spellStart"/>
                              <w:r w:rsidRPr="00BA20B7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iotivity</w:t>
                              </w:r>
                              <w:proofErr w:type="spellEnd"/>
                              <w:r w:rsidRPr="00BA20B7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/Desktop/Project/</w:t>
                              </w:r>
                              <w:proofErr w:type="spellStart"/>
                              <w:r w:rsidRPr="00BA20B7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Iotivity</w:t>
                              </w:r>
                              <w:proofErr w:type="spellEnd"/>
                              <w:r w:rsidRPr="00BA20B7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-Candidate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 </w:t>
                              </w:r>
                            </w:p>
                            <w:p w14:paraId="44272EDB" w14:textId="77777777" w:rsidR="008279C1" w:rsidRPr="00BA20B7" w:rsidRDefault="008279C1" w:rsidP="00891566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</w:p>
                            <w:p w14:paraId="2E3D5F87" w14:textId="77777777" w:rsidR="008279C1" w:rsidRPr="00BA20B7" w:rsidRDefault="008279C1" w:rsidP="00891566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BA20B7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# boost folder path.</w:t>
                              </w:r>
                            </w:p>
                            <w:p w14:paraId="03867AF7" w14:textId="77777777" w:rsidR="008279C1" w:rsidRDefault="008279C1" w:rsidP="00891566">
                              <w:pPr>
                                <w:ind w:firstLineChars="150" w:firstLine="241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 w:rsidRPr="00BA20B7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eastAsia="ko-KR"/>
                                </w:rPr>
                                <w:t>BOOST_BASE</w:t>
                              </w:r>
                              <w:r w:rsidRPr="00BA20B7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=/home/</w:t>
                              </w:r>
                              <w:proofErr w:type="spellStart"/>
                              <w:r w:rsidRPr="00BA20B7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iotivity</w:t>
                              </w:r>
                              <w:proofErr w:type="spellEnd"/>
                              <w:r w:rsidRPr="00BA20B7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  <w:t>/Desktop/boost_1_56_0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.</w:t>
                              </w:r>
                            </w:p>
                            <w:p w14:paraId="5927FCB1" w14:textId="77777777" w:rsidR="008279C1" w:rsidRDefault="008279C1" w:rsidP="00891566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.</w:t>
                              </w:r>
                            </w:p>
                            <w:p w14:paraId="6E15FD85" w14:textId="77777777" w:rsidR="008279C1" w:rsidRDefault="008279C1" w:rsidP="00891566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0" style="width:437pt;height:7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N/QAIAAG8EAAAOAAAAZHJzL2Uyb0RvYy54bWysVNtu2zAMfR+wfxD0vthJ47Qx4hRFug4D&#10;uq1Ytw+QZdkWptsoJU729aXkJEu3t2EvBilRh4eHpFe3e63IToCX1lR0OskpEYbbRpquot+/Pby7&#10;ocQHZhqmrBEVPQhPb9dv36wGV4qZ7a1qBBAEMb4cXEX7EFyZZZ73QjM/sU4YvGwtaBbQhS5rgA2I&#10;rlU2y/NFNlhoHFguvMfT+/GSrhN+2woevrStF4GoiiK3kL6QvnX8ZusVKztgrpf8SIP9AwvNpMGk&#10;Z6h7FhjZgvwLSksO1ts2TLjVmW1byUWqAauZ5n9U89wzJ1ItKI53Z5n8/4Pln3dPQGSDvZtTYpjG&#10;Hn1F1ZjplCBF1GdwvsSwZ/cEsULvHi3/4Ymxmx6jxB2AHXrBGmQ1jfHZqwfR8fiU1MMn2yA62wab&#10;pNq3oCMgikD2qSOHc0fEPhCOh0VR5NNlQQnHu2WRL68XKQUrT68d+PBBWE2iUVFA7gmd7R59iGxY&#10;eQpJ7K2SzYNUKjlxysRGAdkxnI+6m6anaquR6niGOfM0JYiThjKGJ1R/iaQMGSLBWZEQXt156Opz&#10;DkS7ALyE0DLgJiipK3pzDmJlVPa9adKcBibVaCMbZY5SR3XHLoV9vU+9vJqfGlfb5oDigx0nHzcV&#10;jd7CL0oGnPqK+p9bBoIS9dFgA68WkR0JybnGBUMHkoNGnYx5geeUMMMRpqLhZG7CuFZbB7LrMcso&#10;prF32PBWpl7EYRgZHbnjVCcxjxsY1+bST1G//xPrFwAAAP//AwBQSwMEFAAGAAgAAAAhAM2Tq2va&#10;AAAABQEAAA8AAABkcnMvZG93bnJldi54bWxMj8FOwzAQRO9I/IO1SNyoA6raNI1TVUGAEKcWJK5u&#10;vE0C9jqy3TT8PQsXuKw0mtHsm3IzOStGDLH3pOB2loFAarzpqVXw9vpwk4OISZPR1hMq+MIIm+ry&#10;otSF8Wfa4bhPreASioVW0KU0FFLGpkOn48wPSOwdfXA6sQytNEGfudxZeZdlC+l0T/yh0wPWHTaf&#10;+5NT8Iwf92H5OL4snkZLmlb1+9bWSl1fTds1iIRT+gvDDz6jQ8VMB38iE4VVwEPS72UvX85ZHjg0&#10;X+Ugq1L+p6++AQAA//8DAFBLAQItABQABgAIAAAAIQC2gziS/gAAAOEBAAATAAAAAAAAAAAAAAAA&#10;AAAAAABbQ29udGVudF9UeXBlc10ueG1sUEsBAi0AFAAGAAgAAAAhADj9If/WAAAAlAEAAAsAAAAA&#10;AAAAAAAAAAAALwEAAF9yZWxzLy5yZWxzUEsBAi0AFAAGAAgAAAAhAMyT839AAgAAbwQAAA4AAAAA&#10;AAAAAAAAAAAALgIAAGRycy9lMm9Eb2MueG1sUEsBAi0AFAAGAAgAAAAhAM2Tq2vaAAAABQEAAA8A&#10;AAAAAAAAAAAAAAAAmgQAAGRycy9kb3ducmV2LnhtbFBLBQYAAAAABAAEAPMAAAChBQAAAAA=&#10;" fillcolor="#f2f2f2 [3052]">
                  <v:textbox inset="1mm,2mm,0">
                    <w:txbxContent>
                      <w:p w14:paraId="456DC9AE" w14:textId="77777777" w:rsidR="008279C1" w:rsidRPr="00BA20B7" w:rsidRDefault="008279C1" w:rsidP="00891566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 w:rsidRPr="00BA20B7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# root path of each PC.</w:t>
                        </w:r>
                      </w:p>
                      <w:p w14:paraId="1FDEDF3F" w14:textId="77777777" w:rsidR="008279C1" w:rsidRPr="00DD563A" w:rsidRDefault="008279C1" w:rsidP="00891566">
                        <w:pPr>
                          <w:ind w:firstLineChars="150" w:firstLine="241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 w:rsidRPr="00BA20B7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eastAsia="ko-KR"/>
                          </w:rPr>
                          <w:t>ROOT_DIR</w:t>
                        </w:r>
                        <w:r w:rsidRPr="00BA20B7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=/home/</w:t>
                        </w:r>
                        <w:proofErr w:type="spellStart"/>
                        <w:r w:rsidRPr="00BA20B7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iotivity</w:t>
                        </w:r>
                        <w:proofErr w:type="spellEnd"/>
                        <w:r w:rsidRPr="00BA20B7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/Desktop/Project/</w:t>
                        </w:r>
                        <w:proofErr w:type="spellStart"/>
                        <w:r w:rsidRPr="00BA20B7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Iotivity</w:t>
                        </w:r>
                        <w:proofErr w:type="spellEnd"/>
                        <w:r w:rsidRPr="00BA20B7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-Candidate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 xml:space="preserve"> </w:t>
                        </w:r>
                      </w:p>
                      <w:p w14:paraId="44272EDB" w14:textId="77777777" w:rsidR="008279C1" w:rsidRPr="00BA20B7" w:rsidRDefault="008279C1" w:rsidP="00891566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</w:p>
                      <w:p w14:paraId="2E3D5F87" w14:textId="77777777" w:rsidR="008279C1" w:rsidRPr="00BA20B7" w:rsidRDefault="008279C1" w:rsidP="00891566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 w:rsidRPr="00BA20B7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# boost folder path.</w:t>
                        </w:r>
                      </w:p>
                      <w:p w14:paraId="03867AF7" w14:textId="77777777" w:rsidR="008279C1" w:rsidRDefault="008279C1" w:rsidP="00891566">
                        <w:pPr>
                          <w:ind w:firstLineChars="150" w:firstLine="241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 w:rsidRPr="00BA20B7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eastAsia="ko-KR"/>
                          </w:rPr>
                          <w:t>BOOST_BASE</w:t>
                        </w:r>
                        <w:r w:rsidRPr="00BA20B7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=/home/</w:t>
                        </w:r>
                        <w:proofErr w:type="spellStart"/>
                        <w:r w:rsidRPr="00BA20B7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iotivity</w:t>
                        </w:r>
                        <w:proofErr w:type="spellEnd"/>
                        <w:r w:rsidRPr="00BA20B7"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  <w:t>/Desktop/boost_1_56_0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.</w:t>
                        </w:r>
                      </w:p>
                      <w:p w14:paraId="5927FCB1" w14:textId="77777777" w:rsidR="008279C1" w:rsidRDefault="008279C1" w:rsidP="00891566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.</w:t>
                        </w:r>
                      </w:p>
                      <w:p w14:paraId="6E15FD85" w14:textId="77777777" w:rsidR="008279C1" w:rsidRDefault="008279C1" w:rsidP="00891566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.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35ECDBBC" w14:textId="77777777" w:rsidR="00891566" w:rsidRDefault="00891566" w:rsidP="00891566">
      <w:pPr>
        <w:pStyle w:val="3"/>
        <w:rPr>
          <w:ins w:id="1232" w:author="Samsung Electronic" w:date="2014-09-29T18:27:00Z"/>
          <w:rFonts w:eastAsia="맑은 고딕"/>
          <w:lang w:eastAsia="ko-KR"/>
        </w:rPr>
      </w:pPr>
      <w:bookmarkStart w:id="1233" w:name="_Toc399780972"/>
      <w:ins w:id="1234" w:author="Samsung Electronic" w:date="2014-09-29T18:27:00Z">
        <w:r>
          <w:rPr>
            <w:rFonts w:eastAsia="맑은 고딕" w:hint="eastAsia"/>
            <w:lang w:eastAsia="ko-KR"/>
          </w:rPr>
          <w:t>3. Refer readme files in each build directory for each module.</w:t>
        </w:r>
        <w:bookmarkEnd w:id="1233"/>
      </w:ins>
    </w:p>
    <w:p w14:paraId="5AB69EBA" w14:textId="77777777" w:rsidR="00891566" w:rsidRDefault="00891566" w:rsidP="00891566">
      <w:pPr>
        <w:pStyle w:val="body"/>
        <w:rPr>
          <w:ins w:id="1235" w:author="Samsung Electronic" w:date="2014-09-29T18:27:00Z"/>
          <w:rFonts w:eastAsia="맑은 고딕"/>
          <w:lang w:eastAsia="ko-KR"/>
        </w:rPr>
      </w:pPr>
      <w:ins w:id="1236" w:author="Samsung Electronic" w:date="2014-09-29T18:27:00Z">
        <w:r>
          <w:rPr>
            <w:rFonts w:eastAsia="맑은 고딕" w:hint="eastAsia"/>
            <w:lang w:eastAsia="ko-KR"/>
          </w:rPr>
          <w:t>There are readme files in the build directories for each module (e.g. \</w:t>
        </w:r>
        <w:proofErr w:type="spellStart"/>
        <w:r>
          <w:rPr>
            <w:rFonts w:eastAsia="맑은 고딕" w:hint="eastAsia"/>
            <w:lang w:eastAsia="ko-KR"/>
          </w:rPr>
          <w:t>NotificationManager</w:t>
        </w:r>
        <w:proofErr w:type="spellEnd"/>
        <w:r>
          <w:rPr>
            <w:rFonts w:eastAsia="맑은 고딕" w:hint="eastAsia"/>
            <w:lang w:eastAsia="ko-KR"/>
          </w:rPr>
          <w:t>, \</w:t>
        </w:r>
        <w:proofErr w:type="spellStart"/>
        <w:r>
          <w:rPr>
            <w:rFonts w:eastAsia="맑은 고딕" w:hint="eastAsia"/>
            <w:lang w:eastAsia="ko-KR"/>
          </w:rPr>
          <w:t>SampleApp</w:t>
        </w:r>
        <w:proofErr w:type="spellEnd"/>
        <w:proofErr w:type="gramStart"/>
        <w:r>
          <w:rPr>
            <w:rFonts w:eastAsia="맑은 고딕" w:hint="eastAsia"/>
            <w:lang w:eastAsia="ko-KR"/>
          </w:rPr>
          <w:t>) .</w:t>
        </w:r>
        <w:proofErr w:type="gramEnd"/>
        <w:r>
          <w:rPr>
            <w:rFonts w:eastAsia="맑은 고딕" w:hint="eastAsia"/>
            <w:lang w:eastAsia="ko-KR"/>
          </w:rPr>
          <w:t xml:space="preserve"> Please refer the files for specific setup.</w:t>
        </w:r>
      </w:ins>
    </w:p>
    <w:p w14:paraId="729C6E5B" w14:textId="77777777" w:rsidR="00891566" w:rsidRDefault="00891566" w:rsidP="00891566">
      <w:pPr>
        <w:pStyle w:val="3"/>
        <w:rPr>
          <w:ins w:id="1237" w:author="Samsung Electronic" w:date="2014-09-29T18:27:00Z"/>
        </w:rPr>
      </w:pPr>
      <w:bookmarkStart w:id="1238" w:name="_Toc399780973"/>
      <w:ins w:id="1239" w:author="Samsung Electronic" w:date="2014-09-29T18:27:00Z">
        <w:r>
          <w:rPr>
            <w:rFonts w:eastAsia="맑은 고딕" w:hint="eastAsia"/>
            <w:lang w:eastAsia="ko-KR"/>
          </w:rPr>
          <w:lastRenderedPageBreak/>
          <w:t xml:space="preserve">4. </w:t>
        </w:r>
        <w:r>
          <w:t>R</w:t>
        </w:r>
        <w:r>
          <w:rPr>
            <w:rFonts w:hint="eastAsia"/>
          </w:rPr>
          <w:t>un make</w:t>
        </w:r>
        <w:bookmarkEnd w:id="1238"/>
      </w:ins>
    </w:p>
    <w:p w14:paraId="7642973C" w14:textId="77777777" w:rsidR="00891566" w:rsidRDefault="00891566" w:rsidP="00891566">
      <w:pPr>
        <w:pStyle w:val="body"/>
        <w:rPr>
          <w:ins w:id="1240" w:author="Samsung Electronic" w:date="2014-09-29T18:27:00Z"/>
        </w:rPr>
      </w:pPr>
      <w:ins w:id="1241" w:author="Samsung Electronic" w:date="2014-09-29T18:27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7F2BC1BC" wp14:editId="4CB445E7">
                  <wp:extent cx="5549900" cy="389614"/>
                  <wp:effectExtent l="0" t="0" r="12700" b="10795"/>
                  <wp:docPr id="1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49900" cy="3896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D7FC6" w14:textId="77777777" w:rsidR="008279C1" w:rsidRPr="00786B19" w:rsidRDefault="008279C1" w:rsidP="00891566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-service/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Notification-Manager/build/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makefile</w:t>
                              </w:r>
                              <w:proofErr w:type="spell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$ make</w:t>
                              </w:r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1" style="width:43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zAPQAIAAG8EAAAOAAAAZHJzL2Uyb0RvYy54bWysVNtu1DAQfUfiHyy/0+ylKbtRs1XVUoRU&#10;oKLwARPHSSx8Y+zdbPl6xs522cIb4iWascdnzpyZyeXV3mi2kxiUszWfn804k1a4Vtm+5t++3r1Z&#10;cRYi2Ba0s7LmTzLwq83rV5ejr+TCDU63EhmB2FCNvuZDjL4qiiAGaSCcOS8tXXYODURysS9ahJHQ&#10;jS4Ws9lFMTpsPTohQ6DT2+mSbzJ+10kRP3ddkJHpmhO3mL+Yv036FptLqHoEPyhxoAH/wMKAspT0&#10;CHULEdgW1V9QRgl0wXXxTDhTuK5TQuYaqJr57I9qHgfwMtdC4gR/lCn8P1jxafeATLXUu5IzC4Z6&#10;9IVUA9trycqkz+hDRWGP/gFThcHfO/E9MOtuBoqS14huHCS0xGqe4osXD5IT6Clrxo+uJXTYRpel&#10;2ndoEiCJwPa5I0/Hjsh9ZIIOy/J8vZ5R4wTdLVfri/l5TgHV82uPIb6XzrBk1ByJe0aH3X2IiQ1U&#10;zyGZvdOqvVNaZydNmbzRyHZA89H08/xUbw1Rnc7W5YzSTzh5KFN4Rg2nSNqysebrclFmhBd3Afvm&#10;mIPQTgBPIYyKtAlamZqvjkFQJWXf2ZYYQBVB6cmmqrQ9SJ3UnboU980+93J5bFzj2icSH900+bSp&#10;ZAwOf3I20tTXPPzYAkrO9AdLDVxeJHYsZuctLRg5mB0ymmycl3TOGVhBMDWPz+ZNnNZq61H1A2WZ&#10;xLTumhreqdyLNAwTowN3muos5mED09qc+jnq939i8wsAAP//AwBQSwMEFAAGAAgAAAAhAPOkYEra&#10;AAAABAEAAA8AAABkcnMvZG93bnJldi54bWxMj8FOwzAQRO9I/IO1SNyoU1SlJY1TVUGAEKcWpF7d&#10;eEkC9jqy3TT8PQsXuIw0mtXM23IzOStGDLH3pGA+y0AgNd701Cp4e324WYGISZPR1hMq+MIIm+ry&#10;otSF8Wfa4bhPreASioVW0KU0FFLGpkOn48wPSJy9++B0YhtaaYI+c7mz8jbLcul0T7zQ6QHrDpvP&#10;/ckpeMaP+7B8HF/yp9GSprv6sLW1UtdX03YNIuGU/o7hB5/RoWKmoz+RicIq4EfSr3K2Wi7YHhXk&#10;8wXIqpT/4atvAAAA//8DAFBLAQItABQABgAIAAAAIQC2gziS/gAAAOEBAAATAAAAAAAAAAAAAAAA&#10;AAAAAABbQ29udGVudF9UeXBlc10ueG1sUEsBAi0AFAAGAAgAAAAhADj9If/WAAAAlAEAAAsAAAAA&#10;AAAAAAAAAAAALwEAAF9yZWxzLy5yZWxzUEsBAi0AFAAGAAgAAAAhALz/MA9AAgAAbwQAAA4AAAAA&#10;AAAAAAAAAAAALgIAAGRycy9lMm9Eb2MueG1sUEsBAi0AFAAGAAgAAAAhAPOkYEraAAAABAEAAA8A&#10;AAAAAAAAAAAAAAAAmgQAAGRycy9kb3ducmV2LnhtbFBLBQYAAAAABAAEAPMAAAChBQAAAAA=&#10;" fillcolor="#f2f2f2 [3052]">
                  <v:textbox inset="1mm,2mm,0">
                    <w:txbxContent>
                      <w:p w14:paraId="470D7FC6" w14:textId="77777777" w:rsidR="008279C1" w:rsidRPr="00786B19" w:rsidRDefault="008279C1" w:rsidP="00891566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-service/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Notification-Manager/build/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linux</w:t>
                        </w:r>
                        <w:proofErr w:type="spell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makefile</w:t>
                        </w:r>
                        <w:proofErr w:type="spell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$ make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61D52E81" w14:textId="77777777" w:rsidR="00891566" w:rsidRPr="00E71305" w:rsidRDefault="00891566" w:rsidP="00891566">
      <w:pPr>
        <w:pStyle w:val="3"/>
        <w:rPr>
          <w:ins w:id="1242" w:author="Samsung Electronic" w:date="2014-09-29T18:27:00Z"/>
          <w:rFonts w:eastAsia="맑은 고딕"/>
          <w:lang w:eastAsia="ko-KR"/>
        </w:rPr>
      </w:pPr>
      <w:bookmarkStart w:id="1243" w:name="_Toc399780974"/>
      <w:ins w:id="1244" w:author="Samsung Electronic" w:date="2014-09-29T18:27:00Z">
        <w:r>
          <w:rPr>
            <w:rFonts w:eastAsia="맑은 고딕" w:hint="eastAsia"/>
            <w:lang w:eastAsia="ko-KR"/>
          </w:rPr>
          <w:t xml:space="preserve">5. </w:t>
        </w:r>
        <w:r>
          <w:rPr>
            <w:rFonts w:hint="eastAsia"/>
          </w:rPr>
          <w:t>Execute</w:t>
        </w:r>
        <w:r>
          <w:rPr>
            <w:rFonts w:eastAsia="맑은 고딕" w:hint="eastAsia"/>
            <w:lang w:eastAsia="ko-KR"/>
          </w:rPr>
          <w:t xml:space="preserve"> </w:t>
        </w:r>
        <w:proofErr w:type="spellStart"/>
        <w:r>
          <w:rPr>
            <w:rFonts w:eastAsia="맑은 고딕" w:hint="eastAsia"/>
            <w:lang w:eastAsia="ko-KR"/>
          </w:rPr>
          <w:t>SampleConsumerApp</w:t>
        </w:r>
        <w:proofErr w:type="spellEnd"/>
        <w:r>
          <w:rPr>
            <w:rFonts w:eastAsia="맑은 고딕" w:hint="eastAsia"/>
            <w:lang w:eastAsia="ko-KR"/>
          </w:rPr>
          <w:t xml:space="preserve">, </w:t>
        </w:r>
        <w:proofErr w:type="spellStart"/>
        <w:r>
          <w:rPr>
            <w:rFonts w:eastAsia="맑은 고딕" w:hint="eastAsia"/>
            <w:lang w:eastAsia="ko-KR"/>
          </w:rPr>
          <w:t>SampleProvider</w:t>
        </w:r>
        <w:proofErr w:type="spellEnd"/>
        <w:r>
          <w:rPr>
            <w:rFonts w:hint="eastAsia"/>
          </w:rPr>
          <w:t xml:space="preserve"> and </w:t>
        </w:r>
        <w:proofErr w:type="spellStart"/>
        <w:r>
          <w:rPr>
            <w:rFonts w:eastAsia="맑은 고딕" w:hint="eastAsia"/>
            <w:lang w:eastAsia="ko-KR"/>
          </w:rPr>
          <w:t>NotificationManager</w:t>
        </w:r>
        <w:bookmarkEnd w:id="1243"/>
        <w:proofErr w:type="spellEnd"/>
      </w:ins>
    </w:p>
    <w:p w14:paraId="4A65FC61" w14:textId="77777777" w:rsidR="00891566" w:rsidRPr="009539B6" w:rsidRDefault="00891566" w:rsidP="00891566">
      <w:pPr>
        <w:pStyle w:val="body"/>
        <w:rPr>
          <w:ins w:id="1245" w:author="Samsung Electronic" w:date="2014-09-29T18:27:00Z"/>
          <w:rFonts w:eastAsia="맑은 고딕"/>
          <w:lang w:eastAsia="ko-KR"/>
        </w:rPr>
      </w:pPr>
      <w:ins w:id="1246" w:author="Samsung Electronic" w:date="2014-09-29T18:27:00Z">
        <w:r>
          <w:rPr>
            <w:rFonts w:eastAsia="맑은 고딕"/>
            <w:lang w:eastAsia="ko-KR"/>
          </w:rPr>
          <w:t>T</w:t>
        </w:r>
        <w:r>
          <w:rPr>
            <w:rFonts w:eastAsia="맑은 고딕" w:hint="eastAsia"/>
            <w:lang w:eastAsia="ko-KR"/>
          </w:rPr>
          <w:t xml:space="preserve">o </w:t>
        </w:r>
        <w:r>
          <w:rPr>
            <w:rFonts w:eastAsia="맑은 고딕"/>
            <w:lang w:eastAsia="ko-KR"/>
          </w:rPr>
          <w:t>initiate</w:t>
        </w:r>
        <w:r>
          <w:rPr>
            <w:rFonts w:eastAsia="맑은 고딕" w:hint="eastAsia"/>
            <w:lang w:eastAsia="ko-KR"/>
          </w:rPr>
          <w:t xml:space="preserve"> </w:t>
        </w:r>
        <w:proofErr w:type="spellStart"/>
        <w:r>
          <w:rPr>
            <w:rFonts w:eastAsia="맑은 고딕" w:hint="eastAsia"/>
            <w:lang w:eastAsia="ko-KR"/>
          </w:rPr>
          <w:t>SampleConsumerApp</w:t>
        </w:r>
        <w:proofErr w:type="spellEnd"/>
        <w:r>
          <w:rPr>
            <w:rFonts w:eastAsia="맑은 고딕" w:hint="eastAsia"/>
            <w:lang w:eastAsia="ko-KR"/>
          </w:rPr>
          <w:t xml:space="preserve">, please enter as following; </w:t>
        </w:r>
      </w:ins>
    </w:p>
    <w:p w14:paraId="458FF632" w14:textId="77777777" w:rsidR="00891566" w:rsidRDefault="00891566" w:rsidP="00891566">
      <w:pPr>
        <w:pStyle w:val="body"/>
        <w:rPr>
          <w:ins w:id="1247" w:author="Samsung Electronic" w:date="2014-09-29T18:27:00Z"/>
          <w:rFonts w:eastAsia="맑은 고딕"/>
          <w:lang w:eastAsia="ko-KR"/>
        </w:rPr>
      </w:pPr>
      <w:ins w:id="1248" w:author="Samsung Electronic" w:date="2014-09-29T18:27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3AEA8B74" wp14:editId="52F4C77E">
                  <wp:extent cx="5549900" cy="297712"/>
                  <wp:effectExtent l="0" t="0" r="12700" b="26670"/>
                  <wp:docPr id="16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49900" cy="29771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7FC1B2" w14:textId="77777777" w:rsidR="008279C1" w:rsidRPr="00B73258" w:rsidRDefault="008279C1" w:rsidP="00891566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-service/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Notification-Manager/build/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/release$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./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SampleConsumer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2" style="width:437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gSQgIAAG8EAAAOAAAAZHJzL2Uyb0RvYy54bWysVNtu2zAMfR+wfxD0vjpJ67Qx6hRFuw4D&#10;dinW7QNoWbaF6TZKidN9/Sg5ydLtbdiLQUrU4eEh6eubndFsKzEoZ2s+P5txJq1wrbJ9zb99fXhz&#10;xVmIYFvQzsqaP8vAb9avX12PvpILNzjdSmQEYkM1+poPMfqqKIIYpIFw5ry0dNk5NBDJxb5oEUZC&#10;N7pYzGbLYnTYenRChkCn99MlX2f8rpMifu66ICPTNSduMX8xf5v0LdbXUPUIflBiTwP+gYUBZSnp&#10;EeoeIrANqr+gjBLoguvimXCmcF2nhMw1UDXz2R/VPA3gZa6FxAn+KFP4f7Di0/YRmWqpd0vOLBjq&#10;0RdSDWyvJSuTPqMPFYU9+UdMFQb/wYnvgVl3N1CUvEV04yChJVbzFF+8eJCcQE9ZM350LaHDJros&#10;1a5DkwBJBLbLHXk+dkTuIhN0WJYXq9WMGifobrG6vJwvcgqoDq89hvhOOsOSUXMk7hkdth9CTGyg&#10;OoRk9k6r9kFpnZ00ZfJOI9sCzUfTz/NTvTFEdTpblTNKP+HkoUzhGTWcImnLxpqvykWZEV7cBeyb&#10;Yw5COwE8hTAq0iZoZWp+dQyCKin71rbEAKoISk82VaXtXuqk7tSluGt2uZfny0PjGtc+k/jopsmn&#10;TSVjcPiTs5GmvubhxwZQcqbfW2rg+TKxYzE7l7Rg5GB2yGiycVHSOWdgBcHUPB7Muzit1caj6gfK&#10;Molp3S01vFO5F2kYJkZ77jTVWcz9Bqa1OfVz1O//xPoXAAAA//8DAFBLAwQUAAYACAAAACEAIpPL&#10;eNoAAAAEAQAADwAAAGRycy9kb3ducmV2LnhtbEyPwU7DMBBE70j8g7VI3KgDqtI2jVNVQYAQpxYk&#10;rm68TQL2OrLdNPw9Cxe4jDSa1czbcjM5K0YMsfek4HaWgUBqvOmpVfD2+nCzBBGTJqOtJ1TwhRE2&#10;1eVFqQvjz7TDcZ9awSUUC62gS2kopIxNh07HmR+QODv64HRiG1ppgj5zubPyLsty6XRPvNDpAesO&#10;m8/9ySl4xo/7sHgcX/Kn0ZKmVf2+tbVS11fTdg0i4ZT+juEHn9GhYqaDP5GJwirgR9KvcrZczNke&#10;FMzzFciqlP/hq28AAAD//wMAUEsBAi0AFAAGAAgAAAAhALaDOJL+AAAA4QEAABMAAAAAAAAAAAAA&#10;AAAAAAAAAFtDb250ZW50X1R5cGVzXS54bWxQSwECLQAUAAYACAAAACEAOP0h/9YAAACUAQAACwAA&#10;AAAAAAAAAAAAAAAvAQAAX3JlbHMvLnJlbHNQSwECLQAUAAYACAAAACEACpyYEkICAABvBAAADgAA&#10;AAAAAAAAAAAAAAAuAgAAZHJzL2Uyb0RvYy54bWxQSwECLQAUAAYACAAAACEAIpPLeNoAAAAEAQAA&#10;DwAAAAAAAAAAAAAAAACcBAAAZHJzL2Rvd25yZXYueG1sUEsFBgAAAAAEAAQA8wAAAKMFAAAAAA==&#10;" fillcolor="#f2f2f2 [3052]">
                  <v:textbox inset="1mm,2mm,0">
                    <w:txbxContent>
                      <w:p w14:paraId="4A7FC1B2" w14:textId="77777777" w:rsidR="008279C1" w:rsidRPr="00B73258" w:rsidRDefault="008279C1" w:rsidP="00891566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-service/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Notification-Manager/build/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linux</w:t>
                        </w:r>
                        <w:proofErr w:type="spell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 xml:space="preserve">/release$ 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./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SampleConsumer</w:t>
                        </w:r>
                        <w:proofErr w:type="spellEnd"/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3EE4B7A7" w14:textId="77777777" w:rsidR="00891566" w:rsidRDefault="00891566" w:rsidP="00891566">
      <w:pPr>
        <w:pStyle w:val="body"/>
        <w:rPr>
          <w:ins w:id="1249" w:author="Samsung Electronic" w:date="2014-09-29T18:27:00Z"/>
          <w:rFonts w:eastAsia="맑은 고딕"/>
          <w:lang w:eastAsia="ko-KR"/>
        </w:rPr>
      </w:pPr>
    </w:p>
    <w:p w14:paraId="67665330" w14:textId="77777777" w:rsidR="00891566" w:rsidRPr="009539B6" w:rsidRDefault="00891566" w:rsidP="00891566">
      <w:pPr>
        <w:pStyle w:val="body"/>
        <w:rPr>
          <w:ins w:id="1250" w:author="Samsung Electronic" w:date="2014-09-29T18:27:00Z"/>
          <w:rFonts w:eastAsia="맑은 고딕"/>
          <w:lang w:eastAsia="ko-KR"/>
        </w:rPr>
      </w:pPr>
      <w:ins w:id="1251" w:author="Samsung Electronic" w:date="2014-09-29T18:27:00Z">
        <w:r>
          <w:rPr>
            <w:rFonts w:eastAsia="맑은 고딕"/>
            <w:lang w:eastAsia="ko-KR"/>
          </w:rPr>
          <w:t>T</w:t>
        </w:r>
        <w:r>
          <w:rPr>
            <w:rFonts w:eastAsia="맑은 고딕" w:hint="eastAsia"/>
            <w:lang w:eastAsia="ko-KR"/>
          </w:rPr>
          <w:t xml:space="preserve">o </w:t>
        </w:r>
        <w:r>
          <w:rPr>
            <w:rFonts w:eastAsia="맑은 고딕"/>
            <w:lang w:eastAsia="ko-KR"/>
          </w:rPr>
          <w:t>initiate</w:t>
        </w:r>
        <w:r>
          <w:rPr>
            <w:rFonts w:eastAsia="맑은 고딕" w:hint="eastAsia"/>
            <w:lang w:eastAsia="ko-KR"/>
          </w:rPr>
          <w:t xml:space="preserve"> </w:t>
        </w:r>
        <w:proofErr w:type="spellStart"/>
        <w:r>
          <w:rPr>
            <w:rFonts w:eastAsia="맑은 고딕" w:hint="eastAsia"/>
            <w:lang w:eastAsia="ko-KR"/>
          </w:rPr>
          <w:t>SampleProviderApp</w:t>
        </w:r>
        <w:proofErr w:type="spellEnd"/>
        <w:r>
          <w:rPr>
            <w:rFonts w:eastAsia="맑은 고딕" w:hint="eastAsia"/>
            <w:lang w:eastAsia="ko-KR"/>
          </w:rPr>
          <w:t>, please enter as following;</w:t>
        </w:r>
      </w:ins>
    </w:p>
    <w:p w14:paraId="5B924A41" w14:textId="77777777" w:rsidR="00891566" w:rsidRDefault="00891566" w:rsidP="00891566">
      <w:pPr>
        <w:pStyle w:val="body"/>
        <w:rPr>
          <w:ins w:id="1252" w:author="Samsung Electronic" w:date="2014-09-29T18:27:00Z"/>
          <w:rFonts w:eastAsia="맑은 고딕"/>
          <w:lang w:eastAsia="ko-KR"/>
        </w:rPr>
      </w:pPr>
      <w:ins w:id="1253" w:author="Samsung Electronic" w:date="2014-09-29T18:27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13960B43" wp14:editId="7E3ABEAF">
                  <wp:extent cx="5549900" cy="311888"/>
                  <wp:effectExtent l="0" t="0" r="12700" b="12065"/>
                  <wp:docPr id="1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49900" cy="3118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95B78" w14:textId="77777777" w:rsidR="008279C1" w:rsidRDefault="008279C1" w:rsidP="00891566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-service/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Notification-Manager/build/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/release$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./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SampleProvider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3" style="width:437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S2QgIAAG8EAAAOAAAAZHJzL2Uyb0RvYy54bWysVNtu2zAMfR+wfxD0vjpp6zYx6hRFuw4D&#10;uq1Ytw+gZdkWptsoJU739aXkJEu3t2EvBilRh4eHpK+ut0azjcSgnK35/GTGmbTCtcr2Nf/+7f7d&#10;grMQwbagnZU1f5aBX6/evrkafSVP3eB0K5ERiA3V6Gs+xOiroghikAbCifPS0mXn0EAkF/uiRRgJ&#10;3ejidDa7KEaHrUcnZAh0ejdd8lXG7zop4peuCzIyXXPiFvMX87dJ32J1BVWP4AcldjTgH1gYUJaS&#10;HqDuIAJbo/oLyiiBLrgunghnCtd1SshcA1Uzn/1RzdMAXuZaSJzgDzKF/wcrPm8ekamWenfJmQVD&#10;PfpKqoHttWRl0mf0oaKwJ/+IqcLgH5z4EZh1twNFyRtENw4SWmI1T/HFqwfJCfSUNeMn1xI6rKPL&#10;Um07NAmQRGDb3JHnQ0fkNjJBh2V5vlzOqHGC7s7m88VikVNAtX/tMcQP0hmWjJojcc/osHkIMbGB&#10;ah+S2Tut2nuldXbSlMlbjWwDNB9NP89P9doQ1elsWc4o/YSThzKFZ9RwjKQtG2u+LE/LjPDqLmDf&#10;HHIQ2hHgMYRRkTZBK1PzxSEIqqTse9sSA6giKD3ZVJW2O6mTulOX4rbZ5l6eXe4b17j2mcRHN00+&#10;bSoZg8NfnI009TUPP9eAkjP90VIDzy4SOxazc0kLRg5mh4wmG+clnXMGVhBMzePevI3TWq09qn6g&#10;LJOY1t1QwzuVe5GGYWK0405TncXcbWBam2M/R/3+T6xeAAAA//8DAFBLAwQUAAYACAAAACEAhv71&#10;DdkAAAAEAQAADwAAAGRycy9kb3ducmV2LnhtbEyPT0vDQBDF74LfYRnBm91USv/EbEqJqIgnq+B1&#10;moxJdHc27G7T+O0dvejlweMN7/2m2E7OqpFC7D0bmM8yUMS1b3puDby+3F2tQcWE3KD1TAa+KMK2&#10;PD8rMG/8iZ9p3KdWSQnHHA10KQ251rHuyGGc+YFYsncfHCaxodVNwJOUO6uvs2ypHfYsCx0OVHVU&#10;f+6PzsAjfdyG1f34tHwYLSNvqredrYy5vJh2N6ASTenvGH7wBR1KYTr4IzdRWQPySPpVydarhdiD&#10;gcVmDros9H/48hsAAP//AwBQSwECLQAUAAYACAAAACEAtoM4kv4AAADhAQAAEwAAAAAAAAAAAAAA&#10;AAAAAAAAW0NvbnRlbnRfVHlwZXNdLnhtbFBLAQItABQABgAIAAAAIQA4/SH/1gAAAJQBAAALAAAA&#10;AAAAAAAAAAAAAC8BAABfcmVscy8ucmVsc1BLAQItABQABgAIAAAAIQDknsS2QgIAAG8EAAAOAAAA&#10;AAAAAAAAAAAAAC4CAABkcnMvZTJvRG9jLnhtbFBLAQItABQABgAIAAAAIQCG/vUN2QAAAAQBAAAP&#10;AAAAAAAAAAAAAAAAAJwEAABkcnMvZG93bnJldi54bWxQSwUGAAAAAAQABADzAAAAogUAAAAA&#10;" fillcolor="#f2f2f2 [3052]">
                  <v:textbox inset="1mm,2mm,0">
                    <w:txbxContent>
                      <w:p w14:paraId="25595B78" w14:textId="77777777" w:rsidR="008279C1" w:rsidRDefault="008279C1" w:rsidP="00891566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-service/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Notification-Manager/build/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linux</w:t>
                        </w:r>
                        <w:proofErr w:type="spell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 xml:space="preserve">/release$ 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./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SampleProvider</w:t>
                        </w:r>
                        <w:proofErr w:type="spellEnd"/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16377615" w14:textId="77777777" w:rsidR="00891566" w:rsidRDefault="00891566" w:rsidP="00891566">
      <w:pPr>
        <w:pStyle w:val="body"/>
        <w:rPr>
          <w:ins w:id="1254" w:author="Samsung Electronic" w:date="2014-09-29T18:27:00Z"/>
          <w:rFonts w:eastAsia="맑은 고딕"/>
          <w:lang w:eastAsia="ko-KR"/>
        </w:rPr>
      </w:pPr>
    </w:p>
    <w:p w14:paraId="68B9CEA1" w14:textId="77777777" w:rsidR="00891566" w:rsidRPr="009539B6" w:rsidRDefault="00891566" w:rsidP="00891566">
      <w:pPr>
        <w:pStyle w:val="body"/>
        <w:rPr>
          <w:ins w:id="1255" w:author="Samsung Electronic" w:date="2014-09-29T18:27:00Z"/>
          <w:rFonts w:eastAsia="맑은 고딕"/>
          <w:lang w:eastAsia="ko-KR"/>
        </w:rPr>
      </w:pPr>
      <w:ins w:id="1256" w:author="Samsung Electronic" w:date="2014-09-29T18:27:00Z">
        <w:r>
          <w:rPr>
            <w:rFonts w:eastAsia="맑은 고딕"/>
            <w:lang w:eastAsia="ko-KR"/>
          </w:rPr>
          <w:t>T</w:t>
        </w:r>
        <w:r>
          <w:rPr>
            <w:rFonts w:eastAsia="맑은 고딕" w:hint="eastAsia"/>
            <w:lang w:eastAsia="ko-KR"/>
          </w:rPr>
          <w:t xml:space="preserve">o </w:t>
        </w:r>
        <w:r>
          <w:rPr>
            <w:rFonts w:eastAsia="맑은 고딕"/>
            <w:lang w:eastAsia="ko-KR"/>
          </w:rPr>
          <w:t>initiate</w:t>
        </w:r>
        <w:r>
          <w:rPr>
            <w:rFonts w:eastAsia="맑은 고딕" w:hint="eastAsia"/>
            <w:lang w:eastAsia="ko-KR"/>
          </w:rPr>
          <w:t xml:space="preserve"> </w:t>
        </w:r>
        <w:proofErr w:type="spellStart"/>
        <w:r>
          <w:rPr>
            <w:rFonts w:eastAsia="맑은 고딕" w:hint="eastAsia"/>
            <w:lang w:eastAsia="ko-KR"/>
          </w:rPr>
          <w:t>NotificationManager</w:t>
        </w:r>
        <w:proofErr w:type="spellEnd"/>
        <w:r>
          <w:rPr>
            <w:rFonts w:eastAsia="맑은 고딕" w:hint="eastAsia"/>
            <w:lang w:eastAsia="ko-KR"/>
          </w:rPr>
          <w:t>, please enter as following;</w:t>
        </w:r>
      </w:ins>
    </w:p>
    <w:p w14:paraId="3B38EFDF" w14:textId="77777777" w:rsidR="00891566" w:rsidRDefault="00891566" w:rsidP="00891566">
      <w:pPr>
        <w:pStyle w:val="body"/>
        <w:rPr>
          <w:ins w:id="1257" w:author="Samsung Electronic" w:date="2014-09-29T18:27:00Z"/>
        </w:rPr>
      </w:pPr>
      <w:ins w:id="1258" w:author="Samsung Electronic" w:date="2014-09-29T18:27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2EB24C5E" wp14:editId="09287151">
                  <wp:extent cx="5549900" cy="297711"/>
                  <wp:effectExtent l="0" t="0" r="12700" b="26670"/>
                  <wp:docPr id="18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49900" cy="2977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3385D" w14:textId="77777777" w:rsidR="008279C1" w:rsidRPr="00B73258" w:rsidRDefault="008279C1" w:rsidP="00891566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~/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oi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-service/</w:t>
                              </w:r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Notification-Manager/build/</w:t>
                              </w:r>
                              <w:proofErr w:type="spellStart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 xml:space="preserve">/release$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./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맑은 고딕" w:hAnsi="Courier New" w:cs="Courier New" w:hint="eastAsia"/>
                                  <w:sz w:val="16"/>
                                  <w:szCs w:val="16"/>
                                  <w:lang w:eastAsia="ko-KR"/>
                                </w:rPr>
                                <w:t>NotificationManager</w:t>
                              </w:r>
                              <w:proofErr w:type="spellEnd"/>
                            </w:p>
                            <w:p w14:paraId="3D6627EB" w14:textId="77777777" w:rsidR="008279C1" w:rsidRDefault="008279C1" w:rsidP="00891566">
                              <w:pPr>
                                <w:ind w:firstLineChars="150" w:firstLine="240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4" style="width:437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FXQQIAAG8EAAAOAAAAZHJzL2Uyb0RvYy54bWysVMtu2zAQvBfoPxC8N7KdKImFyEGQNEWB&#10;tA2a9gNWFCUR5atL2nL69VlStuu0t6IXYZdcDmdnlrq63hrNNhKDcrbm85MZZ9IK1yrb1/z7t/t3&#10;l5yFCLYF7ays+bMM/Hr19s3V6Cu5cIPTrURGIDZUo6/5EKOviiKIQRoIJ85LS5udQwORUuyLFmEk&#10;dKOLxWx2XowOW49OyBBo9W7a5KuM33VSxC9dF2RkuubELeYv5m+TvsXqCqoewQ9K7GjAP7AwoCxd&#10;eoC6gwhsjeovKKMEuuC6eCKcKVzXKSFzD9TNfPZHN08DeJl7IXGCP8gU/h+s+Lx5RKZa8o6csmDI&#10;o6+kGtheS1YmfUYfKip78o+YOgz+wYkfgVl3O1CVvEF04yChJVbzVF+8OpCSQEdZM35yLaHDOros&#10;1bZDkwBJBLbNjjwfHJHbyAQtluXZcjkj4wTtLZYXF/PpCqj2pz2G+EE6w1JQcyTuGR02DyEmNlDt&#10;SzJ7p1V7r7TOSZoyeauRbYDmo+nn+aheG6I6rS3LGV0/4eShTOUZNRwjacvGmi/LRZkRXu0F7JvD&#10;HYR2BHgMYVSkl6CVqfnloQiqpOx72xIDqCIoPcXUlbY7qZO6k0tx22yzl6eXe+Ma1z6T+OimyaeX&#10;SsHg8BdnI019zcPPNaDkTH+0ZODpeWLHYk4u6IFRgjmhoMnBWUnrnIEVBFPzuA9v4/Ss1h5VP9At&#10;k5jW3ZDhncpepGGYGO2401RnMXcvMD2b4zxX/f5PrF4AAAD//wMAUEsDBBQABgAIAAAAIQAik8t4&#10;2gAAAAQBAAAPAAAAZHJzL2Rvd25yZXYueG1sTI/BTsMwEETvSPyDtUjcqAOq0jaNU1VBgBCnFiSu&#10;brxNAvY6st00/D0LF7iMNJrVzNtyMzkrRgyx96TgdpaBQGq86alV8Pb6cLMEEZMmo60nVPCFETbV&#10;5UWpC+PPtMNxn1rBJRQLraBLaSikjE2HTseZH5A4O/rgdGIbWmmCPnO5s/Iuy3LpdE+80OkB6w6b&#10;z/3JKXjGj/uweBxf8qfRkqZV/b61tVLXV9N2DSLhlP6O4Qef0aFipoM/kYnCKuBH0q9ytlzM2R4U&#10;zPMVyKqU/+GrbwAAAP//AwBQSwECLQAUAAYACAAAACEAtoM4kv4AAADhAQAAEwAAAAAAAAAAAAAA&#10;AAAAAAAAW0NvbnRlbnRfVHlwZXNdLnhtbFBLAQItABQABgAIAAAAIQA4/SH/1gAAAJQBAAALAAAA&#10;AAAAAAAAAAAAAC8BAABfcmVscy8ucmVsc1BLAQItABQABgAIAAAAIQDdUWFXQQIAAG8EAAAOAAAA&#10;AAAAAAAAAAAAAC4CAABkcnMvZTJvRG9jLnhtbFBLAQItABQABgAIAAAAIQAik8t42gAAAAQBAAAP&#10;AAAAAAAAAAAAAAAAAJsEAABkcnMvZG93bnJldi54bWxQSwUGAAAAAAQABADzAAAAogUAAAAA&#10;" fillcolor="#f2f2f2 [3052]">
                  <v:textbox inset="1mm,2mm,0">
                    <w:txbxContent>
                      <w:p w14:paraId="3513385D" w14:textId="77777777" w:rsidR="008279C1" w:rsidRPr="00B73258" w:rsidRDefault="008279C1" w:rsidP="00891566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~/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oi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c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-service/</w:t>
                        </w:r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Notification-Manager/build/</w:t>
                        </w:r>
                        <w:proofErr w:type="spellStart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linux</w:t>
                        </w:r>
                        <w:proofErr w:type="spell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 xml:space="preserve">/release$ 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./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맑은 고딕" w:hAnsi="Courier New" w:cs="Courier New" w:hint="eastAsia"/>
                            <w:sz w:val="16"/>
                            <w:szCs w:val="16"/>
                            <w:lang w:eastAsia="ko-KR"/>
                          </w:rPr>
                          <w:t>NotificationManager</w:t>
                        </w:r>
                        <w:proofErr w:type="spellEnd"/>
                      </w:p>
                      <w:p w14:paraId="3D6627EB" w14:textId="77777777" w:rsidR="008279C1" w:rsidRDefault="008279C1" w:rsidP="00891566">
                        <w:pPr>
                          <w:ind w:firstLineChars="150" w:firstLine="240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125721BF" w14:textId="77777777" w:rsidR="00891566" w:rsidRDefault="00891566" w:rsidP="00891566">
      <w:pPr>
        <w:rPr>
          <w:ins w:id="1259" w:author="Samsung Electronic" w:date="2014-09-29T18:27:00Z"/>
          <w:rFonts w:eastAsia="맑은 고딕"/>
          <w:lang w:eastAsia="ko-KR"/>
        </w:rPr>
      </w:pPr>
    </w:p>
    <w:p w14:paraId="33B646CC" w14:textId="77777777" w:rsidR="00891566" w:rsidRPr="009539B6" w:rsidRDefault="00891566" w:rsidP="00891566">
      <w:pPr>
        <w:rPr>
          <w:ins w:id="1260" w:author="Samsung Electronic" w:date="2014-09-29T18:27:00Z"/>
          <w:rFonts w:eastAsia="맑은 고딕"/>
          <w:lang w:eastAsia="ko-KR"/>
        </w:rPr>
      </w:pPr>
      <w:ins w:id="1261" w:author="Samsung Electronic" w:date="2014-09-29T18:27:00Z">
        <w:r>
          <w:rPr>
            <w:rFonts w:eastAsia="맑은 고딕" w:hint="eastAsia"/>
            <w:lang w:eastAsia="ko-KR"/>
          </w:rPr>
          <w:t xml:space="preserve">Note that the sequence of </w:t>
        </w:r>
        <w:r>
          <w:rPr>
            <w:rFonts w:eastAsia="맑은 고딕"/>
            <w:lang w:eastAsia="ko-KR"/>
          </w:rPr>
          <w:t>process</w:t>
        </w:r>
        <w:r>
          <w:rPr>
            <w:rFonts w:eastAsia="맑은 고딕" w:hint="eastAsia"/>
            <w:lang w:eastAsia="ko-KR"/>
          </w:rPr>
          <w:t xml:space="preserve"> </w:t>
        </w:r>
        <w:r>
          <w:rPr>
            <w:rFonts w:eastAsia="맑은 고딕"/>
            <w:lang w:eastAsia="ko-KR"/>
          </w:rPr>
          <w:t>initiations</w:t>
        </w:r>
        <w:r>
          <w:rPr>
            <w:rFonts w:eastAsia="맑은 고딕" w:hint="eastAsia"/>
            <w:lang w:eastAsia="ko-KR"/>
          </w:rPr>
          <w:t xml:space="preserve"> should be followed due to the process dependencies.</w:t>
        </w:r>
      </w:ins>
    </w:p>
    <w:p w14:paraId="72C6D29A" w14:textId="77777777" w:rsidR="00891566" w:rsidRPr="007551ED" w:rsidRDefault="00891566" w:rsidP="00891566">
      <w:pPr>
        <w:rPr>
          <w:ins w:id="1262" w:author="Samsung Electronic" w:date="2014-09-29T18:27:00Z"/>
          <w:rFonts w:eastAsia="맑은 고딕"/>
          <w:lang w:eastAsia="ko-KR"/>
        </w:rPr>
      </w:pPr>
    </w:p>
    <w:p w14:paraId="45CAE4CB" w14:textId="77777777" w:rsidR="00A6190E" w:rsidRPr="003A6585" w:rsidRDefault="00A6190E" w:rsidP="00A6190E">
      <w:pPr>
        <w:pStyle w:val="1"/>
        <w:rPr>
          <w:ins w:id="1263" w:author="Sooho Chang" w:date="2014-12-18T08:44:00Z"/>
          <w:rFonts w:eastAsia="맑은 고딕"/>
          <w:lang w:eastAsia="ko-KR"/>
        </w:rPr>
      </w:pPr>
      <w:bookmarkStart w:id="1264" w:name="_Toc399780975"/>
      <w:ins w:id="1265" w:author="Sooho Chang" w:date="2014-12-18T08:44:00Z">
        <w:r>
          <w:rPr>
            <w:rFonts w:eastAsia="맑은 고딕" w:hint="eastAsia"/>
            <w:lang w:eastAsia="ko-KR"/>
          </w:rPr>
          <w:t>4. Things Manager</w:t>
        </w:r>
      </w:ins>
    </w:p>
    <w:p w14:paraId="13B81DB6" w14:textId="77777777" w:rsidR="00A6190E" w:rsidRPr="00950120" w:rsidRDefault="00A6190E" w:rsidP="00A6190E">
      <w:pPr>
        <w:rPr>
          <w:ins w:id="1266" w:author="Sooho Chang" w:date="2014-12-18T08:44:00Z"/>
          <w:lang w:eastAsia="ko-KR"/>
        </w:rPr>
      </w:pPr>
      <w:ins w:id="1267" w:author="Sooho Chang" w:date="2014-12-18T08:44:00Z">
        <w:r>
          <w:rPr>
            <w:lang w:eastAsia="ko-KR"/>
          </w:rPr>
          <w:t>O</w:t>
        </w:r>
        <w:r>
          <w:rPr>
            <w:rFonts w:hint="eastAsia"/>
            <w:lang w:eastAsia="ko-KR"/>
          </w:rPr>
          <w:t xml:space="preserve">nce the source code is downloaded in your local specific folder, you may follow the steps to build and execute Things Manager and its applications. </w:t>
        </w:r>
        <w:r>
          <w:rPr>
            <w:lang w:eastAsia="ko-KR"/>
          </w:rPr>
          <w:t>I</w:t>
        </w:r>
        <w:r>
          <w:rPr>
            <w:rFonts w:hint="eastAsia"/>
            <w:lang w:eastAsia="ko-KR"/>
          </w:rPr>
          <w:t xml:space="preserve">n this context, we assume that the code was downloaded into </w:t>
        </w:r>
        <w:r>
          <w:rPr>
            <w:lang w:eastAsia="ko-KR"/>
          </w:rPr>
          <w:t>‘</w:t>
        </w:r>
        <w:r>
          <w:rPr>
            <w:rFonts w:hint="eastAsia"/>
            <w:lang w:eastAsia="ko-KR"/>
          </w:rPr>
          <w:t>oic</w:t>
        </w:r>
        <w:r>
          <w:rPr>
            <w:lang w:eastAsia="ko-KR"/>
          </w:rPr>
          <w:t>’</w:t>
        </w:r>
        <w:r>
          <w:rPr>
            <w:rFonts w:hint="eastAsia"/>
            <w:lang w:eastAsia="ko-KR"/>
          </w:rPr>
          <w:t xml:space="preserve"> folder.</w:t>
        </w:r>
      </w:ins>
    </w:p>
    <w:p w14:paraId="19587A0E" w14:textId="77777777" w:rsidR="00A6190E" w:rsidRPr="00FB603C" w:rsidRDefault="00A6190E" w:rsidP="00A6190E">
      <w:pPr>
        <w:pStyle w:val="3"/>
        <w:jc w:val="both"/>
        <w:rPr>
          <w:ins w:id="1268" w:author="Sooho Chang" w:date="2014-12-18T08:44:00Z"/>
          <w:rFonts w:eastAsia="맑은 고딕"/>
          <w:lang w:eastAsia="ko-KR"/>
        </w:rPr>
      </w:pPr>
      <w:ins w:id="1269" w:author="Sooho Chang" w:date="2014-12-18T08:44:00Z">
        <w:r>
          <w:rPr>
            <w:rFonts w:eastAsia="맑은 고딕" w:hint="eastAsia"/>
            <w:lang w:eastAsia="ko-KR"/>
          </w:rPr>
          <w:t xml:space="preserve">1: </w:t>
        </w:r>
        <w:r w:rsidRPr="00FB603C">
          <w:rPr>
            <w:rFonts w:eastAsia="맑은 고딕"/>
            <w:lang w:eastAsia="ko-KR"/>
          </w:rPr>
          <w:t xml:space="preserve">Download source code </w:t>
        </w:r>
      </w:ins>
    </w:p>
    <w:p w14:paraId="724F21A2" w14:textId="77777777" w:rsidR="00A6190E" w:rsidRDefault="00A6190E" w:rsidP="00A6190E">
      <w:pPr>
        <w:rPr>
          <w:ins w:id="1270" w:author="Sooho Chang" w:date="2014-12-18T08:44:00Z"/>
          <w:lang w:eastAsia="ko-KR"/>
        </w:rPr>
      </w:pPr>
      <w:ins w:id="1271" w:author="Sooho Chang" w:date="2014-12-18T08:44:00Z">
        <w:r>
          <w:rPr>
            <w:lang w:eastAsia="ko-KR"/>
          </w:rPr>
          <w:t xml:space="preserve">From </w:t>
        </w:r>
        <w:r>
          <w:rPr>
            <w:rFonts w:hint="eastAsia"/>
            <w:lang w:eastAsia="ko-KR"/>
          </w:rPr>
          <w:t xml:space="preserve">the </w:t>
        </w:r>
        <w:proofErr w:type="spellStart"/>
        <w:proofErr w:type="gramStart"/>
        <w:r>
          <w:rPr>
            <w:rFonts w:hint="eastAsia"/>
            <w:lang w:eastAsia="ko-KR"/>
          </w:rPr>
          <w:t>url</w:t>
        </w:r>
        <w:proofErr w:type="spellEnd"/>
        <w:proofErr w:type="gramEnd"/>
        <w:r>
          <w:rPr>
            <w:rFonts w:hint="eastAsia"/>
            <w:lang w:eastAsia="ko-KR"/>
          </w:rPr>
          <w:t>, you can download T</w:t>
        </w:r>
        <w:r>
          <w:rPr>
            <w:rFonts w:eastAsia="맑은 고딕" w:hint="eastAsia"/>
            <w:lang w:eastAsia="ko-KR"/>
          </w:rPr>
          <w:t xml:space="preserve">hings </w:t>
        </w:r>
        <w:r>
          <w:rPr>
            <w:rFonts w:hint="eastAsia"/>
            <w:lang w:eastAsia="ko-KR"/>
          </w:rPr>
          <w:t>M</w:t>
        </w:r>
        <w:r>
          <w:rPr>
            <w:rFonts w:eastAsia="맑은 고딕" w:hint="eastAsia"/>
            <w:lang w:eastAsia="ko-KR"/>
          </w:rPr>
          <w:t>anager</w:t>
        </w:r>
        <w:r>
          <w:rPr>
            <w:rFonts w:hint="eastAsia"/>
            <w:lang w:eastAsia="ko-KR"/>
          </w:rPr>
          <w:t xml:space="preserve"> source code</w:t>
        </w:r>
        <w:r w:rsidRPr="009952E6">
          <w:rPr>
            <w:rFonts w:hint="eastAsia"/>
          </w:rPr>
          <w:t xml:space="preserve">; </w:t>
        </w:r>
      </w:ins>
    </w:p>
    <w:p w14:paraId="60CA26AE" w14:textId="77777777" w:rsidR="00A6190E" w:rsidRPr="009952E6" w:rsidRDefault="00A6190E" w:rsidP="00A6190E">
      <w:pPr>
        <w:ind w:leftChars="531" w:left="1274"/>
        <w:rPr>
          <w:ins w:id="1272" w:author="Sooho Chang" w:date="2014-12-18T08:44:00Z"/>
        </w:rPr>
      </w:pPr>
      <w:ins w:id="1273" w:author="Sooho Chang" w:date="2014-12-18T08:44:00Z">
        <w:r w:rsidRPr="009952E6">
          <w:t>https://www.iotivity.org/downloads</w:t>
        </w:r>
      </w:ins>
    </w:p>
    <w:p w14:paraId="463AD187" w14:textId="77777777" w:rsidR="00A6190E" w:rsidRDefault="00A6190E" w:rsidP="00A6190E">
      <w:pPr>
        <w:rPr>
          <w:ins w:id="1274" w:author="Sooho Chang" w:date="2014-12-18T08:44:00Z"/>
          <w:lang w:eastAsia="ko-KR"/>
        </w:rPr>
      </w:pPr>
    </w:p>
    <w:p w14:paraId="59850C98" w14:textId="77777777" w:rsidR="00A6190E" w:rsidRDefault="00A6190E" w:rsidP="00A6190E">
      <w:pPr>
        <w:rPr>
          <w:ins w:id="1275" w:author="Sooho Chang" w:date="2014-12-18T08:44:00Z"/>
          <w:lang w:eastAsia="ko-KR"/>
        </w:rPr>
      </w:pPr>
      <w:ins w:id="1276" w:author="Sooho Chang" w:date="2014-12-18T08:44:00Z">
        <w:r>
          <w:rPr>
            <w:rFonts w:hint="eastAsia"/>
            <w:lang w:eastAsia="ko-KR"/>
          </w:rPr>
          <w:t xml:space="preserve">Once you download the codes, and Make sure that the downloaded code structure is as follows; </w:t>
        </w:r>
      </w:ins>
    </w:p>
    <w:p w14:paraId="60411A47" w14:textId="77777777" w:rsidR="00A6190E" w:rsidRPr="00FB603C" w:rsidRDefault="00A6190E" w:rsidP="00A6190E">
      <w:pPr>
        <w:rPr>
          <w:ins w:id="1277" w:author="Sooho Chang" w:date="2014-12-18T08:44:00Z"/>
          <w:rFonts w:eastAsia="맑은 고딕"/>
          <w:lang w:eastAsia="ko-KR"/>
        </w:rPr>
      </w:pPr>
      <w:proofErr w:type="gramStart"/>
      <w:ins w:id="1278" w:author="Sooho Chang" w:date="2014-12-18T08:44:00Z">
        <w:r>
          <w:rPr>
            <w:rFonts w:eastAsia="맑은 고딕" w:hint="eastAsia"/>
            <w:lang w:eastAsia="ko-KR"/>
          </w:rPr>
          <w:t>Four</w:t>
        </w:r>
        <w:r>
          <w:rPr>
            <w:rFonts w:hint="eastAsia"/>
            <w:lang w:eastAsia="ko-KR"/>
          </w:rPr>
          <w:t xml:space="preserve"> directories for </w:t>
        </w:r>
        <w:proofErr w:type="spellStart"/>
        <w:r>
          <w:rPr>
            <w:rFonts w:hint="eastAsia"/>
            <w:lang w:eastAsia="ko-KR"/>
          </w:rPr>
          <w:t>oic</w:t>
        </w:r>
        <w:proofErr w:type="spellEnd"/>
        <w:r>
          <w:rPr>
            <w:rFonts w:hint="eastAsia"/>
            <w:lang w:eastAsia="ko-KR"/>
          </w:rPr>
          <w:t xml:space="preserve">; </w:t>
        </w:r>
        <w:proofErr w:type="spellStart"/>
        <w:r>
          <w:rPr>
            <w:rFonts w:eastAsia="맑은 고딕" w:hint="eastAsia"/>
            <w:lang w:eastAsia="ko-KR"/>
          </w:rPr>
          <w:t>extlib</w:t>
        </w:r>
        <w:proofErr w:type="spellEnd"/>
        <w:r>
          <w:rPr>
            <w:rFonts w:eastAsia="맑은 고딕" w:hint="eastAsia"/>
            <w:lang w:eastAsia="ko-KR"/>
          </w:rPr>
          <w:t xml:space="preserve">, resource, service, </w:t>
        </w:r>
        <w:r>
          <w:rPr>
            <w:rFonts w:hint="eastAsia"/>
            <w:lang w:eastAsia="ko-KR"/>
          </w:rPr>
          <w:t>and</w:t>
        </w:r>
        <w:r>
          <w:rPr>
            <w:rFonts w:eastAsia="맑은 고딕" w:hint="eastAsia"/>
            <w:lang w:eastAsia="ko-KR"/>
          </w:rPr>
          <w:t xml:space="preserve"> tools.</w:t>
        </w:r>
        <w:proofErr w:type="gramEnd"/>
      </w:ins>
    </w:p>
    <w:p w14:paraId="3C9A07AF" w14:textId="77777777" w:rsidR="00A6190E" w:rsidRDefault="00A6190E" w:rsidP="00A6190E">
      <w:pPr>
        <w:pStyle w:val="body"/>
        <w:rPr>
          <w:ins w:id="1279" w:author="Sooho Chang" w:date="2014-12-18T08:44:00Z"/>
          <w:rFonts w:eastAsia="맑은 고딕"/>
          <w:lang w:eastAsia="ko-KR"/>
        </w:rPr>
      </w:pPr>
      <w:ins w:id="1280" w:author="Sooho Chang" w:date="2014-12-18T08:44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3E5DC540" wp14:editId="2E64EE89">
                  <wp:extent cx="5578549" cy="360000"/>
                  <wp:effectExtent l="0" t="0" r="22225" b="21590"/>
                  <wp:docPr id="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549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091077" w14:textId="77777777" w:rsidR="00A6190E" w:rsidRDefault="00A6190E" w:rsidP="00A6190E">
                              <w:pPr>
                                <w:ind w:firstLineChars="118" w:firstLine="283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oic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extlib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$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2" style="width:439.2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6M3OwIAAHIEAAAOAAAAZHJzL2Uyb0RvYy54bWysVNuO0zAQfUfiHyy/07Sl2bZR09WqyyKk&#10;BVYsfIDjOImFb4zdpuXrd+x0e4E3RB4sj2d8fObMTFa3e63IToCX1pR0MhpTIgy3tTRtSX98f3i3&#10;oMQHZmqmrBElPQhPb9dv36x6V4ip7ayqBRAEMb7oXUm7EFyRZZ53QjM/sk4YdDYWNAtoQpvVwHpE&#10;1yqbjsc3WW+hdmC58B5P7wcnXSf8phE8fG0aLwJRJUVuIa2Q1iqu2XrFihaY6yQ/0mD/wEIzafDR&#10;E9Q9C4xsQf4FpSUH620TRtzqzDaN5CLlgNlMxn9k89wxJ1IuKI53J5n8/4PlX3ZPQGRd0jklhmks&#10;0TcUjZlWCZJHeXrnC4x6dk8QE/Tu0fKfnhi76TBK3AHYvhOsRlKTGJ9dXYiGx6uk6j/bGtHZNtik&#10;1L4BHQFRA7JPBTmcCiL2gXA8zPP5Ip8tKeHoe38zxi89wYrX2w58+CisJnFTUkDuCZ3tHn2IbFjx&#10;GpLYWyXrB6lUMmKTiY0CsmPYHlU7SVfVViPV4WyZn59MPRnDE6q/RFKG9CVd5tM8IVz5PLTV6Y2Y&#10;wSmHqzAtAw6Ckrqki1MQK6KyH0yd2jQwqYY9ZqXMUeqo7lClsK/2qZSzVIgofWXrA4oPdmh8HFTc&#10;dBZ+U9Jj05fU/9oyEJSoTwYLuJzMZnFKkjHL51M04NJTXXqY4QhV0kDJsN2EYbK2DmTb4UuDoMbe&#10;YdEbmepxZnXkj42dBD0OYZycSztFnX8V6xcAAAD//wMAUEsDBBQABgAIAAAAIQB8IOH92gAAAAQB&#10;AAAPAAAAZHJzL2Rvd25yZXYueG1sTI/BTsMwEETvSPyDtUjcqEOltiGNU0WV6BlKERy3sRun2OvI&#10;dpr07zFc4LLSaEYzb8vNZA27KB86RwIeZxkwRY2THbUCDm/PDzmwEJEkGkdKwFUF2FS3NyUW0o30&#10;qi772LJUQqFAATrGvuA8NFpZDDPXK0reyXmLMUnfculxTOXW8HmWLbnFjtKCxl5ttWq+9oMV8F5f&#10;Pz7nu2z3Ys7+NDxhrbdyFOL+bqrXwKKa4l8YfvATOlSJ6egGkoEZAemR+HuTl6/yBbCjgMVyBbwq&#10;+X/46hsAAP//AwBQSwECLQAUAAYACAAAACEAtoM4kv4AAADhAQAAEwAAAAAAAAAAAAAAAAAAAAAA&#10;W0NvbnRlbnRfVHlwZXNdLnhtbFBLAQItABQABgAIAAAAIQA4/SH/1gAAAJQBAAALAAAAAAAAAAAA&#10;AAAAAC8BAABfcmVscy8ucmVsc1BLAQItABQABgAIAAAAIQAT76M3OwIAAHIEAAAOAAAAAAAAAAAA&#10;AAAAAC4CAABkcnMvZTJvRG9jLnhtbFBLAQItABQABgAIAAAAIQB8IOH92gAAAAQBAAAPAAAAAAAA&#10;AAAAAAAAAJUEAABkcnMvZG93bnJldi54bWxQSwUGAAAAAAQABADzAAAAnAUAAAAA&#10;" fillcolor="#f2f2f2 [3052]">
                  <v:textbox>
                    <w:txbxContent>
                      <w:p w14:paraId="61091077" w14:textId="77777777" w:rsidR="00A6190E" w:rsidRDefault="00A6190E" w:rsidP="00A6190E">
                        <w:pPr>
                          <w:ind w:firstLineChars="118" w:firstLine="283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~/oic/</w:t>
                        </w:r>
                        <w:proofErr w:type="spellStart"/>
                        <w:r>
                          <w:rPr>
                            <w:rFonts w:eastAsia="맑은 고딕" w:hint="eastAsia"/>
                            <w:lang w:eastAsia="ko-KR"/>
                          </w:rPr>
                          <w:t>extlib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$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7C25A202" w14:textId="77777777" w:rsidR="00A6190E" w:rsidRDefault="00A6190E" w:rsidP="00A6190E">
      <w:pPr>
        <w:pStyle w:val="body"/>
        <w:rPr>
          <w:ins w:id="1281" w:author="Sooho Chang" w:date="2014-12-18T08:44:00Z"/>
          <w:rFonts w:eastAsia="맑은 고딕"/>
          <w:lang w:eastAsia="ko-KR"/>
        </w:rPr>
      </w:pPr>
      <w:ins w:id="1282" w:author="Sooho Chang" w:date="2014-12-18T08:44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711FBFC7" wp14:editId="6A0D3678">
                  <wp:extent cx="5578475" cy="360000"/>
                  <wp:effectExtent l="0" t="0" r="22225" b="21590"/>
                  <wp:docPr id="9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475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E5CA9" w14:textId="77777777" w:rsidR="00A6190E" w:rsidRDefault="00A6190E" w:rsidP="00A6190E">
                              <w:pPr>
                                <w:ind w:firstLineChars="118" w:firstLine="283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/resource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$_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3" style="width:439.2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E8PAIAAHIEAAAOAAAAZHJzL2Uyb0RvYy54bWysVNuO0zAQfUfiHyy/07Sl2bZR09WqyyKk&#10;BVYsfIDjOImFb4zdpuXrd+y03RbeEHmwPJ7x8ZkzM1nd7rUiOwFeWlPSyWhMiTDc1tK0Jf3x/eHd&#10;ghIfmKmZskaU9CA8vV2/fbPqXSGmtrOqFkAQxPiidyXtQnBFlnneCc38yDph0NlY0CygCW1WA+sR&#10;XatsOh7fZL2F2oHlwns8vR+cdJ3wm0bw8LVpvAhElRS5hbRCWqu4ZusVK1pgrpP8SIP9AwvNpMFH&#10;z1D3LDCyBfkXlJYcrLdNGHGrM9s0kouUA2YzGf+RzXPHnEi5oDjenWXy/w+Wf9k9AZF1SZeUGKax&#10;RN9QNGZaJUge5emdLzDq2T1BTNC7R8t/emLspsMocQdg+06wGklNYnx2dSEaHq+Sqv9sa0Rn22CT&#10;UvsGdAREDcg+FeRwLojYB8LxMM/ni9k8p4Sj7/3NGL/0BCtOtx348FFYTeKmpIDcEzrbPfoQ2bDi&#10;FJLYWyXrB6lUMmKTiY0CsmPYHlU7SVfVViPV4WyZvz6ZejKGJ1R/iaQM6VHBfJonhCufh7Y6vxEz&#10;OOdwFaZlwEFQUpd0cQ5iRVT2g6lTmwYm1bDHrJQ5Sh3VHaoU9tU+lXI2PRWusvUBxQc7ND4OKm46&#10;C78p6bHpS+p/bRkIStQngwVcTmazOCXJmOXzKRpw6akuPcxwhCppoGTYbsIwWVsHsu3wpUFQY++w&#10;6I1M9YgNMbA68sfGToIehzBOzqWdol5/FesXAAAA//8DAFBLAwQUAAYACAAAACEAfCDh/doAAAAE&#10;AQAADwAAAGRycy9kb3ducmV2LnhtbEyPwU7DMBBE70j8g7VI3KhDpbYhjVNFlegZShEct7Ebp9jr&#10;yHaa9O8xXOCy0mhGM2/LzWQNuygfOkcCHmcZMEWNkx21Ag5vzw85sBCRJBpHSsBVBdhUtzclFtKN&#10;9Kou+9iyVEKhQAE6xr7gPDRaWQwz1ytK3sl5izFJ33LpcUzl1vB5li25xY7SgsZebbVqvvaDFfBe&#10;Xz8+57ts92LO/jQ8Ya23chTi/m6q18CimuJfGH7wEzpUienoBpKBGQHpkfh7k5ev8gWwo4DFcgW8&#10;Kvl/+OobAAD//wMAUEsBAi0AFAAGAAgAAAAhALaDOJL+AAAA4QEAABMAAAAAAAAAAAAAAAAAAAAA&#10;AFtDb250ZW50X1R5cGVzXS54bWxQSwECLQAUAAYACAAAACEAOP0h/9YAAACUAQAACwAAAAAAAAAA&#10;AAAAAAAvAQAAX3JlbHMvLnJlbHNQSwECLQAUAAYACAAAACEAaJ8RPDwCAAByBAAADgAAAAAAAAAA&#10;AAAAAAAuAgAAZHJzL2Uyb0RvYy54bWxQSwECLQAUAAYACAAAACEAfCDh/doAAAAEAQAADwAAAAAA&#10;AAAAAAAAAACWBAAAZHJzL2Rvd25yZXYueG1sUEsFBgAAAAAEAAQA8wAAAJ0FAAAAAA==&#10;" fillcolor="#f2f2f2 [3052]">
                  <v:textbox>
                    <w:txbxContent>
                      <w:p w14:paraId="57CE5CA9" w14:textId="77777777" w:rsidR="00A6190E" w:rsidRDefault="00A6190E" w:rsidP="00A6190E">
                        <w:pPr>
                          <w:ind w:firstLineChars="118" w:firstLine="283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~/oic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/resource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$_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4AC513F9" w14:textId="77777777" w:rsidR="00A6190E" w:rsidRDefault="00A6190E" w:rsidP="00A6190E">
      <w:pPr>
        <w:pStyle w:val="body"/>
        <w:rPr>
          <w:ins w:id="1283" w:author="Sooho Chang" w:date="2014-12-18T08:44:00Z"/>
          <w:rFonts w:eastAsia="맑은 고딕"/>
          <w:lang w:eastAsia="ko-KR"/>
        </w:rPr>
      </w:pPr>
      <w:ins w:id="1284" w:author="Sooho Chang" w:date="2014-12-18T08:44:00Z">
        <w:r w:rsidRPr="005E54D9">
          <w:rPr>
            <w:noProof/>
            <w:lang w:eastAsia="ko-KR"/>
          </w:rPr>
          <w:lastRenderedPageBreak/>
          <mc:AlternateContent>
            <mc:Choice Requires="wps">
              <w:drawing>
                <wp:inline distT="0" distB="0" distL="0" distR="0" wp14:anchorId="17EF7921" wp14:editId="5906B12B">
                  <wp:extent cx="5486400" cy="353478"/>
                  <wp:effectExtent l="0" t="0" r="19050" b="27940"/>
                  <wp:docPr id="10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35347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BD9AA" w14:textId="77777777" w:rsidR="00A6190E" w:rsidRDefault="00A6190E" w:rsidP="00A6190E">
                              <w:pPr>
                                <w:ind w:firstLineChars="118" w:firstLine="283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~/oic/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service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$_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4" style="width:6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QyPwIAAHMEAAAOAAAAZHJzL2Uyb0RvYy54bWysVNtu2zAMfR+wfxD0vjgXu02MOEWRrsOA&#10;bivW7QNoWbaF6TZJidN9fSk5ydLtbdiLIYrU4eEh6fXNQUmy584Loys6m0wp4ZqZRuiuot+/3b9b&#10;UuID6Aak0byiz9zTm83bN+vBlnxueiMb7giCaF8OtqJ9CLbMMs96rsBPjOUana1xCgKarssaBwOi&#10;K5nNp9OrbDCusc4w7j3e3o1Oukn4bctZ+NK2ngciK4rcQvq69K3jN9usoewc2F6wIw34BxYKhMak&#10;Z6g7CEB2TvwFpQRzxps2TJhRmWlbwXiqAauZTf+o5qkHy1MtKI63Z5n8/4Nln/ePjogGe4fyaFDY&#10;o6+oGuhOclJEfQbrSwx7so8uVujtg2E/PNFm22MUv3XODD2HBlnNYnz26kE0PD4l9fDJNIgOu2CS&#10;VIfWqQiIIpBD6sjzuSP8EAjDyyJfXuVTZMbQtygW+fUypYDy9No6Hz5wo0g8VNQh94QO+wcfIhso&#10;TyGJvZGiuRdSJiNOGd9KR/aA81F3s/RU7hRSHe9WxRTTjzhpKGN4QvWXSFKToaKrYl4khFc+77r6&#10;nAPRLgAvIZQIuAlSqIouz0FQRmXf6wYZQBlAyPGMVUl9lDqqO3YpHOpD6mW+ODWuNs0ziu/MOPm4&#10;qXjojftFyYBTX1H/cweOUyI/amzgapbncU2SkRfXczTcpae+9IBmCFXRQMl43IZxtXbWia7HTKOg&#10;2txi01uR+hEHYmR15I+TnQQ9bmFcnUs7Rf3+V2xeAAAA//8DAFBLAwQUAAYACAAAACEACtj6NdoA&#10;AAAEAQAADwAAAGRycy9kb3ducmV2LnhtbEyPwU7DMBBE70j8g7VI3KhDRUsJcaqoEj1DC4LjNt7G&#10;AXsdxU6T/j2GC1xGGs1q5m2xnpwVJ+pD61nB7SwDQVx73XKj4HX/dLMCESKyRuuZFJwpwLq8vCgw&#10;137kFzrtYiNSCYccFZgYu1zKUBtyGGa+I07Z0fcOY7J9I3WPYyp3Vs6zbCkdtpwWDHa0MVR/7Qan&#10;4K06v3/Mt9n22X72x+EBK7PRo1LXV1P1CCLSFP+O4Qc/oUOZmA5+YB2EVZAeib+astXyLtmDgsXi&#10;HmRZyP/w5TcAAAD//wMAUEsBAi0AFAAGAAgAAAAhALaDOJL+AAAA4QEAABMAAAAAAAAAAAAAAAAA&#10;AAAAAFtDb250ZW50X1R5cGVzXS54bWxQSwECLQAUAAYACAAAACEAOP0h/9YAAACUAQAACwAAAAAA&#10;AAAAAAAAAAAvAQAAX3JlbHMvLnJlbHNQSwECLQAUAAYACAAAACEAfxY0Mj8CAABzBAAADgAAAAAA&#10;AAAAAAAAAAAuAgAAZHJzL2Uyb0RvYy54bWxQSwECLQAUAAYACAAAACEACtj6NdoAAAAEAQAADwAA&#10;AAAAAAAAAAAAAACZBAAAZHJzL2Rvd25yZXYueG1sUEsFBgAAAAAEAAQA8wAAAKAFAAAAAA==&#10;" fillcolor="#f2f2f2 [3052]">
                  <v:textbox>
                    <w:txbxContent>
                      <w:p w14:paraId="154BD9AA" w14:textId="77777777" w:rsidR="00A6190E" w:rsidRDefault="00A6190E" w:rsidP="00A6190E">
                        <w:pPr>
                          <w:ind w:firstLineChars="118" w:firstLine="283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~/oic/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service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$_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059C0ADB" w14:textId="77777777" w:rsidR="00A6190E" w:rsidRPr="00FB603C" w:rsidRDefault="00A6190E" w:rsidP="00A6190E">
      <w:pPr>
        <w:pStyle w:val="body"/>
        <w:rPr>
          <w:ins w:id="1285" w:author="Sooho Chang" w:date="2014-12-18T08:44:00Z"/>
          <w:rFonts w:eastAsia="맑은 고딕"/>
          <w:lang w:eastAsia="ko-KR"/>
        </w:rPr>
      </w:pPr>
      <w:ins w:id="1286" w:author="Sooho Chang" w:date="2014-12-18T08:44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70C791B7" wp14:editId="332E042E">
                  <wp:extent cx="5486400" cy="353478"/>
                  <wp:effectExtent l="0" t="0" r="19050" b="27940"/>
                  <wp:docPr id="3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35347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FCCE3" w14:textId="77777777" w:rsidR="00A6190E" w:rsidRDefault="00A6190E" w:rsidP="00A6190E">
                              <w:pPr>
                                <w:ind w:firstLineChars="118" w:firstLine="283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~/oic/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tools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$_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5" style="width:6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SQQAIAAHMEAAAOAAAAZHJzL2Uyb0RvYy54bWysVNtu2zAMfR+wfxD0vjgXu02MOEWRrsOA&#10;bivW7QNoWbaF6TZJidN9fSk5ydLtbdiLIYrU4eEh6fXNQUmy584Loys6m0wp4ZqZRuiuot+/3b9b&#10;UuID6Aak0byiz9zTm83bN+vBlnxueiMb7giCaF8OtqJ9CLbMMs96rsBPjOUana1xCgKarssaBwOi&#10;K5nNp9OrbDCusc4w7j3e3o1Oukn4bctZ+NK2ngciK4rcQvq69K3jN9usoewc2F6wIw34BxYKhMak&#10;Z6g7CEB2TvwFpQRzxps2TJhRmWlbwXiqAauZTf+o5qkHy1MtKI63Z5n8/4Nln/ePjoimoouCEg0K&#10;e/QVVQPdSU6KqM9gfYlhT/bRxQq9fTDshyfabHuM4rfOmaHn0CCrWYzPXj2IhsenpB4+mQbRYRdM&#10;kurQOhUBUQRySB15PneEHwJheFnky6t8io1j6FsUi/x6mVJAeXptnQ8fuFEkHirqkHtCh/2DD5EN&#10;lKeQxN5I0dwLKZMRp4xvpSN7wPmou1l6KncKqY53q2KK6UecNJQxPKH6SySpyVDRVTEvEsIrn3dd&#10;fc6BaBeAlxBKBNwEKVRFl+cgKKOy73WDDKAMIOR4xqqkPkod1R27FA71IfUyz0+Nq03zjOI7M04+&#10;bioeeuN+UTLg1FfU/9yB45TIjxobuJrleVyTZOTF9RwNd+mpLz2gGUJVNFAyHrdhXK2ddaLrMdMo&#10;qDa32PRWpH7EgRhZHfnjZCdBj1sYV+fSTlG//xWbFwAAAP//AwBQSwMEFAAGAAgAAAAhAArY+jXa&#10;AAAABAEAAA8AAABkcnMvZG93bnJldi54bWxMj8FOwzAQRO9I/IO1SNyoQ0VLCXGqqBI9QwuC4zbe&#10;xgF7HcVOk/49hgtcRhrNauZtsZ6cFSfqQ+tZwe0sA0Fce91yo+B1/3SzAhEiskbrmRScKcC6vLwo&#10;MNd+5Bc67WIjUgmHHBWYGLtcylAbchhmviNO2dH3DmOyfSN1j2Mqd1bOs2wpHbacFgx2tDFUf+0G&#10;p+CtOr9/zLfZ9tl+9sfhASuz0aNS11dT9Qgi0hT/juEHP6FDmZgOfmAdhFWQHom/mrLV8i7Zg4LF&#10;4h5kWcj/8OU3AAAA//8DAFBLAQItABQABgAIAAAAIQC2gziS/gAAAOEBAAATAAAAAAAAAAAAAAAA&#10;AAAAAABbQ29udGVudF9UeXBlc10ueG1sUEsBAi0AFAAGAAgAAAAhADj9If/WAAAAlAEAAAsAAAAA&#10;AAAAAAAAAAAALwEAAF9yZWxzLy5yZWxzUEsBAi0AFAAGAAgAAAAhAKtCdJBAAgAAcwQAAA4AAAAA&#10;AAAAAAAAAAAALgIAAGRycy9lMm9Eb2MueG1sUEsBAi0AFAAGAAgAAAAhAArY+jXaAAAABAEAAA8A&#10;AAAAAAAAAAAAAAAAmgQAAGRycy9kb3ducmV2LnhtbFBLBQYAAAAABAAEAPMAAAChBQAAAAA=&#10;" fillcolor="#f2f2f2 [3052]">
                  <v:textbox>
                    <w:txbxContent>
                      <w:p w14:paraId="43DFCCE3" w14:textId="77777777" w:rsidR="00A6190E" w:rsidRDefault="00A6190E" w:rsidP="00A6190E">
                        <w:pPr>
                          <w:ind w:firstLineChars="118" w:firstLine="283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~/oic/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tools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$_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4E592D67" w14:textId="77777777" w:rsidR="00A6190E" w:rsidRPr="007551ED" w:rsidRDefault="00A6190E" w:rsidP="00A6190E">
      <w:pPr>
        <w:rPr>
          <w:ins w:id="1287" w:author="Sooho Chang" w:date="2014-12-18T08:44:00Z"/>
          <w:rFonts w:eastAsia="맑은 고딕"/>
          <w:lang w:eastAsia="ko-KR"/>
        </w:rPr>
      </w:pPr>
      <w:ins w:id="1288" w:author="Sooho Chang" w:date="2014-12-18T08:44:00Z">
        <w:r>
          <w:rPr>
            <w:rFonts w:hint="eastAsia"/>
            <w:lang w:eastAsia="ko-KR"/>
          </w:rPr>
          <w:t>The path for Things Manager is as following;</w:t>
        </w:r>
      </w:ins>
    </w:p>
    <w:p w14:paraId="4E2FAAF3" w14:textId="77777777" w:rsidR="00A6190E" w:rsidRDefault="00A6190E" w:rsidP="00A6190E">
      <w:pPr>
        <w:pStyle w:val="body"/>
        <w:rPr>
          <w:ins w:id="1289" w:author="Sooho Chang" w:date="2014-12-18T08:44:00Z"/>
        </w:rPr>
      </w:pPr>
      <w:ins w:id="1290" w:author="Sooho Chang" w:date="2014-12-18T08:44:00Z">
        <w:r w:rsidRPr="005E54D9">
          <w:rPr>
            <w:noProof/>
            <w:lang w:eastAsia="ko-KR"/>
          </w:rPr>
          <mc:AlternateContent>
            <mc:Choice Requires="wps">
              <w:drawing>
                <wp:inline distT="0" distB="0" distL="0" distR="0" wp14:anchorId="0763255E" wp14:editId="019D33A9">
                  <wp:extent cx="5578475" cy="360000"/>
                  <wp:effectExtent l="0" t="0" r="22225" b="21590"/>
                  <wp:docPr id="36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78475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36396" w14:textId="77777777" w:rsidR="00A6190E" w:rsidRDefault="00A6190E" w:rsidP="00A6190E">
                              <w:pPr>
                                <w:ind w:firstLineChars="118" w:firstLine="283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~/oic/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things-manager/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$_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6" style="width:439.2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TmPAIAAHMEAAAOAAAAZHJzL2Uyb0RvYy54bWysVNtu2zAMfR+wfxD0vjpJ4yYx4hRFug4D&#10;uq1Ytw+QZdkWptsoJU729aPk1E22t2F+EESROjo8JL2+PWhF9gK8tKak06sJJcJwW0vTlvT7t4d3&#10;S0p8YKZmyhpR0qPw9Hbz9s26d4WY2c6qWgBBEOOL3pW0C8EVWeZ5JzTzV9YJg87GgmYBTWizGliP&#10;6Fpls8nkJust1A4sF97j6f3gpJuE3zSChy9N40UgqqTILaQV0lrFNdusWdECc53kJxrsH1hoJg0+&#10;OkLds8DIDuRfUFpysN424YpbndmmkVykHDCb6eSPbJ475kTKBcXxbpTJ/z9Y/nn/BETWJb2+ocQw&#10;jTX6iqox0ypB8qhP73yBYc/uCWKG3j1a/sMTY7cdRok7ANt3gtXIahrjs4sL0fB4lVT9J1sjOtsF&#10;m6Q6NKAjIIpADqkix7Ei4hAIx8M8Xyzni5wSjr7rmwl+6QlWvNx24MMHYTWJm5ICck/obP/oQ2TD&#10;ipeQxN4qWT9IpZIRu0xsFZA9w/6o2mm6qnYaqQ5nq/z1ydSUMTyh+nMkZUhf0lU+yxPChc9DW41v&#10;xAzGHC7CtAw4CUrqki7HIFZEZd+bOvVpYFINe8xKmZPUUd2hSuFQHVIt52PhKlsfUXywQ+fjpOKm&#10;s/CLkh67vqT+546BoER9NFjA1XQ+j2OSjHm+mKEB557q3MMMR6iSBkqG7TYMo7VzINsOXxoENfYO&#10;i97IVI/YEAOrE3/s7CToaQrj6JzbKer1X7H5DQAA//8DAFBLAwQUAAYACAAAACEAfCDh/doAAAAE&#10;AQAADwAAAGRycy9kb3ducmV2LnhtbEyPwU7DMBBE70j8g7VI3KhDpbYhjVNFlegZShEct7Ebp9jr&#10;yHaa9O8xXOCy0mhGM2/LzWQNuygfOkcCHmcZMEWNkx21Ag5vzw85sBCRJBpHSsBVBdhUtzclFtKN&#10;9Kou+9iyVEKhQAE6xr7gPDRaWQwz1ytK3sl5izFJ33LpcUzl1vB5li25xY7SgsZebbVqvvaDFfBe&#10;Xz8+57ts92LO/jQ8Ya23chTi/m6q18CimuJfGH7wEzpUienoBpKBGQHpkfh7k5ev8gWwo4DFcgW8&#10;Kvl/+OobAAD//wMAUEsBAi0AFAAGAAgAAAAhALaDOJL+AAAA4QEAABMAAAAAAAAAAAAAAAAAAAAA&#10;AFtDb250ZW50X1R5cGVzXS54bWxQSwECLQAUAAYACAAAACEAOP0h/9YAAACUAQAACwAAAAAAAAAA&#10;AAAAAAAvAQAAX3JlbHMvLnJlbHNQSwECLQAUAAYACAAAACEA5IDE5jwCAABzBAAADgAAAAAAAAAA&#10;AAAAAAAuAgAAZHJzL2Uyb0RvYy54bWxQSwECLQAUAAYACAAAACEAfCDh/doAAAAEAQAADwAAAAAA&#10;AAAAAAAAAACWBAAAZHJzL2Rvd25yZXYueG1sUEsFBgAAAAAEAAQA8wAAAJ0FAAAAAA==&#10;" fillcolor="#f2f2f2 [3052]">
                  <v:textbox>
                    <w:txbxContent>
                      <w:p w14:paraId="29D36396" w14:textId="77777777" w:rsidR="00A6190E" w:rsidRDefault="00A6190E" w:rsidP="00A6190E">
                        <w:pPr>
                          <w:ind w:firstLineChars="118" w:firstLine="283"/>
                          <w:rPr>
                            <w:rFonts w:ascii="Courier New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~/oic/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service/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things-manager/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$_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ins>
    </w:p>
    <w:p w14:paraId="15BE00A6" w14:textId="77777777" w:rsidR="00A6190E" w:rsidRDefault="00A6190E" w:rsidP="00A6190E">
      <w:pPr>
        <w:rPr>
          <w:ins w:id="1291" w:author="Sooho Chang" w:date="2014-12-18T08:44:00Z"/>
          <w:rFonts w:eastAsia="맑은 고딕"/>
          <w:lang w:eastAsia="ko-KR"/>
        </w:rPr>
      </w:pPr>
    </w:p>
    <w:p w14:paraId="352BA803" w14:textId="77777777" w:rsidR="00A6190E" w:rsidRDefault="00A6190E" w:rsidP="00A6190E">
      <w:pPr>
        <w:rPr>
          <w:ins w:id="1292" w:author="Sooho Chang" w:date="2014-12-18T08:44:00Z"/>
        </w:rPr>
      </w:pPr>
      <w:ins w:id="1293" w:author="Sooho Chang" w:date="2014-12-18T08:44:00Z">
        <w:r>
          <w:rPr>
            <w:lang w:eastAsia="ko-KR"/>
          </w:rPr>
          <w:t xml:space="preserve">The </w:t>
        </w:r>
        <w:r>
          <w:rPr>
            <w:rFonts w:eastAsia="맑은 고딕" w:hint="eastAsia"/>
            <w:lang w:eastAsia="ko-KR"/>
          </w:rPr>
          <w:t>things-manager</w:t>
        </w:r>
        <w:r>
          <w:rPr>
            <w:lang w:eastAsia="ko-KR"/>
          </w:rPr>
          <w:t xml:space="preserve"> directory includes following sub directories;</w:t>
        </w:r>
      </w:ins>
    </w:p>
    <w:tbl>
      <w:tblPr>
        <w:tblStyle w:val="a7"/>
        <w:tblW w:w="8789" w:type="dxa"/>
        <w:tblInd w:w="108" w:type="dxa"/>
        <w:tblBorders>
          <w:top w:val="single" w:sz="6" w:space="0" w:color="B6DDE8" w:themeColor="accent5" w:themeTint="66"/>
          <w:left w:val="single" w:sz="6" w:space="0" w:color="B6DDE8" w:themeColor="accent5" w:themeTint="66"/>
          <w:bottom w:val="single" w:sz="6" w:space="0" w:color="B6DDE8" w:themeColor="accent5" w:themeTint="66"/>
          <w:right w:val="single" w:sz="6" w:space="0" w:color="B6DDE8" w:themeColor="accent5" w:themeTint="66"/>
          <w:insideH w:val="single" w:sz="6" w:space="0" w:color="B6DDE8" w:themeColor="accent5" w:themeTint="66"/>
          <w:insideV w:val="single" w:sz="6" w:space="0" w:color="B6DDE8" w:themeColor="accent5" w:themeTint="6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5"/>
        <w:gridCol w:w="5954"/>
      </w:tblGrid>
      <w:tr w:rsidR="00A6190E" w14:paraId="13CFF542" w14:textId="77777777" w:rsidTr="00FB603C">
        <w:trPr>
          <w:trHeight w:val="390"/>
          <w:ins w:id="1294" w:author="Sooho Chang" w:date="2014-12-18T08:44:00Z"/>
        </w:trPr>
        <w:tc>
          <w:tcPr>
            <w:tcW w:w="2835" w:type="dxa"/>
            <w:tcBorders>
              <w:bottom w:val="single" w:sz="12" w:space="0" w:color="B6DDE8" w:themeColor="accent5" w:themeTint="66"/>
            </w:tcBorders>
            <w:vAlign w:val="center"/>
          </w:tcPr>
          <w:p w14:paraId="66D94E68" w14:textId="77777777" w:rsidR="00A6190E" w:rsidRDefault="00A6190E" w:rsidP="00FB603C">
            <w:pPr>
              <w:rPr>
                <w:ins w:id="1295" w:author="Sooho Chang" w:date="2014-12-18T08:44:00Z"/>
              </w:rPr>
            </w:pPr>
            <w:ins w:id="1296" w:author="Sooho Chang" w:date="2014-12-18T08:44:00Z">
              <w:r>
                <w:rPr>
                  <w:rFonts w:hint="eastAsia"/>
                </w:rPr>
                <w:t>Directories</w:t>
              </w:r>
            </w:ins>
          </w:p>
        </w:tc>
        <w:tc>
          <w:tcPr>
            <w:tcW w:w="5954" w:type="dxa"/>
            <w:tcBorders>
              <w:bottom w:val="single" w:sz="12" w:space="0" w:color="B6DDE8" w:themeColor="accent5" w:themeTint="66"/>
            </w:tcBorders>
            <w:vAlign w:val="center"/>
          </w:tcPr>
          <w:p w14:paraId="39A1EB63" w14:textId="77777777" w:rsidR="00A6190E" w:rsidRDefault="00A6190E" w:rsidP="00FB603C">
            <w:pPr>
              <w:rPr>
                <w:ins w:id="1297" w:author="Sooho Chang" w:date="2014-12-18T08:44:00Z"/>
              </w:rPr>
            </w:pPr>
            <w:ins w:id="1298" w:author="Sooho Chang" w:date="2014-12-18T08:44:00Z">
              <w:r>
                <w:t>Description</w:t>
              </w:r>
            </w:ins>
          </w:p>
        </w:tc>
      </w:tr>
      <w:tr w:rsidR="00A6190E" w14:paraId="3BF1A07B" w14:textId="77777777" w:rsidTr="00FB603C">
        <w:trPr>
          <w:ins w:id="1299" w:author="Sooho Chang" w:date="2014-12-18T08:44:00Z"/>
        </w:trPr>
        <w:tc>
          <w:tcPr>
            <w:tcW w:w="2835" w:type="dxa"/>
          </w:tcPr>
          <w:p w14:paraId="2C00929C" w14:textId="77777777" w:rsidR="00A6190E" w:rsidRPr="00BA1716" w:rsidRDefault="00A6190E" w:rsidP="00FB603C">
            <w:pPr>
              <w:rPr>
                <w:ins w:id="1300" w:author="Sooho Chang" w:date="2014-12-18T08:44:00Z"/>
                <w:rFonts w:eastAsia="맑은 고딕"/>
                <w:sz w:val="20"/>
                <w:lang w:eastAsia="ko-KR"/>
              </w:rPr>
            </w:pPr>
            <w:ins w:id="1301" w:author="Sooho Chang" w:date="2014-12-18T08:44:00Z">
              <w:r w:rsidRPr="007551ED">
                <w:rPr>
                  <w:rFonts w:eastAsia="맑은 고딕"/>
                  <w:sz w:val="20"/>
                </w:rPr>
                <w:t>/</w:t>
              </w:r>
              <w:proofErr w:type="spellStart"/>
              <w:r>
                <w:rPr>
                  <w:rFonts w:eastAsia="맑은 고딕" w:hint="eastAsia"/>
                  <w:sz w:val="20"/>
                  <w:lang w:eastAsia="ko-KR"/>
                </w:rPr>
                <w:t>sdk</w:t>
              </w:r>
              <w:proofErr w:type="spellEnd"/>
            </w:ins>
          </w:p>
        </w:tc>
        <w:tc>
          <w:tcPr>
            <w:tcW w:w="5954" w:type="dxa"/>
          </w:tcPr>
          <w:p w14:paraId="2D0535E7" w14:textId="77777777" w:rsidR="00A6190E" w:rsidRPr="00F47D10" w:rsidRDefault="00A6190E" w:rsidP="00FB603C">
            <w:pPr>
              <w:rPr>
                <w:ins w:id="1302" w:author="Sooho Chang" w:date="2014-12-18T08:44:00Z"/>
                <w:rFonts w:eastAsia="맑은 고딕"/>
              </w:rPr>
            </w:pPr>
            <w:ins w:id="1303" w:author="Sooho Chang" w:date="2014-12-18T08:44:00Z">
              <w:r w:rsidRPr="008C630E">
                <w:t xml:space="preserve">The SDK APIs for applications is located. The main functionality of this SDK is to provide developer-friendly APIs of </w:t>
              </w:r>
              <w:r>
                <w:rPr>
                  <w:rFonts w:eastAsia="맑은 고딕" w:hint="eastAsia"/>
                  <w:lang w:eastAsia="ko-KR"/>
                </w:rPr>
                <w:t xml:space="preserve">Things manager </w:t>
              </w:r>
              <w:r w:rsidRPr="008C630E">
                <w:t>component to application developers.</w:t>
              </w:r>
            </w:ins>
          </w:p>
        </w:tc>
      </w:tr>
      <w:tr w:rsidR="00A6190E" w14:paraId="0D8DE5B2" w14:textId="77777777" w:rsidTr="00FB603C">
        <w:trPr>
          <w:ins w:id="1304" w:author="Sooho Chang" w:date="2014-12-18T08:44:00Z"/>
        </w:trPr>
        <w:tc>
          <w:tcPr>
            <w:tcW w:w="2835" w:type="dxa"/>
          </w:tcPr>
          <w:p w14:paraId="3FA6660D" w14:textId="77777777" w:rsidR="00A6190E" w:rsidRPr="00BA1716" w:rsidRDefault="00A6190E" w:rsidP="00FB603C">
            <w:pPr>
              <w:rPr>
                <w:ins w:id="1305" w:author="Sooho Chang" w:date="2014-12-18T08:44:00Z"/>
                <w:rFonts w:eastAsia="맑은 고딕"/>
                <w:sz w:val="20"/>
                <w:lang w:eastAsia="ko-KR"/>
              </w:rPr>
            </w:pPr>
            <w:ins w:id="1306" w:author="Sooho Chang" w:date="2014-12-18T08:44:00Z">
              <w:r w:rsidRPr="007551ED">
                <w:rPr>
                  <w:rFonts w:eastAsia="맑은 고딕"/>
                  <w:sz w:val="20"/>
                </w:rPr>
                <w:t>/</w:t>
              </w:r>
              <w:proofErr w:type="spellStart"/>
              <w:r>
                <w:rPr>
                  <w:rFonts w:eastAsia="맑은 고딕" w:hint="eastAsia"/>
                  <w:sz w:val="20"/>
                  <w:lang w:eastAsia="ko-KR"/>
                </w:rPr>
                <w:t>sampleapp</w:t>
              </w:r>
              <w:proofErr w:type="spellEnd"/>
            </w:ins>
          </w:p>
        </w:tc>
        <w:tc>
          <w:tcPr>
            <w:tcW w:w="5954" w:type="dxa"/>
          </w:tcPr>
          <w:p w14:paraId="6DA5D29E" w14:textId="77777777" w:rsidR="00A6190E" w:rsidRPr="00F47D10" w:rsidRDefault="00A6190E" w:rsidP="00FB603C">
            <w:pPr>
              <w:rPr>
                <w:ins w:id="1307" w:author="Sooho Chang" w:date="2014-12-18T08:44:00Z"/>
                <w:rFonts w:eastAsia="맑은 고딕"/>
              </w:rPr>
            </w:pPr>
            <w:ins w:id="1308" w:author="Sooho Chang" w:date="2014-12-18T08:44:00Z">
              <w:r w:rsidRPr="008C630E">
                <w:t xml:space="preserve">It is the sample application on Ubuntu. Basically, the input and output of application on Ubuntu are displayed in the console. </w:t>
              </w:r>
            </w:ins>
          </w:p>
        </w:tc>
      </w:tr>
      <w:tr w:rsidR="00A6190E" w14:paraId="3B128126" w14:textId="77777777" w:rsidTr="00FB603C">
        <w:trPr>
          <w:ins w:id="1309" w:author="Sooho Chang" w:date="2014-12-18T08:44:00Z"/>
        </w:trPr>
        <w:tc>
          <w:tcPr>
            <w:tcW w:w="2835" w:type="dxa"/>
          </w:tcPr>
          <w:p w14:paraId="17B19F87" w14:textId="77777777" w:rsidR="00A6190E" w:rsidRPr="00BA1716" w:rsidRDefault="00A6190E" w:rsidP="00FB603C">
            <w:pPr>
              <w:rPr>
                <w:ins w:id="1310" w:author="Sooho Chang" w:date="2014-12-18T08:44:00Z"/>
                <w:rFonts w:eastAsia="맑은 고딕"/>
                <w:sz w:val="20"/>
              </w:rPr>
            </w:pPr>
            <w:ins w:id="1311" w:author="Sooho Chang" w:date="2014-12-18T08:44:00Z">
              <w:r w:rsidRPr="007551ED">
                <w:rPr>
                  <w:rFonts w:eastAsia="맑은 고딕"/>
                  <w:sz w:val="20"/>
                </w:rPr>
                <w:t>/build</w:t>
              </w:r>
            </w:ins>
          </w:p>
        </w:tc>
        <w:tc>
          <w:tcPr>
            <w:tcW w:w="5954" w:type="dxa"/>
          </w:tcPr>
          <w:p w14:paraId="1441CAEC" w14:textId="77777777" w:rsidR="00A6190E" w:rsidRPr="00B52939" w:rsidRDefault="00A6190E" w:rsidP="00FB603C">
            <w:pPr>
              <w:rPr>
                <w:ins w:id="1312" w:author="Sooho Chang" w:date="2014-12-18T08:44:00Z"/>
                <w:rFonts w:eastAsia="맑은 고딕"/>
              </w:rPr>
            </w:pPr>
            <w:ins w:id="1313" w:author="Sooho Chang" w:date="2014-12-18T08:44:00Z">
              <w:r w:rsidRPr="008C630E">
                <w:t>Whole library files and binary files</w:t>
              </w:r>
              <w:r>
                <w:rPr>
                  <w:rFonts w:eastAsia="맑은 고딕" w:hint="eastAsia"/>
                  <w:lang w:eastAsia="ko-KR"/>
                </w:rPr>
                <w:t xml:space="preserve"> would be</w:t>
              </w:r>
              <w:r w:rsidRPr="008C630E">
                <w:t xml:space="preserve"> made in this folder</w:t>
              </w:r>
            </w:ins>
          </w:p>
        </w:tc>
      </w:tr>
    </w:tbl>
    <w:p w14:paraId="4FF1583C" w14:textId="77777777" w:rsidR="00A6190E" w:rsidRPr="00FB603C" w:rsidRDefault="00A6190E">
      <w:pPr>
        <w:pStyle w:val="af0"/>
        <w:rPr>
          <w:ins w:id="1314" w:author="Sooho Chang" w:date="2014-12-18T08:44:00Z"/>
          <w:lang w:eastAsia="ko-KR"/>
        </w:rPr>
        <w:pPrChange w:id="1315" w:author="Sooho Chang" w:date="2014-12-18T08:44:00Z">
          <w:pPr>
            <w:pStyle w:val="3"/>
            <w:jc w:val="both"/>
          </w:pPr>
        </w:pPrChange>
      </w:pPr>
      <w:ins w:id="1316" w:author="Sooho Chang" w:date="2014-12-18T08:44:00Z">
        <w:r w:rsidDel="00342131">
          <w:rPr>
            <w:rFonts w:hint="eastAsia"/>
            <w:lang w:eastAsia="ko-KR"/>
          </w:rPr>
          <w:t xml:space="preserve"> </w:t>
        </w:r>
      </w:ins>
    </w:p>
    <w:p w14:paraId="78D2CFEF" w14:textId="77777777" w:rsidR="00A6190E" w:rsidRPr="00FB603C" w:rsidRDefault="00A6190E" w:rsidP="00A6190E">
      <w:pPr>
        <w:pStyle w:val="3"/>
        <w:jc w:val="both"/>
        <w:rPr>
          <w:ins w:id="1317" w:author="Sooho Chang" w:date="2014-12-18T08:44:00Z"/>
          <w:rFonts w:eastAsia="맑은 고딕"/>
          <w:lang w:eastAsia="ko-KR"/>
        </w:rPr>
      </w:pPr>
      <w:ins w:id="1318" w:author="Sooho Chang" w:date="2014-12-18T08:44:00Z">
        <w:r>
          <w:rPr>
            <w:rFonts w:eastAsia="맑은 고딕" w:hint="eastAsia"/>
            <w:lang w:eastAsia="ko-KR"/>
          </w:rPr>
          <w:t xml:space="preserve">2: </w:t>
        </w:r>
        <w:r w:rsidRPr="00FB603C">
          <w:rPr>
            <w:rFonts w:eastAsia="맑은 고딕"/>
            <w:lang w:eastAsia="ko-KR"/>
          </w:rPr>
          <w:t>Build</w:t>
        </w:r>
      </w:ins>
    </w:p>
    <w:p w14:paraId="4A7FF15E" w14:textId="77777777" w:rsidR="00A6190E" w:rsidRPr="007551ED" w:rsidRDefault="00A6190E" w:rsidP="00A6190E">
      <w:pPr>
        <w:rPr>
          <w:ins w:id="1319" w:author="Sooho Chang" w:date="2014-12-18T08:44:00Z"/>
          <w:lang w:eastAsia="ko-KR"/>
        </w:rPr>
      </w:pPr>
      <w:ins w:id="1320" w:author="Sooho Chang" w:date="2014-12-18T08:44:00Z">
        <w:r>
          <w:rPr>
            <w:rFonts w:hint="eastAsia"/>
            <w:lang w:eastAsia="ko-KR"/>
          </w:rPr>
          <w:tab/>
        </w:r>
      </w:ins>
    </w:p>
    <w:p w14:paraId="295B926B" w14:textId="77777777" w:rsidR="00A6190E" w:rsidRPr="00BA1716" w:rsidRDefault="00A6190E" w:rsidP="00A6190E">
      <w:pPr>
        <w:rPr>
          <w:ins w:id="1321" w:author="Sooho Chang" w:date="2014-12-18T08:44:00Z"/>
          <w:rFonts w:eastAsia="맑은 고딕"/>
          <w:lang w:eastAsia="ko-KR"/>
        </w:rPr>
      </w:pPr>
      <w:ins w:id="1322" w:author="Sooho Chang" w:date="2014-12-18T08:44:00Z">
        <w:r w:rsidRPr="00FB603C">
          <w:rPr>
            <w:rFonts w:asciiTheme="minorHAnsi" w:eastAsiaTheme="majorEastAsia" w:hAnsiTheme="minorHAnsi"/>
            <w:noProof/>
            <w:shd w:val="clear" w:color="auto" w:fill="FFFFFF"/>
            <w:lang w:eastAsia="ko-KR"/>
          </w:rPr>
          <mc:AlternateContent>
            <mc:Choice Requires="wps">
              <w:drawing>
                <wp:inline distT="0" distB="0" distL="0" distR="0" wp14:anchorId="06D389D4" wp14:editId="7C5B3CAA">
                  <wp:extent cx="5580000" cy="360000"/>
                  <wp:effectExtent l="0" t="0" r="20955" b="21590"/>
                  <wp:docPr id="3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80000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6B8BE" w14:textId="77777777" w:rsidR="00A6190E" w:rsidRDefault="00A6190E" w:rsidP="00A6190E">
                              <w:pPr>
                                <w:ind w:firstLine="360"/>
                                <w:rPr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~/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oic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service/</w:t>
                              </w:r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things-manager/build/</w:t>
                              </w:r>
                              <w:proofErr w:type="spellStart"/>
                              <w:r>
                                <w:rPr>
                                  <w:rFonts w:eastAsia="맑은 고딕" w:hint="eastAsia"/>
                                  <w:lang w:eastAsia="ko-KR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$ make</w:t>
                              </w:r>
                            </w:p>
                            <w:p w14:paraId="7DDA4C21" w14:textId="77777777" w:rsidR="00A6190E" w:rsidRPr="007551ED" w:rsidRDefault="00A6190E" w:rsidP="00A6190E">
                              <w:pPr>
                                <w:ind w:firstLineChars="150" w:firstLine="240"/>
                                <w:rPr>
                                  <w:rFonts w:ascii="Courier New" w:eastAsia="맑은 고딕" w:hAnsi="Courier New" w:cs="Courier New"/>
                                  <w:sz w:val="16"/>
                                  <w:szCs w:val="16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72000" rIns="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_x0000_s1067" style="width:43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toPQIAAG8EAAAOAAAAZHJzL2Uyb0RvYy54bWysVNtu2zAMfR+wfxD0vjhp616MOkWRrsOA&#10;bivW7QNkWbaF6TZKidN9/Sg6SdPtbZgfBFKijg4PSV/fbK1hGwVRe1fzxWzOmXLSt9r1Nf/+7f7d&#10;JWcxCdcK452q+bOK/Gb59s31GCp14gdvWgUMQVysxlDzIaVQFUWUg7IiznxQDg87D1YkdKEvWhAj&#10;oltTnMzn58XooQ3gpYoRd++mQ74k/K5TMn3puqgSMzVHbolWoLXJa7G8FlUPIgxa7miIf2BhhXb4&#10;6AHqTiTB1qD/grJago++SzPpbeG7TktFOWA2i/kf2TwNIijKBcWJ4SBT/H+w8vPmEZhua356wZkT&#10;Fmv0FVUTrjeKlVmfMcQKw57CI+QMY3jw8kdkzq8GjFK3AH4clGiR1SLHF68uZCfiVdaMn3yL6GKd&#10;PEm17cBmQBSBbakiz4eKqG1iEjfL8nKOH2cSz07Pyc5PiGp/O0BMH5S3LBs1B+RO6GLzENMUug8h&#10;9t7o9l4bQ07uMrUywDYC+6PpF3TVrC1Snfauyvz8hENNmcOJQDxGMo6NNb8qT0pCeHUWoW8Ob+QM&#10;XgCPIaxOOAlG25pTzrvezMq+dy0yEFUS2kw2CmDcTuqs7lSltG22VMuz833hGt8+o/jgp87HSUVj&#10;8PCLsxG7vubx51qA4sx8dFhAkhjHhJwLHDCUHshBoyHjrMR9zoSTCFPztDdXaRqrdQDdD/jKJKbz&#10;t1jwTlMtcjNMjHbcsatJzN0E5rE59inq5T+x/A0AAP//AwBQSwMEFAAGAAgAAAAhADBcwarZAAAA&#10;BAEAAA8AAABkcnMvZG93bnJldi54bWxMj0FLxDAQhe+C/yGM4M1NFWxrbbosFRXxtKvgdbYZ22oy&#10;KUm2W/+90YteBh7v8d439XqxRszkw+hYweUqA0HcOT1yr+D15f6iBBEiskbjmBR8UYB1c3pSY6Xd&#10;kbc072IvUgmHChUMMU6VlKEbyGJYuYk4ee/OW4xJ+l5qj8dUbo28yrJcWhw5LQw4UTtQ97k7WAVP&#10;9HHni4f5OX+cDSPftG8b0yp1frZsbkFEWuJfGH7wEzo0iWnvDqyDMArSI/H3Jq8sygLEXsF1XoBs&#10;avkfvvkGAAD//wMAUEsBAi0AFAAGAAgAAAAhALaDOJL+AAAA4QEAABMAAAAAAAAAAAAAAAAAAAAA&#10;AFtDb250ZW50X1R5cGVzXS54bWxQSwECLQAUAAYACAAAACEAOP0h/9YAAACUAQAACwAAAAAAAAAA&#10;AAAAAAAvAQAAX3JlbHMvLnJlbHNQSwECLQAUAAYACAAAACEAinq7aD0CAABvBAAADgAAAAAAAAAA&#10;AAAAAAAuAgAAZHJzL2Uyb0RvYy54bWxQSwECLQAUAAYACAAAACEAMFzBqtkAAAAEAQAADwAAAAAA&#10;AAAAAAAAAACXBAAAZHJzL2Rvd25yZXYueG1sUEsFBgAAAAAEAAQA8wAAAJ0FAAAAAA==&#10;" fillcolor="#f2f2f2 [3052]">
                  <v:textbox inset="1mm,2mm,0">
                    <w:txbxContent>
                      <w:p w14:paraId="75B6B8BE" w14:textId="77777777" w:rsidR="00A6190E" w:rsidRDefault="00A6190E" w:rsidP="00A6190E">
                        <w:pPr>
                          <w:ind w:firstLine="360"/>
                          <w:rPr>
                            <w:lang w:eastAsia="ko-KR"/>
                          </w:rPr>
                        </w:pPr>
                        <w:r>
                          <w:rPr>
                            <w:rFonts w:hint="eastAsia"/>
                          </w:rPr>
                          <w:t>~/oic/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service/</w:t>
                        </w:r>
                        <w:r>
                          <w:rPr>
                            <w:rFonts w:eastAsia="맑은 고딕" w:hint="eastAsia"/>
                            <w:lang w:eastAsia="ko-KR"/>
                          </w:rPr>
                          <w:t>things-manager/build/</w:t>
                        </w:r>
                        <w:proofErr w:type="spellStart"/>
                        <w:r>
                          <w:rPr>
                            <w:rFonts w:eastAsia="맑은 고딕" w:hint="eastAsia"/>
                            <w:lang w:eastAsia="ko-KR"/>
                          </w:rPr>
                          <w:t>linux</w:t>
                        </w:r>
                        <w:proofErr w:type="spellEnd"/>
                        <w:r>
                          <w:rPr>
                            <w:rFonts w:hint="eastAsia"/>
                            <w:lang w:eastAsia="ko-KR"/>
                          </w:rPr>
                          <w:t>$ make</w:t>
                        </w:r>
                      </w:p>
                      <w:p w14:paraId="7DDA4C21" w14:textId="77777777" w:rsidR="00A6190E" w:rsidRPr="007551ED" w:rsidRDefault="00A6190E" w:rsidP="00A6190E">
                        <w:pPr>
                          <w:ind w:firstLineChars="150" w:firstLine="240"/>
                          <w:rPr>
                            <w:rFonts w:ascii="Courier New" w:eastAsia="맑은 고딕" w:hAnsi="Courier New" w:cs="Courier New"/>
                            <w:sz w:val="16"/>
                            <w:szCs w:val="16"/>
                            <w:lang w:eastAsia="ko-KR"/>
                          </w:rPr>
                        </w:pPr>
                      </w:p>
                    </w:txbxContent>
                  </v:textbox>
                  <w10:anchorlock/>
                </v:rect>
              </w:pict>
            </mc:Fallback>
          </mc:AlternateContent>
        </w:r>
        <w:r>
          <w:rPr>
            <w:rFonts w:hint="eastAsia"/>
            <w:lang w:eastAsia="ko-KR"/>
          </w:rPr>
          <w:tab/>
        </w:r>
      </w:ins>
    </w:p>
    <w:p w14:paraId="390CE298" w14:textId="77777777" w:rsidR="00A6190E" w:rsidRPr="00E81E74" w:rsidRDefault="00A6190E" w:rsidP="00A6190E">
      <w:pPr>
        <w:rPr>
          <w:ins w:id="1323" w:author="Sooho Chang" w:date="2014-12-18T08:44:00Z"/>
          <w:rFonts w:eastAsia="맑은 고딕"/>
          <w:lang w:eastAsia="ko-KR"/>
        </w:rPr>
      </w:pPr>
    </w:p>
    <w:p w14:paraId="0255908F" w14:textId="76952566" w:rsidR="00E81E74" w:rsidRPr="003A6585" w:rsidDel="00A6190E" w:rsidRDefault="00A61B01" w:rsidP="00E81E74">
      <w:pPr>
        <w:pStyle w:val="1"/>
        <w:rPr>
          <w:ins w:id="1324" w:author="Samsung Electronic" w:date="2014-09-29T19:01:00Z"/>
          <w:del w:id="1325" w:author="Sooho Chang" w:date="2014-12-18T08:44:00Z"/>
          <w:rFonts w:eastAsia="맑은 고딕"/>
          <w:lang w:eastAsia="ko-KR"/>
        </w:rPr>
      </w:pPr>
      <w:ins w:id="1326" w:author="Samsung Electronic" w:date="2014-09-29T19:02:00Z">
        <w:del w:id="1327" w:author="Sooho Chang" w:date="2014-12-18T08:44:00Z">
          <w:r w:rsidDel="00A6190E">
            <w:rPr>
              <w:rFonts w:eastAsia="맑은 고딕" w:hint="eastAsia"/>
              <w:lang w:eastAsia="ko-KR"/>
            </w:rPr>
            <w:delText>4.</w:delText>
          </w:r>
        </w:del>
      </w:ins>
      <w:ins w:id="1328" w:author="Samsung Electronic" w:date="2014-09-29T19:01:00Z">
        <w:del w:id="1329" w:author="Sooho Chang" w:date="2014-12-18T08:44:00Z">
          <w:r w:rsidR="00E81E74" w:rsidDel="00A6190E">
            <w:rPr>
              <w:rFonts w:eastAsia="맑은 고딕" w:hint="eastAsia"/>
              <w:lang w:eastAsia="ko-KR"/>
            </w:rPr>
            <w:delText>ThingsGraphManager</w:delText>
          </w:r>
          <w:bookmarkEnd w:id="1264"/>
        </w:del>
      </w:ins>
    </w:p>
    <w:p w14:paraId="27977CBE" w14:textId="5FA2E817" w:rsidR="00E81E74" w:rsidRPr="00950120" w:rsidDel="00A6190E" w:rsidRDefault="00E81E74" w:rsidP="00E81E74">
      <w:pPr>
        <w:rPr>
          <w:ins w:id="1330" w:author="Samsung Electronic" w:date="2014-09-29T19:01:00Z"/>
          <w:del w:id="1331" w:author="Sooho Chang" w:date="2014-12-18T08:44:00Z"/>
          <w:lang w:eastAsia="ko-KR"/>
        </w:rPr>
      </w:pPr>
      <w:ins w:id="1332" w:author="Samsung Electronic" w:date="2014-09-29T19:01:00Z">
        <w:del w:id="1333" w:author="Sooho Chang" w:date="2014-12-18T08:44:00Z">
          <w:r w:rsidDel="00A6190E">
            <w:rPr>
              <w:lang w:eastAsia="ko-KR"/>
            </w:rPr>
            <w:delText>O</w:delText>
          </w:r>
          <w:r w:rsidDel="00A6190E">
            <w:rPr>
              <w:rFonts w:hint="eastAsia"/>
              <w:lang w:eastAsia="ko-KR"/>
            </w:rPr>
            <w:delText xml:space="preserve">nce the source code is downloaded in your local specific folder, you may follow the steps to build and execute Things Graph Manager and its applications. </w:delText>
          </w:r>
          <w:r w:rsidDel="00A6190E">
            <w:rPr>
              <w:lang w:eastAsia="ko-KR"/>
            </w:rPr>
            <w:delText>I</w:delText>
          </w:r>
          <w:r w:rsidDel="00A6190E">
            <w:rPr>
              <w:rFonts w:hint="eastAsia"/>
              <w:lang w:eastAsia="ko-KR"/>
            </w:rPr>
            <w:delText xml:space="preserve">n this context, we assume that the code was downloaded into </w:delText>
          </w:r>
          <w:r w:rsidDel="00A6190E">
            <w:rPr>
              <w:lang w:eastAsia="ko-KR"/>
            </w:rPr>
            <w:delText>‘</w:delText>
          </w:r>
          <w:r w:rsidDel="00A6190E">
            <w:rPr>
              <w:rFonts w:hint="eastAsia"/>
              <w:lang w:eastAsia="ko-KR"/>
            </w:rPr>
            <w:delText>oic</w:delText>
          </w:r>
          <w:r w:rsidDel="00A6190E">
            <w:rPr>
              <w:lang w:eastAsia="ko-KR"/>
            </w:rPr>
            <w:delText>’</w:delText>
          </w:r>
          <w:r w:rsidDel="00A6190E">
            <w:rPr>
              <w:rFonts w:hint="eastAsia"/>
              <w:lang w:eastAsia="ko-KR"/>
            </w:rPr>
            <w:delText xml:space="preserve"> folder.</w:delText>
          </w:r>
        </w:del>
      </w:ins>
    </w:p>
    <w:p w14:paraId="799940BE" w14:textId="0526F304" w:rsidR="00E81E74" w:rsidRPr="005F6CE3" w:rsidDel="00A6190E" w:rsidRDefault="00E81E74">
      <w:pPr>
        <w:pStyle w:val="3"/>
        <w:jc w:val="both"/>
        <w:rPr>
          <w:ins w:id="1334" w:author="Samsung Electronic" w:date="2014-09-29T19:01:00Z"/>
          <w:del w:id="1335" w:author="Sooho Chang" w:date="2014-12-18T08:44:00Z"/>
          <w:rFonts w:eastAsia="맑은 고딕"/>
          <w:lang w:eastAsia="ko-KR"/>
          <w:rPrChange w:id="1336" w:author="Samsung Electronic" w:date="2014-09-29T19:06:00Z">
            <w:rPr>
              <w:ins w:id="1337" w:author="Samsung Electronic" w:date="2014-09-29T19:01:00Z"/>
              <w:del w:id="1338" w:author="Sooho Chang" w:date="2014-12-18T08:44:00Z"/>
              <w:lang w:eastAsia="ko-KR"/>
            </w:rPr>
          </w:rPrChange>
        </w:rPr>
        <w:pPrChange w:id="1339" w:author="Samsung Electronic" w:date="2014-09-29T19:06:00Z">
          <w:pPr>
            <w:pStyle w:val="2"/>
          </w:pPr>
        </w:pPrChange>
      </w:pPr>
      <w:bookmarkStart w:id="1340" w:name="_Toc399780976"/>
      <w:ins w:id="1341" w:author="Samsung Electronic" w:date="2014-09-29T19:01:00Z">
        <w:del w:id="1342" w:author="Sooho Chang" w:date="2014-12-18T08:44:00Z">
          <w:r w:rsidDel="00A6190E">
            <w:rPr>
              <w:rFonts w:eastAsia="맑은 고딕" w:hint="eastAsia"/>
              <w:lang w:eastAsia="ko-KR"/>
            </w:rPr>
            <w:delText xml:space="preserve">1: </w:delText>
          </w:r>
          <w:r w:rsidRPr="005F6CE3" w:rsidDel="00A6190E">
            <w:rPr>
              <w:rFonts w:eastAsia="맑은 고딕"/>
              <w:b w:val="0"/>
              <w:bCs w:val="0"/>
              <w:lang w:eastAsia="ko-KR"/>
              <w:rPrChange w:id="1343" w:author="Samsung Electronic" w:date="2014-09-29T19:06:00Z">
                <w:rPr>
                  <w:b w:val="0"/>
                  <w:bCs w:val="0"/>
                  <w:lang w:eastAsia="ko-KR"/>
                </w:rPr>
              </w:rPrChange>
            </w:rPr>
            <w:delText>Download source code</w:delText>
          </w:r>
          <w:bookmarkEnd w:id="1340"/>
          <w:r w:rsidRPr="005F6CE3" w:rsidDel="00A6190E">
            <w:rPr>
              <w:rFonts w:eastAsia="맑은 고딕"/>
              <w:b w:val="0"/>
              <w:bCs w:val="0"/>
              <w:lang w:eastAsia="ko-KR"/>
              <w:rPrChange w:id="1344" w:author="Samsung Electronic" w:date="2014-09-29T19:06:00Z">
                <w:rPr>
                  <w:b w:val="0"/>
                  <w:bCs w:val="0"/>
                  <w:lang w:eastAsia="ko-KR"/>
                </w:rPr>
              </w:rPrChange>
            </w:rPr>
            <w:delText xml:space="preserve"> </w:delText>
          </w:r>
        </w:del>
      </w:ins>
    </w:p>
    <w:p w14:paraId="0755A0F4" w14:textId="7AB9DEA8" w:rsidR="00E81E74" w:rsidDel="00A6190E" w:rsidRDefault="00E81E74" w:rsidP="00E81E74">
      <w:pPr>
        <w:rPr>
          <w:ins w:id="1345" w:author="Samsung Electronic" w:date="2014-09-29T19:01:00Z"/>
          <w:del w:id="1346" w:author="Sooho Chang" w:date="2014-12-18T08:44:00Z"/>
          <w:lang w:eastAsia="ko-KR"/>
        </w:rPr>
      </w:pPr>
      <w:ins w:id="1347" w:author="Samsung Electronic" w:date="2014-09-29T19:01:00Z">
        <w:del w:id="1348" w:author="Sooho Chang" w:date="2014-12-18T08:44:00Z">
          <w:r w:rsidDel="00A6190E">
            <w:rPr>
              <w:lang w:eastAsia="ko-KR"/>
            </w:rPr>
            <w:delText xml:space="preserve">From </w:delText>
          </w:r>
          <w:r w:rsidDel="00A6190E">
            <w:rPr>
              <w:rFonts w:hint="eastAsia"/>
              <w:lang w:eastAsia="ko-KR"/>
            </w:rPr>
            <w:delText>the url, you can download TGM source code</w:delText>
          </w:r>
          <w:r w:rsidRPr="009952E6" w:rsidDel="00A6190E">
            <w:rPr>
              <w:rFonts w:hint="eastAsia"/>
            </w:rPr>
            <w:delText xml:space="preserve">; </w:delText>
          </w:r>
        </w:del>
      </w:ins>
    </w:p>
    <w:p w14:paraId="7B0C61B7" w14:textId="589460AF" w:rsidR="00E81E74" w:rsidRPr="009952E6" w:rsidDel="00A6190E" w:rsidRDefault="00E81E74" w:rsidP="00E81E74">
      <w:pPr>
        <w:ind w:leftChars="531" w:left="1274"/>
        <w:rPr>
          <w:ins w:id="1349" w:author="Samsung Electronic" w:date="2014-09-29T19:01:00Z"/>
          <w:del w:id="1350" w:author="Sooho Chang" w:date="2014-12-18T08:44:00Z"/>
        </w:rPr>
      </w:pPr>
      <w:ins w:id="1351" w:author="Samsung Electronic" w:date="2014-09-29T19:01:00Z">
        <w:del w:id="1352" w:author="Sooho Chang" w:date="2014-12-18T08:44:00Z">
          <w:r w:rsidRPr="009952E6" w:rsidDel="00A6190E">
            <w:delText>https://www.iotivity.org/downloads</w:delText>
          </w:r>
        </w:del>
      </w:ins>
    </w:p>
    <w:p w14:paraId="250DA8B6" w14:textId="4F4E059F" w:rsidR="00E81E74" w:rsidDel="00A6190E" w:rsidRDefault="00E81E74" w:rsidP="00E81E74">
      <w:pPr>
        <w:rPr>
          <w:ins w:id="1353" w:author="Samsung Electronic" w:date="2014-09-29T19:01:00Z"/>
          <w:del w:id="1354" w:author="Sooho Chang" w:date="2014-12-18T08:44:00Z"/>
          <w:lang w:eastAsia="ko-KR"/>
        </w:rPr>
      </w:pPr>
    </w:p>
    <w:p w14:paraId="180E11EE" w14:textId="01AA7089" w:rsidR="00E81E74" w:rsidDel="00A6190E" w:rsidRDefault="00E81E74" w:rsidP="00E81E74">
      <w:pPr>
        <w:rPr>
          <w:ins w:id="1355" w:author="Samsung Electronic" w:date="2014-09-29T19:01:00Z"/>
          <w:del w:id="1356" w:author="Sooho Chang" w:date="2014-12-18T08:44:00Z"/>
          <w:lang w:eastAsia="ko-KR"/>
        </w:rPr>
      </w:pPr>
      <w:ins w:id="1357" w:author="Samsung Electronic" w:date="2014-09-29T19:01:00Z">
        <w:del w:id="1358" w:author="Sooho Chang" w:date="2014-12-18T08:44:00Z">
          <w:r w:rsidDel="00A6190E">
            <w:rPr>
              <w:rFonts w:hint="eastAsia"/>
              <w:lang w:eastAsia="ko-KR"/>
            </w:rPr>
            <w:delText xml:space="preserve">Once you download the codes, and Make sure that the downloaded code structure is as follows; </w:delText>
          </w:r>
        </w:del>
      </w:ins>
    </w:p>
    <w:p w14:paraId="6ED299B2" w14:textId="33B03573" w:rsidR="00E81E74" w:rsidRPr="00950120" w:rsidDel="00A6190E" w:rsidRDefault="00E81E74" w:rsidP="00E81E74">
      <w:pPr>
        <w:rPr>
          <w:ins w:id="1359" w:author="Samsung Electronic" w:date="2014-09-29T19:01:00Z"/>
          <w:del w:id="1360" w:author="Sooho Chang" w:date="2014-12-18T08:44:00Z"/>
          <w:lang w:eastAsia="ko-KR"/>
        </w:rPr>
      </w:pPr>
      <w:ins w:id="1361" w:author="Samsung Electronic" w:date="2014-09-29T19:01:00Z">
        <w:del w:id="1362" w:author="Sooho Chang" w:date="2014-12-18T08:44:00Z">
          <w:r w:rsidDel="00A6190E">
            <w:rPr>
              <w:lang w:eastAsia="ko-KR"/>
            </w:rPr>
            <w:delText>T</w:delText>
          </w:r>
          <w:r w:rsidDel="00A6190E">
            <w:rPr>
              <w:rFonts w:hint="eastAsia"/>
              <w:lang w:eastAsia="ko-KR"/>
            </w:rPr>
            <w:delText xml:space="preserve">wo directories for oic-resources; </w:delText>
          </w:r>
          <w:r w:rsidDel="00A6190E">
            <w:rPr>
              <w:rFonts w:hint="eastAsia"/>
            </w:rPr>
            <w:delText>oic-resource</w:delText>
          </w:r>
          <w:r w:rsidDel="00A6190E">
            <w:rPr>
              <w:rFonts w:hint="eastAsia"/>
              <w:lang w:eastAsia="ko-KR"/>
            </w:rPr>
            <w:delText xml:space="preserve"> and</w:delText>
          </w:r>
          <w:r w:rsidRPr="00950120" w:rsidDel="00A6190E">
            <w:rPr>
              <w:rFonts w:hint="eastAsia"/>
            </w:rPr>
            <w:delText xml:space="preserve"> </w:delText>
          </w:r>
          <w:r w:rsidDel="00A6190E">
            <w:rPr>
              <w:rFonts w:hint="eastAsia"/>
            </w:rPr>
            <w:delText>oic-</w:delText>
          </w:r>
          <w:r w:rsidRPr="00B5708E" w:rsidDel="00A6190E">
            <w:delText xml:space="preserve"> utilities</w:delText>
          </w:r>
        </w:del>
      </w:ins>
    </w:p>
    <w:p w14:paraId="205F3162" w14:textId="24A4D1D2" w:rsidR="00E81E74" w:rsidDel="00A6190E" w:rsidRDefault="00E81E74" w:rsidP="00E81E74">
      <w:pPr>
        <w:pStyle w:val="body"/>
        <w:rPr>
          <w:ins w:id="1363" w:author="Samsung Electronic" w:date="2014-09-29T19:01:00Z"/>
          <w:del w:id="1364" w:author="Sooho Chang" w:date="2014-12-18T08:44:00Z"/>
          <w:rFonts w:eastAsia="맑은 고딕"/>
          <w:lang w:eastAsia="ko-KR"/>
        </w:rPr>
      </w:pPr>
      <w:ins w:id="1365" w:author="Samsung Electronic" w:date="2014-09-29T19:01:00Z">
        <w:del w:id="1366" w:author="Sooho Chang" w:date="2014-12-18T08:44:00Z">
          <w:r w:rsidRPr="005E54D9" w:rsidDel="00A6190E">
            <w:rPr>
              <w:noProof/>
              <w:lang w:eastAsia="ko-KR"/>
            </w:rPr>
            <w:lastRenderedPageBreak/>
            <mc:AlternateContent>
              <mc:Choice Requires="wps">
                <w:drawing>
                  <wp:inline distT="0" distB="0" distL="0" distR="0" wp14:anchorId="602681D5" wp14:editId="404FC3F0">
                    <wp:extent cx="5578549" cy="360000"/>
                    <wp:effectExtent l="0" t="0" r="22225" b="21590"/>
                    <wp:docPr id="19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78549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E4B5F8" w14:textId="77777777" w:rsidR="008279C1" w:rsidRDefault="008279C1" w:rsidP="00E81E74">
                                <w:pPr>
                                  <w:ind w:firstLineChars="118" w:firstLine="283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~/oic/oic-resource$</w:t>
                                </w: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65" style="width:439.2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o1PAIAAHMEAAAOAAAAZHJzL2Uyb0RvYy54bWysVNtu2zAMfR+wfxD0vjhJ4zYx4hRFug4D&#10;uq1Ytw+QZdkWptsoJU739aPkxE22t2F+EESROjo8JL2+PWhF9gK8tKaks8mUEmG4raVpS/r928O7&#10;JSU+MFMzZY0o6Yvw9Hbz9s26d4WY286qWgBBEOOL3pW0C8EVWeZ5JzTzE+uEQWdjQbOAJrRZDaxH&#10;dK2y+XR6nfUWageWC+/x9H5w0k3CbxrBw5em8SIQVVLkFtIKaa3imm3WrGiBuU7yIw32Dyw0kwYf&#10;HaHuWWBkB/IvKC05WG+bMOFWZ7ZpJBcpB8xmNv0jm+eOOZFyQXG8G2Xy/w+Wf94/AZE11m5FiWEa&#10;a/QVVWOmVYLkUZ/e+QLDnt0TxAy9e7T8hyfGbjuMEncAtu8Eq5HVLMZnFxei4fEqqfpPtkZ0tgs2&#10;SXVoQEdAFIEcUkVexoqIQyAcD/P8ZpkvkBlH39X1FL/0BCtOtx348EFYTeKmpIDcEzrbP/oQ2bDi&#10;FJLYWyXrB6lUMmKXia0CsmfYH1U7S1fVTiPV4WyVvz6ZmjKGJ1R/jqQM6Uu6yud5QrjweWir8Y2Y&#10;wZjDRZiWASdBSV3S5RjEiqjse1OnPg1MqmGPWSlzlDqqO1QpHKpDquXV6lS4ytYvKD7YofNxUnHT&#10;WfhFSY9dX1L/c8dAUKI+GizgarZYxDFJxiK/maMB557q3MMMR6iSBkqG7TYMo7VzINsOXxoENfYO&#10;i97IVI/YEAOrI3/s7CTocQrj6JzbKer1X7H5DQAA//8DAFBLAwQUAAYACAAAACEAfCDh/doAAAAE&#10;AQAADwAAAGRycy9kb3ducmV2LnhtbEyPwU7DMBBE70j8g7VI3KhDpbYhjVNFlegZShEct7Ebp9jr&#10;yHaa9O8xXOCy0mhGM2/LzWQNuygfOkcCHmcZMEWNkx21Ag5vzw85sBCRJBpHSsBVBdhUtzclFtKN&#10;9Kou+9iyVEKhQAE6xr7gPDRaWQwz1ytK3sl5izFJ33LpcUzl1vB5li25xY7SgsZebbVqvvaDFfBe&#10;Xz8+57ts92LO/jQ8Ya23chTi/m6q18CimuJfGH7wEzpUienoBpKBGQHpkfh7k5ev8gWwo4DFcgW8&#10;Kvl/+OobAAD//wMAUEsBAi0AFAAGAAgAAAAhALaDOJL+AAAA4QEAABMAAAAAAAAAAAAAAAAAAAAA&#10;AFtDb250ZW50X1R5cGVzXS54bWxQSwECLQAUAAYACAAAACEAOP0h/9YAAACUAQAACwAAAAAAAAAA&#10;AAAAAAAvAQAAX3JlbHMvLnJlbHNQSwECLQAUAAYACAAAACEALYyqNTwCAABzBAAADgAAAAAAAAAA&#10;AAAAAAAuAgAAZHJzL2Uyb0RvYy54bWxQSwECLQAUAAYACAAAACEAfCDh/doAAAAEAQAADwAAAAAA&#10;AAAAAAAAAACWBAAAZHJzL2Rvd25yZXYueG1sUEsFBgAAAAAEAAQA8wAAAJ0FAAAAAA==&#10;" fillcolor="#f2f2f2 [3052]">
                    <v:textbox>
                      <w:txbxContent>
                        <w:p w14:paraId="4AE4B5F8" w14:textId="77777777" w:rsidR="008279C1" w:rsidRDefault="008279C1" w:rsidP="00E81E74">
                          <w:pPr>
                            <w:ind w:firstLineChars="118" w:firstLine="283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</w:rPr>
                            <w:t>~/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-resource$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_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7EF64FD8" w14:textId="6EFE9E53" w:rsidR="00E81E74" w:rsidDel="00A6190E" w:rsidRDefault="00E81E74" w:rsidP="00E81E74">
      <w:pPr>
        <w:pStyle w:val="body"/>
        <w:rPr>
          <w:ins w:id="1367" w:author="Samsung Electronic" w:date="2014-09-29T19:01:00Z"/>
          <w:del w:id="1368" w:author="Sooho Chang" w:date="2014-12-18T08:44:00Z"/>
        </w:rPr>
      </w:pPr>
      <w:ins w:id="1369" w:author="Samsung Electronic" w:date="2014-09-29T19:01:00Z">
        <w:del w:id="1370" w:author="Sooho Chang" w:date="2014-12-18T08:44:00Z">
          <w:r w:rsidRPr="005E54D9" w:rsidDel="00A6190E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4F1C95D1" wp14:editId="16AC65A5">
                    <wp:extent cx="5578475" cy="360000"/>
                    <wp:effectExtent l="0" t="0" r="22225" b="21590"/>
                    <wp:docPr id="20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78475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ED0E6D" w14:textId="77777777" w:rsidR="008279C1" w:rsidRDefault="008279C1" w:rsidP="00E81E74">
                                <w:pPr>
                                  <w:ind w:firstLineChars="118" w:firstLine="283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~/oic/oic-</w:t>
                                </w:r>
                                <w:r w:rsidRPr="00B5708E">
                                  <w:t xml:space="preserve"> utilities</w:t>
                                </w: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$_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66" style="width:439.2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76zOwIAAHMEAAAOAAAAZHJzL2Uyb0RvYy54bWysVNtu2zAMfR+wfxD0vjjJ4iYx4hRFug4D&#10;uq1Ytw+QZdkWptsoJU729aXkNJftbZgfBFEkD8lD0qvbvVZkJ8BLa0o6GY0pEYbbWpq2pD++P7xb&#10;UOIDMzVT1oiSHoSnt+u3b1a9K8TUdlbVAgiCGF/0rqRdCK7IMs87oZkfWScMKhsLmgUUoc1qYD2i&#10;a5VNx+ObrLdQO7BceI+v94OSrhN+0wgevjaNF4GokmJuIZ2Qziqe2XrFihaY6yQ/psH+IQvNpMGg&#10;J6h7FhjZgvwLSksO1tsmjLjVmW0ayUWqAauZjP+o5rljTqRakBzvTjT5/wfLv+yegMi6pFOkxzCN&#10;PfqGrDHTKkHyyE/vfIFmz+4JYoXePVr+0xNjNx1aiTsA23eC1ZjVJNpnVw5R8OhKqv6zrRGdbYNN&#10;VO0b0BEQSSD71JHDqSNiHwjHxzyfL2bznBKOuvc3Y/xSCFa8ejvw4aOwmsRLSQFzT+hs9+hDzIYV&#10;ryYpe6tk/SCVSkKcMrFRQHYM56NqJ8lVbTWmOrwt83PINJTRPKH6SyRlSF/SZT7NE8KVzkNbnWLE&#10;Ck41XJlpGXATlNQlXZyMWBGZ/WDqNKeBSTXcsSpljlRHdocuhX21T72cJZYi9ZWtD0g+2GHycVPx&#10;0ln4TUmPU19S/2vLQFCiPhls4HIyQ18SkjDL53Eo4FJTXWqY4QhV0kDJcN2EYbW2DmTbYaSBUGPv&#10;sOmNTP04Z3XMHyc7EXrcwrg6l3KyOv8r1i8AAAD//wMAUEsDBBQABgAIAAAAIQB8IOH92gAAAAQB&#10;AAAPAAAAZHJzL2Rvd25yZXYueG1sTI/BTsMwEETvSPyDtUjcqEOltiGNU0WV6BlKERy3sRun2OvI&#10;dpr07zFc4LLSaEYzb8vNZA27KB86RwIeZxkwRY2THbUCDm/PDzmwEJEkGkdKwFUF2FS3NyUW0o30&#10;qi772LJUQqFAATrGvuA8NFpZDDPXK0reyXmLMUnfculxTOXW8HmWLbnFjtKCxl5ttWq+9oMV8F5f&#10;Pz7nu2z3Ys7+NDxhrbdyFOL+bqrXwKKa4l8YfvATOlSJ6egGkoEZAemR+HuTl6/yBbCjgMVyBbwq&#10;+X/46hsAAP//AwBQSwECLQAUAAYACAAAACEAtoM4kv4AAADhAQAAEwAAAAAAAAAAAAAAAAAAAAAA&#10;W0NvbnRlbnRfVHlwZXNdLnhtbFBLAQItABQABgAIAAAAIQA4/SH/1gAAAJQBAAALAAAAAAAAAAAA&#10;AAAAAC8BAABfcmVscy8ucmVsc1BLAQItABQABgAIAAAAIQCs876zOwIAAHMEAAAOAAAAAAAAAAAA&#10;AAAAAC4CAABkcnMvZTJvRG9jLnhtbFBLAQItABQABgAIAAAAIQB8IOH92gAAAAQBAAAPAAAAAAAA&#10;AAAAAAAAAJUEAABkcnMvZG93bnJldi54bWxQSwUGAAAAAAQABADzAAAAnAUAAAAA&#10;" fillcolor="#f2f2f2 [3052]">
                    <v:textbox>
                      <w:txbxContent>
                        <w:p w14:paraId="18ED0E6D" w14:textId="77777777" w:rsidR="008279C1" w:rsidRDefault="008279C1" w:rsidP="00E81E74">
                          <w:pPr>
                            <w:ind w:firstLineChars="118" w:firstLine="283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</w:rPr>
                            <w:t>~/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-</w:t>
                          </w:r>
                          <w:r w:rsidRPr="00B5708E">
                            <w:t xml:space="preserve"> utilities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$_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4A620A1A" w14:textId="3A7FEA24" w:rsidR="00E81E74" w:rsidRPr="007551ED" w:rsidDel="00A6190E" w:rsidRDefault="00E81E74" w:rsidP="00E81E74">
      <w:pPr>
        <w:rPr>
          <w:ins w:id="1371" w:author="Samsung Electronic" w:date="2014-09-29T19:01:00Z"/>
          <w:del w:id="1372" w:author="Sooho Chang" w:date="2014-12-18T08:44:00Z"/>
          <w:rFonts w:eastAsia="맑은 고딕"/>
          <w:lang w:eastAsia="ko-KR"/>
        </w:rPr>
      </w:pPr>
      <w:ins w:id="1373" w:author="Samsung Electronic" w:date="2014-09-29T19:01:00Z">
        <w:del w:id="1374" w:author="Sooho Chang" w:date="2014-12-18T08:44:00Z">
          <w:r w:rsidDel="00A6190E">
            <w:rPr>
              <w:rFonts w:hint="eastAsia"/>
              <w:lang w:eastAsia="ko-KR"/>
            </w:rPr>
            <w:delText>The path for Things Graph Manager is as following;</w:delText>
          </w:r>
        </w:del>
      </w:ins>
    </w:p>
    <w:p w14:paraId="2E2A7238" w14:textId="16F0CEAE" w:rsidR="00E81E74" w:rsidDel="00A6190E" w:rsidRDefault="00E81E74" w:rsidP="00E81E74">
      <w:pPr>
        <w:pStyle w:val="body"/>
        <w:rPr>
          <w:ins w:id="1375" w:author="Samsung Electronic" w:date="2014-09-29T19:01:00Z"/>
          <w:del w:id="1376" w:author="Sooho Chang" w:date="2014-12-18T08:44:00Z"/>
        </w:rPr>
      </w:pPr>
      <w:ins w:id="1377" w:author="Samsung Electronic" w:date="2014-09-29T19:01:00Z">
        <w:del w:id="1378" w:author="Sooho Chang" w:date="2014-12-18T08:44:00Z">
          <w:r w:rsidRPr="005E54D9" w:rsidDel="00A6190E">
            <w:rPr>
              <w:noProof/>
              <w:lang w:eastAsia="ko-KR"/>
            </w:rPr>
            <mc:AlternateContent>
              <mc:Choice Requires="wps">
                <w:drawing>
                  <wp:inline distT="0" distB="0" distL="0" distR="0" wp14:anchorId="6EC421F0" wp14:editId="7556DA76">
                    <wp:extent cx="5578475" cy="360000"/>
                    <wp:effectExtent l="0" t="0" r="22225" b="21590"/>
                    <wp:docPr id="21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78475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9BD6C2" w14:textId="77777777" w:rsidR="008279C1" w:rsidRDefault="008279C1" w:rsidP="00E81E74">
                                <w:pPr>
                                  <w:ind w:firstLineChars="118" w:firstLine="283"/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~/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oic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oic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service/</w:t>
                                </w:r>
                                <w:proofErr w:type="spellStart"/>
                                <w:r>
                                  <w:rPr>
                                    <w:rFonts w:eastAsia="맑은 고딕" w:hint="eastAsia"/>
                                    <w:lang w:eastAsia="ko-KR"/>
                                  </w:rPr>
                                  <w:t>Things_Manager</w:t>
                                </w:r>
                                <w:proofErr w:type="spellEnd"/>
                                <w:r>
                                  <w:rPr>
                                    <w:rFonts w:eastAsia="맑은 고딕" w:hint="eastAsia"/>
                                    <w:lang w:eastAsia="ko-KR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$_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67" style="width:439.2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7LPAIAAHMEAAAOAAAAZHJzL2Uyb0RvYy54bWysVNuO0zAQfUfiHyy/07Sl2bZR09WqyyKk&#10;BVYsfIDjOImFb4zdpuXrd+x0e4E3RB4sj2d8fObMTFa3e63IToCX1pR0MhpTIgy3tTRtSX98f3i3&#10;oMQHZmqmrBElPQhPb9dv36x6V4ip7ayqBRAEMb7oXUm7EFyRZZ53QjM/sk4YdDYWNAtoQpvVwHpE&#10;1yqbjsc3WW+hdmC58B5P7wcnXSf8phE8fG0aLwJRJUVuIa2Q1iqu2XrFihaY6yQ/0mD/wEIzafDR&#10;E9Q9C4xsQf4FpSUH620TRtzqzDaN5CLlgNlMxn9k89wxJ1IuKI53J5n8/4PlX3ZPQGRd0umEEsM0&#10;1ugbqsZMqwTJoz698wWGPbsniBl692j5T0+M3XQYJe4AbN8JViOrSYzPri5Ew+NVUvWfbY3obBts&#10;kmrfgI6AKALZp4ocThUR+0A4Hub5fDGb55Rw9L2/GeOXnmDF620HPnwUVpO4KSkg94TOdo8+RDas&#10;eA1J7K2S9YNUKhmxy8RGAdkx7I+qnaSraquR6nC2zM9PpqaM4QnVXyIpQ/qSLvNpnhCufB7a6vRG&#10;zOCUw1WYlgEnQUld0sUpiBVR2Q+mTn0amFTDHrNS5ih1VHeoUthX+1TLWSpElL6y9QHFBzt0Pk4q&#10;bjoLvynpsetL6n9tGQhK1CeDBVxOZrM4JsmY5fMpGnDpqS49zHCEKmmgZNhuwjBaWwey7fClQVBj&#10;77DojUz1OLM68sfOToIepzCOzqWdos7/ivULAAAA//8DAFBLAwQUAAYACAAAACEAfCDh/doAAAAE&#10;AQAADwAAAGRycy9kb3ducmV2LnhtbEyPwU7DMBBE70j8g7VI3KhDpbYhjVNFlegZShEct7Ebp9jr&#10;yHaa9O8xXOCy0mhGM2/LzWQNuygfOkcCHmcZMEWNkx21Ag5vzw85sBCRJBpHSsBVBdhUtzclFtKN&#10;9Kou+9iyVEKhQAE6xr7gPDRaWQwz1ytK3sl5izFJ33LpcUzl1vB5li25xY7SgsZebbVqvvaDFfBe&#10;Xz8+57ts92LO/jQ8Ya23chTi/m6q18CimuJfGH7wEzpUienoBpKBGQHpkfh7k5ev8gWwo4DFcgW8&#10;Kvl/+OobAAD//wMAUEsBAi0AFAAGAAgAAAAhALaDOJL+AAAA4QEAABMAAAAAAAAAAAAAAAAAAAAA&#10;AFtDb250ZW50X1R5cGVzXS54bWxQSwECLQAUAAYACAAAACEAOP0h/9YAAACUAQAACwAAAAAAAAAA&#10;AAAAAAAvAQAAX3JlbHMvLnJlbHNQSwECLQAUAAYACAAAACEASMTeyzwCAABzBAAADgAAAAAAAAAA&#10;AAAAAAAuAgAAZHJzL2Uyb0RvYy54bWxQSwECLQAUAAYACAAAACEAfCDh/doAAAAEAQAADwAAAAAA&#10;AAAAAAAAAACWBAAAZHJzL2Rvd25yZXYueG1sUEsFBgAAAAAEAAQA8wAAAJ0FAAAAAA==&#10;" fillcolor="#f2f2f2 [3052]">
                    <v:textbox>
                      <w:txbxContent>
                        <w:p w14:paraId="4A9BD6C2" w14:textId="77777777" w:rsidR="008279C1" w:rsidRDefault="008279C1" w:rsidP="00E81E74">
                          <w:pPr>
                            <w:ind w:firstLineChars="118" w:firstLine="283"/>
                            <w:rPr>
                              <w:rFonts w:ascii="Courier New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</w:rPr>
                            <w:t>~/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oic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service/</w:t>
                          </w:r>
                          <w:proofErr w:type="spellStart"/>
                          <w:r>
                            <w:rPr>
                              <w:rFonts w:eastAsia="맑은 고딕" w:hint="eastAsia"/>
                              <w:lang w:eastAsia="ko-KR"/>
                            </w:rPr>
                            <w:t>Things_Manager</w:t>
                          </w:r>
                          <w:proofErr w:type="spellEnd"/>
                          <w:r>
                            <w:rPr>
                              <w:rFonts w:eastAsia="맑은 고딕" w:hint="eastAsia"/>
                              <w:lang w:eastAsia="ko-KR"/>
                            </w:rPr>
                            <w:t>/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$_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2D6CA1F7" w14:textId="2C8E94CA" w:rsidR="00E81E74" w:rsidDel="00A6190E" w:rsidRDefault="00E81E74" w:rsidP="00E81E74">
      <w:pPr>
        <w:rPr>
          <w:ins w:id="1379" w:author="Samsung Electronic" w:date="2014-09-29T19:01:00Z"/>
          <w:del w:id="1380" w:author="Sooho Chang" w:date="2014-12-18T08:44:00Z"/>
        </w:rPr>
      </w:pPr>
      <w:ins w:id="1381" w:author="Samsung Electronic" w:date="2014-09-29T19:01:00Z">
        <w:del w:id="1382" w:author="Sooho Chang" w:date="2014-12-18T08:44:00Z">
          <w:r w:rsidDel="00A6190E">
            <w:rPr>
              <w:lang w:eastAsia="ko-KR"/>
            </w:rPr>
            <w:delText xml:space="preserve">The </w:delText>
          </w:r>
          <w:r w:rsidDel="00A6190E">
            <w:rPr>
              <w:rFonts w:eastAsia="맑은 고딕" w:hint="eastAsia"/>
              <w:lang w:eastAsia="ko-KR"/>
            </w:rPr>
            <w:delText>Things_Manager</w:delText>
          </w:r>
          <w:r w:rsidDel="00A6190E">
            <w:rPr>
              <w:lang w:eastAsia="ko-KR"/>
            </w:rPr>
            <w:delText xml:space="preserve"> directory includes following sub directories;</w:delText>
          </w:r>
        </w:del>
      </w:ins>
    </w:p>
    <w:tbl>
      <w:tblPr>
        <w:tblStyle w:val="a7"/>
        <w:tblW w:w="8789" w:type="dxa"/>
        <w:tblInd w:w="108" w:type="dxa"/>
        <w:tblBorders>
          <w:top w:val="single" w:sz="6" w:space="0" w:color="B6DDE8" w:themeColor="accent5" w:themeTint="66"/>
          <w:left w:val="single" w:sz="6" w:space="0" w:color="B6DDE8" w:themeColor="accent5" w:themeTint="66"/>
          <w:bottom w:val="single" w:sz="6" w:space="0" w:color="B6DDE8" w:themeColor="accent5" w:themeTint="66"/>
          <w:right w:val="single" w:sz="6" w:space="0" w:color="B6DDE8" w:themeColor="accent5" w:themeTint="66"/>
          <w:insideH w:val="single" w:sz="6" w:space="0" w:color="B6DDE8" w:themeColor="accent5" w:themeTint="66"/>
          <w:insideV w:val="single" w:sz="6" w:space="0" w:color="B6DDE8" w:themeColor="accent5" w:themeTint="6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5"/>
        <w:gridCol w:w="5954"/>
      </w:tblGrid>
      <w:tr w:rsidR="00E81E74" w:rsidDel="00A6190E" w14:paraId="5DB03BB0" w14:textId="28833954" w:rsidTr="0013659A">
        <w:trPr>
          <w:trHeight w:val="390"/>
          <w:ins w:id="1383" w:author="Samsung Electronic" w:date="2014-09-29T19:01:00Z"/>
          <w:del w:id="1384" w:author="Sooho Chang" w:date="2014-12-18T08:44:00Z"/>
        </w:trPr>
        <w:tc>
          <w:tcPr>
            <w:tcW w:w="2835" w:type="dxa"/>
            <w:tcBorders>
              <w:bottom w:val="single" w:sz="12" w:space="0" w:color="B6DDE8" w:themeColor="accent5" w:themeTint="66"/>
            </w:tcBorders>
            <w:vAlign w:val="center"/>
          </w:tcPr>
          <w:p w14:paraId="3B8E4F7B" w14:textId="0B6A7510" w:rsidR="00E81E74" w:rsidDel="00A6190E" w:rsidRDefault="00E81E74" w:rsidP="0013659A">
            <w:pPr>
              <w:rPr>
                <w:ins w:id="1385" w:author="Samsung Electronic" w:date="2014-09-29T19:01:00Z"/>
                <w:del w:id="1386" w:author="Sooho Chang" w:date="2014-12-18T08:44:00Z"/>
              </w:rPr>
            </w:pPr>
            <w:ins w:id="1387" w:author="Samsung Electronic" w:date="2014-09-29T19:01:00Z">
              <w:del w:id="1388" w:author="Sooho Chang" w:date="2014-12-18T08:44:00Z">
                <w:r w:rsidDel="00A6190E">
                  <w:rPr>
                    <w:rFonts w:hint="eastAsia"/>
                  </w:rPr>
                  <w:delText>Directories</w:delText>
                </w:r>
              </w:del>
            </w:ins>
          </w:p>
        </w:tc>
        <w:tc>
          <w:tcPr>
            <w:tcW w:w="5954" w:type="dxa"/>
            <w:tcBorders>
              <w:bottom w:val="single" w:sz="12" w:space="0" w:color="B6DDE8" w:themeColor="accent5" w:themeTint="66"/>
            </w:tcBorders>
            <w:vAlign w:val="center"/>
          </w:tcPr>
          <w:p w14:paraId="5D8BF7DA" w14:textId="097A00F4" w:rsidR="00E81E74" w:rsidDel="00A6190E" w:rsidRDefault="00E81E74" w:rsidP="0013659A">
            <w:pPr>
              <w:rPr>
                <w:ins w:id="1389" w:author="Samsung Electronic" w:date="2014-09-29T19:01:00Z"/>
                <w:del w:id="1390" w:author="Sooho Chang" w:date="2014-12-18T08:44:00Z"/>
              </w:rPr>
            </w:pPr>
            <w:ins w:id="1391" w:author="Samsung Electronic" w:date="2014-09-29T19:01:00Z">
              <w:del w:id="1392" w:author="Sooho Chang" w:date="2014-12-18T08:44:00Z">
                <w:r w:rsidDel="00A6190E">
                  <w:delText>Description</w:delText>
                </w:r>
              </w:del>
            </w:ins>
          </w:p>
        </w:tc>
      </w:tr>
      <w:tr w:rsidR="00E81E74" w:rsidDel="00A6190E" w14:paraId="50C65804" w14:textId="57E6F8EF" w:rsidTr="0013659A">
        <w:trPr>
          <w:ins w:id="1393" w:author="Samsung Electronic" w:date="2014-09-29T19:01:00Z"/>
          <w:del w:id="1394" w:author="Sooho Chang" w:date="2014-12-18T08:44:00Z"/>
        </w:trPr>
        <w:tc>
          <w:tcPr>
            <w:tcW w:w="2835" w:type="dxa"/>
          </w:tcPr>
          <w:p w14:paraId="4CEEB271" w14:textId="6EF59E2C" w:rsidR="00E81E74" w:rsidRPr="00BA1716" w:rsidDel="00A6190E" w:rsidRDefault="00E81E74" w:rsidP="0013659A">
            <w:pPr>
              <w:rPr>
                <w:ins w:id="1395" w:author="Samsung Electronic" w:date="2014-09-29T19:01:00Z"/>
                <w:del w:id="1396" w:author="Sooho Chang" w:date="2014-12-18T08:44:00Z"/>
                <w:rFonts w:eastAsia="맑은 고딕"/>
                <w:sz w:val="20"/>
              </w:rPr>
            </w:pPr>
            <w:ins w:id="1397" w:author="Samsung Electronic" w:date="2014-09-29T19:01:00Z">
              <w:del w:id="1398" w:author="Sooho Chang" w:date="2014-12-18T08:44:00Z">
                <w:r w:rsidRPr="007551ED" w:rsidDel="00A6190E">
                  <w:rPr>
                    <w:rFonts w:eastAsia="맑은 고딕"/>
                    <w:sz w:val="20"/>
                  </w:rPr>
                  <w:delText>/SDK</w:delText>
                </w:r>
              </w:del>
            </w:ins>
          </w:p>
        </w:tc>
        <w:tc>
          <w:tcPr>
            <w:tcW w:w="5954" w:type="dxa"/>
          </w:tcPr>
          <w:p w14:paraId="7C407B47" w14:textId="75C66A3F" w:rsidR="00E81E74" w:rsidRPr="00F47D10" w:rsidDel="00A6190E" w:rsidRDefault="00E81E74" w:rsidP="0013659A">
            <w:pPr>
              <w:rPr>
                <w:ins w:id="1399" w:author="Samsung Electronic" w:date="2014-09-29T19:01:00Z"/>
                <w:del w:id="1400" w:author="Sooho Chang" w:date="2014-12-18T08:44:00Z"/>
                <w:rFonts w:eastAsia="맑은 고딕"/>
              </w:rPr>
            </w:pPr>
            <w:ins w:id="1401" w:author="Samsung Electronic" w:date="2014-09-29T19:01:00Z">
              <w:del w:id="1402" w:author="Sooho Chang" w:date="2014-12-18T08:44:00Z">
                <w:r w:rsidRPr="008C630E" w:rsidDel="00A6190E">
                  <w:delText>The SDK APIs for applications is located. The main functionality of this SDK is to provide developer-friendly APIs of TGM Client component to application developers.</w:delText>
                </w:r>
              </w:del>
            </w:ins>
          </w:p>
        </w:tc>
      </w:tr>
      <w:tr w:rsidR="00E81E74" w:rsidDel="00A6190E" w14:paraId="140A102B" w14:textId="4E8F4485" w:rsidTr="0013659A">
        <w:trPr>
          <w:ins w:id="1403" w:author="Samsung Electronic" w:date="2014-09-29T19:01:00Z"/>
          <w:del w:id="1404" w:author="Sooho Chang" w:date="2014-12-18T08:44:00Z"/>
        </w:trPr>
        <w:tc>
          <w:tcPr>
            <w:tcW w:w="2835" w:type="dxa"/>
          </w:tcPr>
          <w:p w14:paraId="642B69A4" w14:textId="46418846" w:rsidR="00E81E74" w:rsidRPr="00BA1716" w:rsidDel="00A6190E" w:rsidRDefault="00E81E74" w:rsidP="0013659A">
            <w:pPr>
              <w:rPr>
                <w:ins w:id="1405" w:author="Samsung Electronic" w:date="2014-09-29T19:01:00Z"/>
                <w:del w:id="1406" w:author="Sooho Chang" w:date="2014-12-18T08:44:00Z"/>
                <w:rFonts w:eastAsia="맑은 고딕"/>
                <w:sz w:val="20"/>
              </w:rPr>
            </w:pPr>
            <w:ins w:id="1407" w:author="Samsung Electronic" w:date="2014-09-29T19:01:00Z">
              <w:del w:id="1408" w:author="Sooho Chang" w:date="2014-12-18T08:44:00Z">
                <w:r w:rsidRPr="007551ED" w:rsidDel="00A6190E">
                  <w:rPr>
                    <w:rFonts w:eastAsia="맑은 고딕"/>
                    <w:sz w:val="20"/>
                  </w:rPr>
                  <w:delText>/SampleApp</w:delText>
                </w:r>
              </w:del>
            </w:ins>
          </w:p>
        </w:tc>
        <w:tc>
          <w:tcPr>
            <w:tcW w:w="5954" w:type="dxa"/>
          </w:tcPr>
          <w:p w14:paraId="7080B0C3" w14:textId="7F1B1F5E" w:rsidR="00E81E74" w:rsidRPr="00F47D10" w:rsidDel="00A6190E" w:rsidRDefault="00E81E74" w:rsidP="0013659A">
            <w:pPr>
              <w:rPr>
                <w:ins w:id="1409" w:author="Samsung Electronic" w:date="2014-09-29T19:01:00Z"/>
                <w:del w:id="1410" w:author="Sooho Chang" w:date="2014-12-18T08:44:00Z"/>
                <w:rFonts w:eastAsia="맑은 고딕"/>
              </w:rPr>
            </w:pPr>
            <w:ins w:id="1411" w:author="Samsung Electronic" w:date="2014-09-29T19:01:00Z">
              <w:del w:id="1412" w:author="Sooho Chang" w:date="2014-12-18T08:44:00Z">
                <w:r w:rsidRPr="008C630E" w:rsidDel="00A6190E">
                  <w:delText>It is the sample application on Ubuntu, arduino and Tizen. Basically, the input and output of application on Ubuntu are displayed in the console. With tizen/arduino sample, more realistic test can be supported but each hardware platform(i.e. Tizen device and arduino device) is required for the test.</w:delText>
                </w:r>
              </w:del>
            </w:ins>
          </w:p>
        </w:tc>
      </w:tr>
      <w:tr w:rsidR="00E81E74" w:rsidDel="00A6190E" w14:paraId="29D00764" w14:textId="140B7A01" w:rsidTr="0013659A">
        <w:trPr>
          <w:ins w:id="1413" w:author="Samsung Electronic" w:date="2014-09-29T19:01:00Z"/>
          <w:del w:id="1414" w:author="Sooho Chang" w:date="2014-12-18T08:44:00Z"/>
        </w:trPr>
        <w:tc>
          <w:tcPr>
            <w:tcW w:w="2835" w:type="dxa"/>
          </w:tcPr>
          <w:p w14:paraId="611B07AD" w14:textId="050B08CF" w:rsidR="00E81E74" w:rsidRPr="00BA1716" w:rsidDel="00A6190E" w:rsidRDefault="00E81E74" w:rsidP="0013659A">
            <w:pPr>
              <w:rPr>
                <w:ins w:id="1415" w:author="Samsung Electronic" w:date="2014-09-29T19:01:00Z"/>
                <w:del w:id="1416" w:author="Sooho Chang" w:date="2014-12-18T08:44:00Z"/>
                <w:rFonts w:eastAsia="맑은 고딕"/>
                <w:sz w:val="20"/>
              </w:rPr>
            </w:pPr>
            <w:ins w:id="1417" w:author="Samsung Electronic" w:date="2014-09-29T19:01:00Z">
              <w:del w:id="1418" w:author="Sooho Chang" w:date="2014-12-18T08:44:00Z">
                <w:r w:rsidRPr="007551ED" w:rsidDel="00A6190E">
                  <w:rPr>
                    <w:rFonts w:eastAsia="맑은 고딕"/>
                    <w:sz w:val="20"/>
                  </w:rPr>
                  <w:delText>/TGM</w:delText>
                </w:r>
              </w:del>
            </w:ins>
          </w:p>
        </w:tc>
        <w:tc>
          <w:tcPr>
            <w:tcW w:w="5954" w:type="dxa"/>
          </w:tcPr>
          <w:p w14:paraId="650271AE" w14:textId="5A6FF4B4" w:rsidR="00E81E74" w:rsidRPr="00B52939" w:rsidDel="00A6190E" w:rsidRDefault="00E81E74" w:rsidP="0013659A">
            <w:pPr>
              <w:rPr>
                <w:ins w:id="1419" w:author="Samsung Electronic" w:date="2014-09-29T19:01:00Z"/>
                <w:del w:id="1420" w:author="Sooho Chang" w:date="2014-12-18T08:44:00Z"/>
                <w:rFonts w:eastAsia="맑은 고딕"/>
              </w:rPr>
            </w:pPr>
            <w:ins w:id="1421" w:author="Samsung Electronic" w:date="2014-09-29T19:01:00Z">
              <w:del w:id="1422" w:author="Sooho Chang" w:date="2014-12-18T08:44:00Z">
                <w:r w:rsidRPr="008C630E" w:rsidDel="00A6190E">
                  <w:delText>The source code of TGM core library(for Wrapper API) and TGM Server binary is located in this folder.</w:delText>
                </w:r>
              </w:del>
            </w:ins>
          </w:p>
        </w:tc>
      </w:tr>
      <w:tr w:rsidR="00E81E74" w:rsidDel="00A6190E" w14:paraId="225E09F3" w14:textId="536A562A" w:rsidTr="0013659A">
        <w:trPr>
          <w:ins w:id="1423" w:author="Samsung Electronic" w:date="2014-09-29T19:01:00Z"/>
          <w:del w:id="1424" w:author="Sooho Chang" w:date="2014-12-18T08:44:00Z"/>
        </w:trPr>
        <w:tc>
          <w:tcPr>
            <w:tcW w:w="2835" w:type="dxa"/>
          </w:tcPr>
          <w:p w14:paraId="2CB83F60" w14:textId="160E0728" w:rsidR="00E81E74" w:rsidRPr="007551ED" w:rsidDel="00A6190E" w:rsidRDefault="00E81E74" w:rsidP="0013659A">
            <w:pPr>
              <w:rPr>
                <w:ins w:id="1425" w:author="Samsung Electronic" w:date="2014-09-29T19:01:00Z"/>
                <w:del w:id="1426" w:author="Sooho Chang" w:date="2014-12-18T08:44:00Z"/>
                <w:sz w:val="20"/>
              </w:rPr>
            </w:pPr>
            <w:ins w:id="1427" w:author="Samsung Electronic" w:date="2014-09-29T19:01:00Z">
              <w:del w:id="1428" w:author="Sooho Chang" w:date="2014-12-18T08:44:00Z">
                <w:r w:rsidRPr="007551ED" w:rsidDel="00A6190E">
                  <w:rPr>
                    <w:rFonts w:eastAsia="맑은 고딕"/>
                    <w:sz w:val="20"/>
                  </w:rPr>
                  <w:delText>/build</w:delText>
                </w:r>
              </w:del>
            </w:ins>
          </w:p>
        </w:tc>
        <w:tc>
          <w:tcPr>
            <w:tcW w:w="5954" w:type="dxa"/>
          </w:tcPr>
          <w:p w14:paraId="33641A9F" w14:textId="1CC88385" w:rsidR="00E81E74" w:rsidRPr="00D8201A" w:rsidDel="00A6190E" w:rsidRDefault="00E81E74" w:rsidP="0013659A">
            <w:pPr>
              <w:rPr>
                <w:ins w:id="1429" w:author="Samsung Electronic" w:date="2014-09-29T19:01:00Z"/>
                <w:del w:id="1430" w:author="Sooho Chang" w:date="2014-12-18T08:44:00Z"/>
              </w:rPr>
            </w:pPr>
            <w:ins w:id="1431" w:author="Samsung Electronic" w:date="2014-09-29T19:01:00Z">
              <w:del w:id="1432" w:author="Sooho Chang" w:date="2014-12-18T08:44:00Z">
                <w:r w:rsidRPr="008C630E" w:rsidDel="00A6190E">
                  <w:delText>Whole library files and binary files on each platform(i.e. Ubuntu, Tizen. Arduino) can be made in this folder</w:delText>
                </w:r>
              </w:del>
            </w:ins>
          </w:p>
        </w:tc>
      </w:tr>
      <w:tr w:rsidR="00E81E74" w:rsidDel="00A6190E" w14:paraId="157B9F03" w14:textId="5C94C09E" w:rsidTr="0013659A">
        <w:trPr>
          <w:ins w:id="1433" w:author="Samsung Electronic" w:date="2014-09-29T19:01:00Z"/>
          <w:del w:id="1434" w:author="Sooho Chang" w:date="2014-12-18T08:44:00Z"/>
        </w:trPr>
        <w:tc>
          <w:tcPr>
            <w:tcW w:w="2835" w:type="dxa"/>
          </w:tcPr>
          <w:p w14:paraId="0CB06DFF" w14:textId="72702866" w:rsidR="00E81E74" w:rsidRPr="007551ED" w:rsidDel="00A6190E" w:rsidRDefault="00E81E74" w:rsidP="0013659A">
            <w:pPr>
              <w:rPr>
                <w:ins w:id="1435" w:author="Samsung Electronic" w:date="2014-09-29T19:01:00Z"/>
                <w:del w:id="1436" w:author="Sooho Chang" w:date="2014-12-18T08:44:00Z"/>
                <w:sz w:val="20"/>
              </w:rPr>
            </w:pPr>
            <w:ins w:id="1437" w:author="Samsung Electronic" w:date="2014-09-29T19:01:00Z">
              <w:del w:id="1438" w:author="Sooho Chang" w:date="2014-12-18T08:44:00Z">
                <w:r w:rsidRPr="007551ED" w:rsidDel="00A6190E">
                  <w:rPr>
                    <w:rFonts w:eastAsia="맑은 고딕"/>
                    <w:sz w:val="20"/>
                  </w:rPr>
                  <w:delText>/lib</w:delText>
                </w:r>
              </w:del>
            </w:ins>
          </w:p>
        </w:tc>
        <w:tc>
          <w:tcPr>
            <w:tcW w:w="5954" w:type="dxa"/>
          </w:tcPr>
          <w:p w14:paraId="67788462" w14:textId="19F81044" w:rsidR="00E81E74" w:rsidRPr="00D8201A" w:rsidDel="00A6190E" w:rsidRDefault="00E81E74" w:rsidP="0013659A">
            <w:pPr>
              <w:rPr>
                <w:ins w:id="1439" w:author="Samsung Electronic" w:date="2014-09-29T19:01:00Z"/>
                <w:del w:id="1440" w:author="Sooho Chang" w:date="2014-12-18T08:44:00Z"/>
                <w:sz w:val="20"/>
              </w:rPr>
            </w:pPr>
            <w:ins w:id="1441" w:author="Samsung Electronic" w:date="2014-09-29T19:01:00Z">
              <w:del w:id="1442" w:author="Sooho Chang" w:date="2014-12-18T08:44:00Z">
                <w:r w:rsidRPr="008C630E" w:rsidDel="00A6190E">
                  <w:delText>Common library that is required to build our source code is located in this folder. Now source code of jsoncpp is located</w:delText>
                </w:r>
              </w:del>
            </w:ins>
          </w:p>
        </w:tc>
      </w:tr>
    </w:tbl>
    <w:p w14:paraId="428FEFC9" w14:textId="51AE44EA" w:rsidR="00E81E74" w:rsidDel="00A6190E" w:rsidRDefault="00E81E74" w:rsidP="00E81E74">
      <w:pPr>
        <w:pStyle w:val="3"/>
        <w:rPr>
          <w:ins w:id="1443" w:author="Samsung Electronic" w:date="2014-09-29T19:01:00Z"/>
          <w:del w:id="1444" w:author="Sooho Chang" w:date="2014-12-18T08:44:00Z"/>
          <w:rFonts w:eastAsia="맑은 고딕"/>
          <w:lang w:eastAsia="ko-KR"/>
        </w:rPr>
      </w:pPr>
    </w:p>
    <w:p w14:paraId="26EEC69E" w14:textId="43459182" w:rsidR="00E81E74" w:rsidRPr="005F6CE3" w:rsidDel="00A6190E" w:rsidRDefault="00E81E74">
      <w:pPr>
        <w:pStyle w:val="3"/>
        <w:jc w:val="both"/>
        <w:rPr>
          <w:ins w:id="1445" w:author="Samsung Electronic" w:date="2014-09-29T19:01:00Z"/>
          <w:del w:id="1446" w:author="Sooho Chang" w:date="2014-12-18T08:44:00Z"/>
          <w:rFonts w:eastAsia="맑은 고딕"/>
          <w:lang w:eastAsia="ko-KR"/>
          <w:rPrChange w:id="1447" w:author="Samsung Electronic" w:date="2014-09-29T19:06:00Z">
            <w:rPr>
              <w:ins w:id="1448" w:author="Samsung Electronic" w:date="2014-09-29T19:01:00Z"/>
              <w:del w:id="1449" w:author="Sooho Chang" w:date="2014-12-18T08:44:00Z"/>
              <w:lang w:eastAsia="ko-KR"/>
            </w:rPr>
          </w:rPrChange>
        </w:rPr>
        <w:pPrChange w:id="1450" w:author="Samsung Electronic" w:date="2014-09-29T19:06:00Z">
          <w:pPr>
            <w:pStyle w:val="2"/>
          </w:pPr>
        </w:pPrChange>
      </w:pPr>
      <w:bookmarkStart w:id="1451" w:name="_Toc399780977"/>
      <w:ins w:id="1452" w:author="Samsung Electronic" w:date="2014-09-29T19:01:00Z">
        <w:del w:id="1453" w:author="Sooho Chang" w:date="2014-12-18T08:44:00Z">
          <w:r w:rsidDel="00A6190E">
            <w:rPr>
              <w:rFonts w:eastAsia="맑은 고딕" w:hint="eastAsia"/>
              <w:lang w:eastAsia="ko-KR"/>
            </w:rPr>
            <w:delText xml:space="preserve">2: </w:delText>
          </w:r>
          <w:r w:rsidRPr="005F6CE3" w:rsidDel="00A6190E">
            <w:rPr>
              <w:rFonts w:eastAsia="맑은 고딕"/>
              <w:b w:val="0"/>
              <w:bCs w:val="0"/>
              <w:lang w:eastAsia="ko-KR"/>
              <w:rPrChange w:id="1454" w:author="Samsung Electronic" w:date="2014-09-29T19:06:00Z">
                <w:rPr>
                  <w:b w:val="0"/>
                  <w:bCs w:val="0"/>
                  <w:lang w:eastAsia="ko-KR"/>
                </w:rPr>
              </w:rPrChange>
            </w:rPr>
            <w:delText>Modify the Makefile in the Things Graph Manager directory with the local boost path.</w:delText>
          </w:r>
          <w:bookmarkEnd w:id="1451"/>
        </w:del>
      </w:ins>
    </w:p>
    <w:p w14:paraId="314651A6" w14:textId="76E74869" w:rsidR="00E81E74" w:rsidDel="00A6190E" w:rsidRDefault="00E81E74" w:rsidP="00E81E74">
      <w:pPr>
        <w:jc w:val="both"/>
        <w:rPr>
          <w:ins w:id="1455" w:author="Samsung Electronic" w:date="2014-09-29T19:01:00Z"/>
          <w:del w:id="1456" w:author="Sooho Chang" w:date="2014-12-18T08:44:00Z"/>
          <w:lang w:eastAsia="ko-KR"/>
        </w:rPr>
      </w:pPr>
      <w:ins w:id="1457" w:author="Samsung Electronic" w:date="2014-09-29T19:01:00Z">
        <w:del w:id="1458" w:author="Sooho Chang" w:date="2014-12-18T08:44:00Z">
          <w:r w:rsidRPr="00D65367" w:rsidDel="00A6190E">
            <w:rPr>
              <w:lang w:eastAsia="ko-KR"/>
            </w:rPr>
            <w:delText xml:space="preserve">Installing Boost is one of prerequisites to use Iotivity Stack, and there are </w:delText>
          </w:r>
          <w:r w:rsidRPr="007551ED" w:rsidDel="00A6190E">
            <w:delText xml:space="preserve">references for the Boost path in Makefiles of Things Graph Manager directory. Following codes show the default path for Boost and users should modify the exact path in their environment. </w:delText>
          </w:r>
        </w:del>
      </w:ins>
    </w:p>
    <w:p w14:paraId="71B71442" w14:textId="0CB63622" w:rsidR="00E81E74" w:rsidDel="00A6190E" w:rsidRDefault="00E81E74" w:rsidP="00E81E74">
      <w:pPr>
        <w:pStyle w:val="body"/>
        <w:rPr>
          <w:ins w:id="1459" w:author="Samsung Electronic" w:date="2014-09-29T19:01:00Z"/>
          <w:del w:id="1460" w:author="Sooho Chang" w:date="2014-12-18T08:44:00Z"/>
        </w:rPr>
      </w:pPr>
      <w:ins w:id="1461" w:author="Samsung Electronic" w:date="2014-09-29T19:01:00Z">
        <w:del w:id="1462" w:author="Sooho Chang" w:date="2014-12-18T08:44:00Z">
          <w:r w:rsidRPr="005E54D9" w:rsidDel="00A6190E">
            <w:rPr>
              <w:noProof/>
              <w:lang w:eastAsia="ko-KR"/>
            </w:rPr>
            <w:lastRenderedPageBreak/>
            <mc:AlternateContent>
              <mc:Choice Requires="wps">
                <w:drawing>
                  <wp:inline distT="0" distB="0" distL="0" distR="0" wp14:anchorId="2007DED3" wp14:editId="68FC052A">
                    <wp:extent cx="5580000" cy="1097280"/>
                    <wp:effectExtent l="0" t="0" r="20955" b="26670"/>
                    <wp:docPr id="2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80000" cy="10972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7E7092" w14:textId="77777777" w:rsidR="008279C1" w:rsidRDefault="008279C1" w:rsidP="00E81E74">
                                <w:pPr>
                                  <w:pStyle w:val="ae"/>
                                  <w:ind w:firstLine="360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>IOT_BASE=</w:t>
                                </w:r>
                                <w:proofErr w:type="gramStart"/>
                                <w:r>
                                  <w:rPr>
                                    <w:lang w:eastAsia="ko-KR"/>
                                  </w:rPr>
                                  <w:t>..</w:t>
                                </w:r>
                                <w:proofErr w:type="gramEnd"/>
                                <w:r>
                                  <w:rPr>
                                    <w:lang w:eastAsia="ko-KR"/>
                                  </w:rPr>
                                  <w:t>/../../../../oic-resource</w:t>
                                </w:r>
                              </w:p>
                              <w:p w14:paraId="3CB19703" w14:textId="77777777" w:rsidR="008279C1" w:rsidRPr="007551ED" w:rsidRDefault="008279C1" w:rsidP="00E81E74">
                                <w:pPr>
                                  <w:pStyle w:val="ae"/>
                                  <w:ind w:firstLine="360"/>
                                  <w:rPr>
                                    <w:rFonts w:eastAsia="맑은 고딕"/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>BOOST_ROOT=</w:t>
                                </w:r>
                                <w:proofErr w:type="gramStart"/>
                                <w:r>
                                  <w:rPr>
                                    <w:lang w:eastAsia="ko-KR"/>
                                  </w:rPr>
                                  <w:t>..</w:t>
                                </w:r>
                                <w:proofErr w:type="gramEnd"/>
                                <w:r>
                                  <w:rPr>
                                    <w:lang w:eastAsia="ko-KR"/>
                                  </w:rPr>
                                  <w:t>/../../../../</w:t>
                                </w:r>
                                <w:r>
                                  <w:rPr>
                                    <w:rFonts w:eastAsia="맑은 고딕" w:hint="eastAsia"/>
                                    <w:lang w:eastAsia="ko-KR"/>
                                  </w:rPr>
                                  <w:t>../</w:t>
                                </w:r>
                              </w:p>
                              <w:p w14:paraId="03FB1F3E" w14:textId="77777777" w:rsidR="008279C1" w:rsidRDefault="008279C1" w:rsidP="00E81E74">
                                <w:pPr>
                                  <w:pStyle w:val="ae"/>
                                  <w:ind w:firstLine="360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>BOOST_DIR=$(BOOST_ROOT</w:t>
                                </w:r>
                                <w:proofErr w:type="gramStart"/>
                                <w:r>
                                  <w:rPr>
                                    <w:lang w:eastAsia="ko-KR"/>
                                  </w:rPr>
                                  <w:t>)boost</w:t>
                                </w:r>
                                <w:proofErr w:type="gramEnd"/>
                                <w:r>
                                  <w:rPr>
                                    <w:lang w:eastAsia="ko-KR"/>
                                  </w:rPr>
                                  <w:t>_1_5</w:t>
                                </w:r>
                                <w:r>
                                  <w:rPr>
                                    <w:rFonts w:eastAsia="맑은 고딕" w:hint="eastAsia"/>
                                    <w:lang w:eastAsia="ko-KR"/>
                                  </w:rPr>
                                  <w:t>1</w:t>
                                </w:r>
                                <w:r>
                                  <w:rPr>
                                    <w:lang w:eastAsia="ko-KR"/>
                                  </w:rPr>
                                  <w:t>_0</w:t>
                                </w:r>
                              </w:p>
                              <w:p w14:paraId="53EA3622" w14:textId="77777777" w:rsidR="008279C1" w:rsidRDefault="008279C1" w:rsidP="00E81E74">
                                <w:pPr>
                                  <w:pStyle w:val="ae"/>
                                  <w:ind w:firstLine="360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>RST_NAME=.</w:t>
                                </w:r>
                              </w:p>
                              <w:p w14:paraId="5B2BA16C" w14:textId="77777777" w:rsidR="008279C1" w:rsidRDefault="008279C1" w:rsidP="00E81E74">
                                <w:pPr>
                                  <w:pStyle w:val="ae"/>
                                  <w:ind w:firstLine="360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.</w:t>
                                </w:r>
                              </w:p>
                              <w:p w14:paraId="33DC9BBB" w14:textId="77777777" w:rsidR="008279C1" w:rsidRDefault="008279C1" w:rsidP="00E81E74">
                                <w:pPr>
                                  <w:pStyle w:val="ae"/>
                                  <w:ind w:firstLine="360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0" tIns="72000" rIns="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68" style="width:439.35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9PzQgIAAHAEAAAOAAAAZHJzL2Uyb0RvYy54bWysVNtu2zAMfR+wfxD0vtjx6jYx4hRFug4D&#10;uq1Ytw+QZdkWptsoJU739aXkJE23t2F+EEiJOjo8JL263mtFdgK8tKam81lOiTDcttL0Nf3x/e7d&#10;ghIfmGmZskbU9El4er1++2Y1ukoUdrCqFUAQxPhqdDUdQnBVlnk+CM38zDph8LCzoFlAF/qsBTYi&#10;ulZZkeeX2WihdWC58B53b6dDuk74XSd4+Np1XgSiaorcQlohrU1cs/WKVT0wN0h+oMH+gYVm0uCj&#10;J6hbFhjZgvwLSksO1tsuzLjVme06yUXKAbOZ539k8zgwJ1IuKI53J5n8/4PlX3YPQGRb06KgxDCN&#10;NfqGqjHTK0HKqM/ofIVhj+4BYobe3Vv+0xNjNwNGiRsAOw6CtchqHuOzVxei4/EqacbPtkV0tg02&#10;SbXvQEdAFIHsU0WeThUR+0A4bpblIsePEo5n83x5VSxSzTJWHa878OGjsJpEo6aA5BM82937EOmw&#10;6hiS6Fsl2zupVHJim4mNArJj2CBNP09X1VYj12lvWcb3J5zUlTE8ofpzJGXIWNNlWZQJ4dWZh745&#10;vRHTeQE8h9Ay4CgoqWuakj40Z5T2g2mRAasCk2qyMStlDlpHeacyhX2zT8W8KI6Va2z7hOqDnVof&#10;RxWNwcJvSkZs+5r6X1sGghL1yWAF319GdiQk5wonDB1IDhpNMi5K3KeEGY4wNQ1HcxOmudo6kP2A&#10;r0xiGnuDFe9kqkXshonRgTu2dRLzMIJxbs79FPXyo1g/AwAA//8DAFBLAwQUAAYACAAAACEAdt58&#10;39oAAAAFAQAADwAAAGRycy9kb3ducmV2LnhtbEyPwU7DMBBE70j8g7VI3KhDD01I41RVECDEiYLE&#10;dRtvk4C9jmw3DX+P4UIvI61mNPO22szWiIl8GBwruF1kIIhbpwfuFLy/PdwUIEJE1mgck4JvCrCp&#10;Ly8qLLU78StNu9iJVMKhRAV9jGMpZWh7shgWbiRO3sF5izGdvpPa4ymVWyOXWbaSFgdOCz2O1PTU&#10;fu2OVsEzfd77/HF6WT1NhpHvmo+taZS6vpq3axCR5vgfhl/8hA51Ytq7I+sgjIL0SPzT5BV5kYPY&#10;p1C+LEDWlTynr38AAAD//wMAUEsBAi0AFAAGAAgAAAAhALaDOJL+AAAA4QEAABMAAAAAAAAAAAAA&#10;AAAAAAAAAFtDb250ZW50X1R5cGVzXS54bWxQSwECLQAUAAYACAAAACEAOP0h/9YAAACUAQAACwAA&#10;AAAAAAAAAAAAAAAvAQAAX3JlbHMvLnJlbHNQSwECLQAUAAYACAAAACEA+NPT80ICAABwBAAADgAA&#10;AAAAAAAAAAAAAAAuAgAAZHJzL2Uyb0RvYy54bWxQSwECLQAUAAYACAAAACEAdt5839oAAAAFAQAA&#10;DwAAAAAAAAAAAAAAAACcBAAAZHJzL2Rvd25yZXYueG1sUEsFBgAAAAAEAAQA8wAAAKMFAAAAAA==&#10;" fillcolor="#f2f2f2 [3052]">
                    <v:textbox inset="1mm,2mm,0">
                      <w:txbxContent>
                        <w:p w14:paraId="7B7E7092" w14:textId="77777777" w:rsidR="008279C1" w:rsidRDefault="008279C1" w:rsidP="00E81E74">
                          <w:pPr>
                            <w:pStyle w:val="ae"/>
                            <w:ind w:firstLine="360"/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>IOT_BASE=</w:t>
                          </w:r>
                          <w:proofErr w:type="gramStart"/>
                          <w:r>
                            <w:rPr>
                              <w:lang w:eastAsia="ko-KR"/>
                            </w:rPr>
                            <w:t>..</w:t>
                          </w:r>
                          <w:proofErr w:type="gramEnd"/>
                          <w:r>
                            <w:rPr>
                              <w:lang w:eastAsia="ko-KR"/>
                            </w:rPr>
                            <w:t>/../../../../</w:t>
                          </w:r>
                          <w:proofErr w:type="spellStart"/>
                          <w:r>
                            <w:rPr>
                              <w:lang w:eastAsia="ko-KR"/>
                            </w:rPr>
                            <w:t>oic</w:t>
                          </w:r>
                          <w:proofErr w:type="spellEnd"/>
                          <w:r>
                            <w:rPr>
                              <w:lang w:eastAsia="ko-KR"/>
                            </w:rPr>
                            <w:t>-resource</w:t>
                          </w:r>
                        </w:p>
                        <w:p w14:paraId="3CB19703" w14:textId="77777777" w:rsidR="008279C1" w:rsidRPr="007551ED" w:rsidRDefault="008279C1" w:rsidP="00E81E74">
                          <w:pPr>
                            <w:pStyle w:val="ae"/>
                            <w:ind w:firstLine="360"/>
                            <w:rPr>
                              <w:rFonts w:eastAsia="맑은 고딕"/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>BOOST_ROOT=</w:t>
                          </w:r>
                          <w:proofErr w:type="gramStart"/>
                          <w:r>
                            <w:rPr>
                              <w:lang w:eastAsia="ko-KR"/>
                            </w:rPr>
                            <w:t>..</w:t>
                          </w:r>
                          <w:proofErr w:type="gramEnd"/>
                          <w:r>
                            <w:rPr>
                              <w:lang w:eastAsia="ko-KR"/>
                            </w:rPr>
                            <w:t>/../../../../</w:t>
                          </w:r>
                          <w:r>
                            <w:rPr>
                              <w:rFonts w:eastAsia="맑은 고딕" w:hint="eastAsia"/>
                              <w:lang w:eastAsia="ko-KR"/>
                            </w:rPr>
                            <w:t>../</w:t>
                          </w:r>
                        </w:p>
                        <w:p w14:paraId="03FB1F3E" w14:textId="77777777" w:rsidR="008279C1" w:rsidRDefault="008279C1" w:rsidP="00E81E74">
                          <w:pPr>
                            <w:pStyle w:val="ae"/>
                            <w:ind w:firstLine="360"/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>BOOST_DIR=$(BOOST_ROOT</w:t>
                          </w:r>
                          <w:proofErr w:type="gramStart"/>
                          <w:r>
                            <w:rPr>
                              <w:lang w:eastAsia="ko-KR"/>
                            </w:rPr>
                            <w:t>)boost</w:t>
                          </w:r>
                          <w:proofErr w:type="gramEnd"/>
                          <w:r>
                            <w:rPr>
                              <w:lang w:eastAsia="ko-KR"/>
                            </w:rPr>
                            <w:t>_1_5</w:t>
                          </w:r>
                          <w:r>
                            <w:rPr>
                              <w:rFonts w:eastAsia="맑은 고딕" w:hint="eastAsia"/>
                              <w:lang w:eastAsia="ko-KR"/>
                            </w:rPr>
                            <w:t>1</w:t>
                          </w:r>
                          <w:r>
                            <w:rPr>
                              <w:lang w:eastAsia="ko-KR"/>
                            </w:rPr>
                            <w:t>_0</w:t>
                          </w:r>
                        </w:p>
                        <w:p w14:paraId="53EA3622" w14:textId="77777777" w:rsidR="008279C1" w:rsidRDefault="008279C1" w:rsidP="00E81E74">
                          <w:pPr>
                            <w:pStyle w:val="ae"/>
                            <w:ind w:firstLine="360"/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>RST_NAME=.</w:t>
                          </w:r>
                        </w:p>
                        <w:p w14:paraId="5B2BA16C" w14:textId="77777777" w:rsidR="008279C1" w:rsidRDefault="008279C1" w:rsidP="00E81E74">
                          <w:pPr>
                            <w:pStyle w:val="ae"/>
                            <w:ind w:firstLine="360"/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>.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.</w:t>
                          </w:r>
                        </w:p>
                        <w:p w14:paraId="33DC9BBB" w14:textId="77777777" w:rsidR="008279C1" w:rsidRDefault="008279C1" w:rsidP="00E81E74">
                          <w:pPr>
                            <w:pStyle w:val="ae"/>
                            <w:ind w:firstLine="360"/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.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del>
      </w:ins>
    </w:p>
    <w:p w14:paraId="36D35D7A" w14:textId="73628D88" w:rsidR="00E81E74" w:rsidRPr="005F6CE3" w:rsidDel="00A6190E" w:rsidRDefault="00E81E74">
      <w:pPr>
        <w:pStyle w:val="3"/>
        <w:jc w:val="both"/>
        <w:rPr>
          <w:ins w:id="1463" w:author="Samsung Electronic" w:date="2014-09-29T19:01:00Z"/>
          <w:del w:id="1464" w:author="Sooho Chang" w:date="2014-12-18T08:44:00Z"/>
          <w:rFonts w:eastAsia="맑은 고딕"/>
          <w:lang w:eastAsia="ko-KR"/>
          <w:rPrChange w:id="1465" w:author="Samsung Electronic" w:date="2014-09-29T19:06:00Z">
            <w:rPr>
              <w:ins w:id="1466" w:author="Samsung Electronic" w:date="2014-09-29T19:01:00Z"/>
              <w:del w:id="1467" w:author="Sooho Chang" w:date="2014-12-18T08:44:00Z"/>
              <w:lang w:eastAsia="ko-KR"/>
            </w:rPr>
          </w:rPrChange>
        </w:rPr>
        <w:pPrChange w:id="1468" w:author="Samsung Electronic" w:date="2014-09-29T19:06:00Z">
          <w:pPr>
            <w:pStyle w:val="2"/>
          </w:pPr>
        </w:pPrChange>
      </w:pPr>
      <w:bookmarkStart w:id="1469" w:name="_Toc399780978"/>
      <w:ins w:id="1470" w:author="Samsung Electronic" w:date="2014-09-29T19:01:00Z">
        <w:del w:id="1471" w:author="Sooho Chang" w:date="2014-12-18T08:44:00Z">
          <w:r w:rsidDel="00A6190E">
            <w:rPr>
              <w:rFonts w:eastAsia="맑은 고딕" w:hint="eastAsia"/>
              <w:lang w:eastAsia="ko-KR"/>
            </w:rPr>
            <w:delText xml:space="preserve">3: </w:delText>
          </w:r>
          <w:r w:rsidRPr="005F6CE3" w:rsidDel="00A6190E">
            <w:rPr>
              <w:rFonts w:eastAsia="맑은 고딕"/>
              <w:b w:val="0"/>
              <w:bCs w:val="0"/>
              <w:lang w:eastAsia="ko-KR"/>
              <w:rPrChange w:id="1472" w:author="Samsung Electronic" w:date="2014-09-29T19:06:00Z">
                <w:rPr>
                  <w:b w:val="0"/>
                  <w:bCs w:val="0"/>
                  <w:lang w:eastAsia="ko-KR"/>
                </w:rPr>
              </w:rPrChange>
            </w:rPr>
            <w:delText>Build</w:delText>
          </w:r>
          <w:bookmarkEnd w:id="1469"/>
        </w:del>
      </w:ins>
    </w:p>
    <w:p w14:paraId="65B5F439" w14:textId="77386F05" w:rsidR="00E81E74" w:rsidRPr="007551ED" w:rsidDel="00A6190E" w:rsidRDefault="00E81E74" w:rsidP="00E81E74">
      <w:pPr>
        <w:rPr>
          <w:ins w:id="1473" w:author="Samsung Electronic" w:date="2014-09-29T19:01:00Z"/>
          <w:del w:id="1474" w:author="Sooho Chang" w:date="2014-12-18T08:44:00Z"/>
          <w:lang w:eastAsia="ko-KR"/>
        </w:rPr>
      </w:pPr>
      <w:ins w:id="1475" w:author="Samsung Electronic" w:date="2014-09-29T19:01:00Z">
        <w:del w:id="1476" w:author="Sooho Chang" w:date="2014-12-18T08:44:00Z">
          <w:r w:rsidDel="00A6190E">
            <w:rPr>
              <w:rFonts w:hint="eastAsia"/>
              <w:lang w:eastAsia="ko-KR"/>
            </w:rPr>
            <w:tab/>
          </w:r>
        </w:del>
      </w:ins>
    </w:p>
    <w:p w14:paraId="106725EC" w14:textId="41EAA001" w:rsidR="00E81E74" w:rsidRPr="00BA1716" w:rsidDel="00A6190E" w:rsidRDefault="00E81E74" w:rsidP="00E81E74">
      <w:pPr>
        <w:rPr>
          <w:ins w:id="1477" w:author="Samsung Electronic" w:date="2014-09-29T19:01:00Z"/>
          <w:del w:id="1478" w:author="Sooho Chang" w:date="2014-12-18T08:44:00Z"/>
          <w:rFonts w:eastAsia="맑은 고딕"/>
          <w:lang w:eastAsia="ko-KR"/>
        </w:rPr>
      </w:pPr>
      <w:ins w:id="1479" w:author="Samsung Electronic" w:date="2014-09-29T19:01:00Z">
        <w:del w:id="1480" w:author="Sooho Chang" w:date="2014-12-18T08:44:00Z">
          <w:r w:rsidRPr="005E54D9" w:rsidDel="00A6190E">
            <w:rPr>
              <w:rFonts w:asciiTheme="minorHAnsi" w:eastAsiaTheme="majorEastAsia" w:hAnsiTheme="minorHAnsi"/>
              <w:noProof/>
              <w:shd w:val="clear" w:color="auto" w:fill="FFFFFF"/>
              <w:lang w:eastAsia="ko-KR"/>
              <w:rPrChange w:id="1481">
                <w:rPr>
                  <w:noProof/>
                  <w:lang w:eastAsia="ko-KR"/>
                </w:rPr>
              </w:rPrChange>
            </w:rPr>
            <mc:AlternateContent>
              <mc:Choice Requires="wps">
                <w:drawing>
                  <wp:inline distT="0" distB="0" distL="0" distR="0" wp14:anchorId="275F0529" wp14:editId="0355B4C3">
                    <wp:extent cx="5580000" cy="360000"/>
                    <wp:effectExtent l="0" t="0" r="20955" b="21590"/>
                    <wp:docPr id="23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A06332" w14:textId="77777777" w:rsidR="008279C1" w:rsidRDefault="008279C1" w:rsidP="00E81E74">
                                <w:pPr>
                                  <w:ind w:firstLine="360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~/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eastAsia="맑은 고딕" w:hint="eastAsia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oi</w:t>
                                </w:r>
                                <w:r>
                                  <w:rPr>
                                    <w:rFonts w:eastAsia="맑은 고딕" w:hint="eastAsia"/>
                                    <w:lang w:eastAsia="ko-KR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-service/</w:t>
                                </w:r>
                                <w:proofErr w:type="spellStart"/>
                                <w:r>
                                  <w:rPr>
                                    <w:rFonts w:eastAsia="맑은 고딕" w:hint="eastAsia"/>
                                    <w:lang w:eastAsia="ko-KR"/>
                                  </w:rPr>
                                  <w:t>Things_Manager</w:t>
                                </w:r>
                                <w:proofErr w:type="spellEnd"/>
                                <w:r>
                                  <w:rPr>
                                    <w:rFonts w:eastAsia="맑은 고딕" w:hint="eastAsia"/>
                                    <w:lang w:eastAsia="ko-KR"/>
                                  </w:rPr>
                                  <w:t>/build/</w:t>
                                </w:r>
                                <w:proofErr w:type="spellStart"/>
                                <w:r>
                                  <w:rPr>
                                    <w:rFonts w:eastAsia="맑은 고딕" w:hint="eastAsia"/>
                                    <w:lang w:eastAsia="ko-KR"/>
                                  </w:rPr>
                                  <w:t>linux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$ make</w:t>
                                </w:r>
                              </w:p>
                              <w:p w14:paraId="410A3C92" w14:textId="77777777" w:rsidR="008279C1" w:rsidRPr="007551ED" w:rsidRDefault="008279C1" w:rsidP="00E81E74">
                                <w:pPr>
                                  <w:ind w:firstLineChars="150" w:firstLine="240"/>
                                  <w:rPr>
                                    <w:rFonts w:ascii="Courier New" w:eastAsia="맑은 고딕" w:hAnsi="Courier New" w:cs="Courier New"/>
                                    <w:sz w:val="16"/>
                                    <w:szCs w:val="16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72000" rIns="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_x0000_s1069" style="width:43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93PgIAAG8EAAAOAAAAZHJzL2Uyb0RvYy54bWysVNtu1DAQfUfiHyy/0+ylKW3UbFVtKUIq&#10;UFH4AMdxEgvbY8bezZav79jZ3bbwhsiDNWOPj8+cmcnl1c4atlUYNLiaz09mnCknodWur/mP77fv&#10;zjkLUbhWGHCq5o8q8KvV2zeXo6/UAgYwrUJGIC5Uo6/5EKOviiLIQVkRTsArR4cdoBWRXOyLFsVI&#10;6NYUi9nsrBgBW48gVQi0ezMd8lXG7zol49euCyoyU3PiFvOKeW3SWqwuRdWj8IOWexriH1hYoR09&#10;eoS6EVGwDeq/oKyWCAG6eCLBFtB1WqqcA2Uzn/2RzcMgvMq5kDjBH2UK/w9WftneI9NtzRdLzpyw&#10;VKNvpJpwvVGsTPqMPlQU9uDvMWUY/B3In4E5WA8Upa4RYRyUaInVPMUXry4kJ9BV1oyfoSV0sYmQ&#10;pdp1aBMgicB2uSKPx4qoXWSSNsvyfEYfZ5LOlmfZTk+I6nDbY4gfFViWjJojcc/oYnsX4hR6CMns&#10;wej2VhuTndRlam2QbQX1R9PP81WzsUR12rso0/MTTm7KFJ4JhJdIxrGx5hfloswIr84C9s3xjZTB&#10;M+BLCKsjTYLRtuY5531vJmU/uJYYiCoKbSabBDBuL3VSd6pS3DW7XMvT5aFwDbSPJD7C1Pk0qWQM&#10;gL85G6nrax5+bQQqzswnRwXMEtOYZOc9DRhJj9kho8nGaUn7nAknCabm8WCu4zRWG4+6H+iVSUwH&#10;11TwTudapGaYGO25U1dnMfcTmMbmpZ+jnv8TqycAAAD//wMAUEsDBBQABgAIAAAAIQAwXMGq2QAA&#10;AAQBAAAPAAAAZHJzL2Rvd25yZXYueG1sTI9BS8QwEIXvgv8hjODNTRVsa226LBUV8bSr4HW2Gdtq&#10;MilJtlv/vdGLXgYe7/HeN/V6sUbM5MPoWMHlKgNB3Dk9cq/g9eX+ogQRIrJG45gUfFGAdXN6UmOl&#10;3ZG3NO9iL1IJhwoVDDFOlZShG8hiWLmJOHnvzluMSfpeao/HVG6NvMqyXFocOS0MOFE7UPe5O1gF&#10;T/Rx54uH+Tl/nA0j37RvG9MqdX62bG5BRFriXxh+8BM6NIlp7w6sgzAK0iPx9yavLMoCxF7BdV6A&#10;bGr5H775BgAA//8DAFBLAQItABQABgAIAAAAIQC2gziS/gAAAOEBAAATAAAAAAAAAAAAAAAAAAAA&#10;AABbQ29udGVudF9UeXBlc10ueG1sUEsBAi0AFAAGAAgAAAAhADj9If/WAAAAlAEAAAsAAAAAAAAA&#10;AAAAAAAALwEAAF9yZWxzLy5yZWxzUEsBAi0AFAAGAAgAAAAhABOov3c+AgAAbwQAAA4AAAAAAAAA&#10;AAAAAAAALgIAAGRycy9lMm9Eb2MueG1sUEsBAi0AFAAGAAgAAAAhADBcwarZAAAABAEAAA8AAAAA&#10;AAAAAAAAAAAAmAQAAGRycy9kb3ducmV2LnhtbFBLBQYAAAAABAAEAPMAAACeBQAAAAA=&#10;" fillcolor="#f2f2f2 [3052]">
                    <v:textbox inset="1mm,2mm,0">
                      <w:txbxContent>
                        <w:p w14:paraId="41A06332" w14:textId="77777777" w:rsidR="008279C1" w:rsidRDefault="008279C1" w:rsidP="00E81E74">
                          <w:pPr>
                            <w:ind w:firstLine="360"/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~/</w:t>
                          </w:r>
                          <w:proofErr w:type="spellStart"/>
                          <w:r>
                            <w:rPr>
                              <w:rFonts w:hint="eastAsia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eastAsia="맑은 고딕" w:hint="eastAsia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hint="eastAsia"/>
                              <w:lang w:eastAsia="ko-KR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hint="eastAsia"/>
                              <w:lang w:eastAsia="ko-KR"/>
                            </w:rPr>
                            <w:t>oi</w:t>
                          </w:r>
                          <w:r>
                            <w:rPr>
                              <w:rFonts w:eastAsia="맑은 고딕" w:hint="eastAsia"/>
                              <w:lang w:eastAsia="ko-KR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hint="eastAsia"/>
                              <w:lang w:eastAsia="ko-KR"/>
                            </w:rPr>
                            <w:t>-service/</w:t>
                          </w:r>
                          <w:proofErr w:type="spellStart"/>
                          <w:r>
                            <w:rPr>
                              <w:rFonts w:eastAsia="맑은 고딕" w:hint="eastAsia"/>
                              <w:lang w:eastAsia="ko-KR"/>
                            </w:rPr>
                            <w:t>Things_Manager</w:t>
                          </w:r>
                          <w:proofErr w:type="spellEnd"/>
                          <w:r>
                            <w:rPr>
                              <w:rFonts w:eastAsia="맑은 고딕" w:hint="eastAsia"/>
                              <w:lang w:eastAsia="ko-KR"/>
                            </w:rPr>
                            <w:t>/build/</w:t>
                          </w:r>
                          <w:proofErr w:type="spellStart"/>
                          <w:r>
                            <w:rPr>
                              <w:rFonts w:eastAsia="맑은 고딕" w:hint="eastAsia"/>
                              <w:lang w:eastAsia="ko-KR"/>
                            </w:rPr>
                            <w:t>linux</w:t>
                          </w:r>
                          <w:proofErr w:type="spellEnd"/>
                          <w:r>
                            <w:rPr>
                              <w:rFonts w:hint="eastAsia"/>
                              <w:lang w:eastAsia="ko-KR"/>
                            </w:rPr>
                            <w:t>$ make</w:t>
                          </w:r>
                        </w:p>
                        <w:p w14:paraId="410A3C92" w14:textId="77777777" w:rsidR="008279C1" w:rsidRPr="007551ED" w:rsidRDefault="008279C1" w:rsidP="00E81E74">
                          <w:pPr>
                            <w:ind w:firstLineChars="150" w:firstLine="240"/>
                            <w:rPr>
                              <w:rFonts w:ascii="Courier New" w:eastAsia="맑은 고딕" w:hAnsi="Courier New" w:cs="Courier New"/>
                              <w:sz w:val="16"/>
                              <w:szCs w:val="16"/>
                              <w:lang w:eastAsia="ko-KR"/>
                            </w:rPr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Del="00A6190E">
            <w:rPr>
              <w:rFonts w:hint="eastAsia"/>
              <w:lang w:eastAsia="ko-KR"/>
            </w:rPr>
            <w:tab/>
          </w:r>
        </w:del>
      </w:ins>
    </w:p>
    <w:p w14:paraId="4E815BA8" w14:textId="77777777" w:rsidR="00D3728E" w:rsidRPr="00E81E74" w:rsidRDefault="00D3728E">
      <w:pPr>
        <w:rPr>
          <w:ins w:id="1482" w:author="Samsung Electronic" w:date="2014-09-29T18:03:00Z"/>
          <w:rFonts w:eastAsia="맑은 고딕"/>
          <w:lang w:eastAsia="ko-KR"/>
        </w:rPr>
        <w:pPrChange w:id="1483" w:author="Samsung Electronic" w:date="2014-09-29T18:03:00Z">
          <w:pPr>
            <w:pStyle w:val="1"/>
          </w:pPr>
        </w:pPrChange>
      </w:pPr>
    </w:p>
    <w:p w14:paraId="236CEC80" w14:textId="412E8FC0" w:rsidR="00CF4423" w:rsidRDefault="00CF4423" w:rsidP="00CA3552">
      <w:pPr>
        <w:pStyle w:val="1"/>
      </w:pPr>
      <w:bookmarkStart w:id="1484" w:name="_Toc399780979"/>
      <w:r>
        <w:t xml:space="preserve">Build </w:t>
      </w:r>
      <w:r w:rsidR="00D46418">
        <w:t xml:space="preserve">the </w:t>
      </w:r>
      <w:r>
        <w:t xml:space="preserve">API </w:t>
      </w:r>
      <w:r w:rsidR="00D46418">
        <w:t>reference documentation</w:t>
      </w:r>
      <w:bookmarkEnd w:id="1484"/>
    </w:p>
    <w:p w14:paraId="7B14EE8A" w14:textId="544FFB3D" w:rsidR="00D46418" w:rsidRDefault="00A8398A" w:rsidP="00CF4423">
      <w:r>
        <w:t xml:space="preserve">To build the API </w:t>
      </w:r>
      <w:r w:rsidR="00D46418">
        <w:t>reference documentation:</w:t>
      </w:r>
      <w:r>
        <w:t xml:space="preserve"> </w:t>
      </w:r>
    </w:p>
    <w:p w14:paraId="78DD4CB6" w14:textId="39F30982" w:rsidR="00D46418" w:rsidRDefault="00D46418" w:rsidP="004F2A32">
      <w:pPr>
        <w:pStyle w:val="a6"/>
        <w:numPr>
          <w:ilvl w:val="0"/>
          <w:numId w:val="12"/>
        </w:numPr>
      </w:pPr>
      <w:r>
        <w:t>N</w:t>
      </w:r>
      <w:r w:rsidR="00A8398A">
        <w:t>avigate to oic-resource/docs folder using the terminal window</w:t>
      </w:r>
      <w:r>
        <w:t>.</w:t>
      </w:r>
    </w:p>
    <w:p w14:paraId="5A6B18F1" w14:textId="6702EE6C" w:rsidR="00CF4423" w:rsidRDefault="00D46418" w:rsidP="004F2A32">
      <w:pPr>
        <w:pStyle w:val="a6"/>
        <w:numPr>
          <w:ilvl w:val="0"/>
          <w:numId w:val="12"/>
        </w:numPr>
      </w:pPr>
      <w:r>
        <w:t>R</w:t>
      </w:r>
      <w:r w:rsidR="00A8398A">
        <w:t>un the following command</w:t>
      </w:r>
      <w:r>
        <w:t>:</w:t>
      </w:r>
      <w:r w:rsidR="00A8398A">
        <w:t xml:space="preserve"> </w:t>
      </w:r>
    </w:p>
    <w:p w14:paraId="31479718" w14:textId="77777777" w:rsidR="00A8398A" w:rsidRDefault="00A8398A" w:rsidP="00CF4423"/>
    <w:p w14:paraId="15989A0C" w14:textId="1BC8052A" w:rsidR="00A8398A" w:rsidRPr="004F2A32" w:rsidRDefault="00A8398A" w:rsidP="00CF4423">
      <w:pPr>
        <w:rPr>
          <w:rFonts w:ascii="Courier" w:hAnsi="Courier"/>
        </w:rPr>
      </w:pPr>
      <w:r w:rsidRPr="004F2A32">
        <w:rPr>
          <w:rFonts w:ascii="Courier" w:hAnsi="Courier"/>
        </w:rPr>
        <w:tab/>
        <w:t xml:space="preserve">$ </w:t>
      </w:r>
      <w:proofErr w:type="spellStart"/>
      <w:proofErr w:type="gramStart"/>
      <w:r w:rsidRPr="004F2A32">
        <w:rPr>
          <w:rFonts w:ascii="Courier" w:hAnsi="Courier"/>
        </w:rPr>
        <w:t>doxygen</w:t>
      </w:r>
      <w:proofErr w:type="spellEnd"/>
      <w:proofErr w:type="gramEnd"/>
    </w:p>
    <w:p w14:paraId="1A5A785B" w14:textId="77777777" w:rsidR="00A8398A" w:rsidRPr="004F2A32" w:rsidRDefault="00A8398A" w:rsidP="00CF4423">
      <w:pPr>
        <w:rPr>
          <w:rFonts w:ascii="Courier" w:hAnsi="Courier"/>
        </w:rPr>
      </w:pPr>
    </w:p>
    <w:p w14:paraId="637AE862" w14:textId="6597F829" w:rsidR="00A8398A" w:rsidRDefault="00A8398A" w:rsidP="00CF4423">
      <w:r>
        <w:t>This command build</w:t>
      </w:r>
      <w:r w:rsidR="00D46418">
        <w:t>s</w:t>
      </w:r>
      <w:r>
        <w:t xml:space="preserve"> the </w:t>
      </w:r>
      <w:r w:rsidR="00D46418">
        <w:t xml:space="preserve">API </w:t>
      </w:r>
      <w:r>
        <w:t xml:space="preserve">reference documentation in the output directory. </w:t>
      </w:r>
    </w:p>
    <w:p w14:paraId="761AA11A" w14:textId="77777777" w:rsidR="00EA2739" w:rsidRDefault="00EA2739" w:rsidP="00CF4423"/>
    <w:p w14:paraId="1AB3BDD9" w14:textId="7D66E584" w:rsidR="00D46418" w:rsidRDefault="00D46418" w:rsidP="00CF4423">
      <w:r>
        <w:t>The output directory for this command is oic-resource/docs/html/index.html.</w:t>
      </w:r>
    </w:p>
    <w:p w14:paraId="0AD2EE97" w14:textId="77777777" w:rsidR="00A8398A" w:rsidRDefault="00A8398A" w:rsidP="00CF4423"/>
    <w:p w14:paraId="040CCA46" w14:textId="21FC0E01" w:rsidR="00A8398A" w:rsidRDefault="00A8398A" w:rsidP="00CF4423"/>
    <w:sectPr w:rsidR="00A8398A" w:rsidSect="00D0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4" w:author="Patel, Shamit" w:date="2014-09-23T14:57:00Z" w:initials="PS">
    <w:p w14:paraId="2F48DAD8" w14:textId="6A9CA95C" w:rsidR="008279C1" w:rsidRDefault="008279C1">
      <w:pPr>
        <w:pStyle w:val="aa"/>
      </w:pPr>
      <w:r>
        <w:rPr>
          <w:rStyle w:val="a9"/>
        </w:rPr>
        <w:annotationRef/>
      </w:r>
      <w:r>
        <w:t xml:space="preserve">Build is the right term here. </w:t>
      </w:r>
    </w:p>
  </w:comment>
  <w:comment w:id="266" w:author="Liefeld, StephanieX" w:date="2014-09-23T14:57:00Z" w:initials="LS">
    <w:p w14:paraId="01B489EA" w14:textId="6A39A2ED" w:rsidR="008279C1" w:rsidRDefault="008279C1">
      <w:pPr>
        <w:pStyle w:val="aa"/>
      </w:pPr>
      <w:r>
        <w:rPr>
          <w:rStyle w:val="a9"/>
        </w:rPr>
        <w:annotationRef/>
      </w:r>
      <w:r>
        <w:t>Does this number vary or can we give an exact number?</w:t>
      </w:r>
    </w:p>
  </w:comment>
  <w:comment w:id="268" w:author="Liefeld, StephanieX" w:date="2014-09-23T14:57:00Z" w:initials="LS">
    <w:p w14:paraId="713685E1" w14:textId="478CABBB" w:rsidR="008279C1" w:rsidRDefault="008279C1">
      <w:pPr>
        <w:pStyle w:val="aa"/>
      </w:pPr>
      <w:r>
        <w:rPr>
          <w:rStyle w:val="a9"/>
        </w:rPr>
        <w:annotationRef/>
      </w:r>
      <w:r>
        <w:t>Is the exact wording of what they click on?</w:t>
      </w:r>
    </w:p>
  </w:comment>
  <w:comment w:id="269" w:author="Liefeld, StephanieX" w:date="2014-09-23T14:57:00Z" w:initials="LS">
    <w:p w14:paraId="7AA5043D" w14:textId="759ECEE5" w:rsidR="008279C1" w:rsidRDefault="008279C1">
      <w:pPr>
        <w:pStyle w:val="aa"/>
      </w:pPr>
      <w:r>
        <w:rPr>
          <w:rStyle w:val="a9"/>
        </w:rPr>
        <w:annotationRef/>
      </w:r>
      <w:r>
        <w:t>Is this another item to click on? What is the exact wording and capitalization?</w:t>
      </w:r>
    </w:p>
  </w:comment>
  <w:comment w:id="270" w:author="Patel, Shamit" w:date="2014-09-23T14:57:00Z" w:initials="PS">
    <w:p w14:paraId="26F39A94" w14:textId="685F3FD9" w:rsidR="008279C1" w:rsidRDefault="008279C1">
      <w:pPr>
        <w:pStyle w:val="aa"/>
      </w:pPr>
      <w:r>
        <w:rPr>
          <w:rStyle w:val="a9"/>
        </w:rPr>
        <w:annotationRef/>
      </w:r>
      <w:r>
        <w:t>YES… and it is “Add Key”</w:t>
      </w:r>
    </w:p>
  </w:comment>
  <w:comment w:id="275" w:author="Liefeld, StephanieX" w:date="2014-09-23T14:57:00Z" w:initials="LS">
    <w:p w14:paraId="2DBCF398" w14:textId="2D88F4DA" w:rsidR="008279C1" w:rsidRDefault="008279C1">
      <w:pPr>
        <w:pStyle w:val="aa"/>
      </w:pPr>
      <w:r>
        <w:rPr>
          <w:rStyle w:val="a9"/>
        </w:rPr>
        <w:annotationRef/>
      </w:r>
      <w:r>
        <w:t>Which section?</w:t>
      </w:r>
    </w:p>
  </w:comment>
  <w:comment w:id="276" w:author="Patel, Shamit" w:date="2014-09-23T14:57:00Z" w:initials="PS">
    <w:p w14:paraId="73085C10" w14:textId="77777777" w:rsidR="008279C1" w:rsidRDefault="008279C1">
      <w:pPr>
        <w:pStyle w:val="aa"/>
      </w:pPr>
      <w:r>
        <w:rPr>
          <w:rStyle w:val="a9"/>
        </w:rPr>
        <w:annotationRef/>
      </w:r>
      <w:r>
        <w:t xml:space="preserve">All the sections below… ex. building c </w:t>
      </w:r>
      <w:proofErr w:type="spellStart"/>
      <w:r>
        <w:t>sdk</w:t>
      </w:r>
      <w:proofErr w:type="spellEnd"/>
      <w:r>
        <w:t xml:space="preserve">, building </w:t>
      </w:r>
      <w:proofErr w:type="spellStart"/>
      <w:r>
        <w:t>c++sdk</w:t>
      </w:r>
      <w:proofErr w:type="spellEnd"/>
      <w:r>
        <w:t xml:space="preserve">, samples and </w:t>
      </w:r>
      <w:proofErr w:type="spellStart"/>
      <w:r>
        <w:t>api</w:t>
      </w:r>
      <w:proofErr w:type="spellEnd"/>
      <w:r>
        <w:t xml:space="preserve"> docs</w:t>
      </w:r>
    </w:p>
    <w:p w14:paraId="2B27BFA5" w14:textId="22C0B864" w:rsidR="008279C1" w:rsidRDefault="008279C1">
      <w:pPr>
        <w:pStyle w:val="aa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6EFF8" w14:textId="77777777" w:rsidR="00C242AE" w:rsidRDefault="00C242AE" w:rsidP="00210D8C">
      <w:r>
        <w:separator/>
      </w:r>
    </w:p>
  </w:endnote>
  <w:endnote w:type="continuationSeparator" w:id="0">
    <w:p w14:paraId="44C7638B" w14:textId="77777777" w:rsidR="00C242AE" w:rsidRDefault="00C242AE" w:rsidP="0021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o Sans Intel Light">
    <w:altName w:val="Swis721 Lt BT"/>
    <w:charset w:val="00"/>
    <w:family w:val="swiss"/>
    <w:pitch w:val="variable"/>
    <w:sig w:usb0="00000003" w:usb1="00000000" w:usb2="00000000" w:usb3="00000000" w:csb0="00000001" w:csb1="00000000"/>
  </w:font>
  <w:font w:name="Neo Sans Intel Medium">
    <w:altName w:val="Arial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22BFD" w14:textId="77777777" w:rsidR="00C242AE" w:rsidRDefault="00C242AE" w:rsidP="00210D8C">
      <w:r>
        <w:separator/>
      </w:r>
    </w:p>
  </w:footnote>
  <w:footnote w:type="continuationSeparator" w:id="0">
    <w:p w14:paraId="1EC71EBF" w14:textId="77777777" w:rsidR="00C242AE" w:rsidRDefault="00C242AE" w:rsidP="00210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4D2A"/>
    <w:multiLevelType w:val="hybridMultilevel"/>
    <w:tmpl w:val="0446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C196A"/>
    <w:multiLevelType w:val="hybridMultilevel"/>
    <w:tmpl w:val="63E82B8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C57AC5"/>
    <w:multiLevelType w:val="hybridMultilevel"/>
    <w:tmpl w:val="876CC8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E30CD"/>
    <w:multiLevelType w:val="hybridMultilevel"/>
    <w:tmpl w:val="8996AA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F7F97"/>
    <w:multiLevelType w:val="hybridMultilevel"/>
    <w:tmpl w:val="968AB1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8295B"/>
    <w:multiLevelType w:val="hybridMultilevel"/>
    <w:tmpl w:val="A6E296E4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4FD61CE"/>
    <w:multiLevelType w:val="hybridMultilevel"/>
    <w:tmpl w:val="BF500A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25FE7"/>
    <w:multiLevelType w:val="hybridMultilevel"/>
    <w:tmpl w:val="62F0137C"/>
    <w:lvl w:ilvl="0" w:tplc="76E0DD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248A7"/>
    <w:multiLevelType w:val="hybridMultilevel"/>
    <w:tmpl w:val="3C502860"/>
    <w:lvl w:ilvl="0" w:tplc="5B402FE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51630"/>
    <w:multiLevelType w:val="hybridMultilevel"/>
    <w:tmpl w:val="E4DE9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D06BD"/>
    <w:multiLevelType w:val="hybridMultilevel"/>
    <w:tmpl w:val="182231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978E9"/>
    <w:multiLevelType w:val="multilevel"/>
    <w:tmpl w:val="CD86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B46BA9"/>
    <w:multiLevelType w:val="hybridMultilevel"/>
    <w:tmpl w:val="E1982F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2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93"/>
    <w:rsid w:val="00007533"/>
    <w:rsid w:val="00013D99"/>
    <w:rsid w:val="00013F0B"/>
    <w:rsid w:val="00021463"/>
    <w:rsid w:val="000317AF"/>
    <w:rsid w:val="00032A77"/>
    <w:rsid w:val="00052077"/>
    <w:rsid w:val="000569E1"/>
    <w:rsid w:val="00063F68"/>
    <w:rsid w:val="00065AC0"/>
    <w:rsid w:val="00072B1C"/>
    <w:rsid w:val="00092F9B"/>
    <w:rsid w:val="000B32C7"/>
    <w:rsid w:val="000E4443"/>
    <w:rsid w:val="00101C74"/>
    <w:rsid w:val="00107348"/>
    <w:rsid w:val="00117812"/>
    <w:rsid w:val="00117E49"/>
    <w:rsid w:val="0012528C"/>
    <w:rsid w:val="001323D3"/>
    <w:rsid w:val="00134423"/>
    <w:rsid w:val="001355C8"/>
    <w:rsid w:val="0013598B"/>
    <w:rsid w:val="0013659A"/>
    <w:rsid w:val="001378E7"/>
    <w:rsid w:val="00154322"/>
    <w:rsid w:val="0016580B"/>
    <w:rsid w:val="00180FA6"/>
    <w:rsid w:val="001826EE"/>
    <w:rsid w:val="001B0624"/>
    <w:rsid w:val="001B790F"/>
    <w:rsid w:val="001E7CD9"/>
    <w:rsid w:val="001F32EC"/>
    <w:rsid w:val="00200888"/>
    <w:rsid w:val="00204705"/>
    <w:rsid w:val="0020593A"/>
    <w:rsid w:val="00205E30"/>
    <w:rsid w:val="00210D8C"/>
    <w:rsid w:val="00214533"/>
    <w:rsid w:val="00220BF6"/>
    <w:rsid w:val="002339E0"/>
    <w:rsid w:val="002339F8"/>
    <w:rsid w:val="00235B1D"/>
    <w:rsid w:val="00244F08"/>
    <w:rsid w:val="00252A9B"/>
    <w:rsid w:val="002556C1"/>
    <w:rsid w:val="0026275B"/>
    <w:rsid w:val="00286837"/>
    <w:rsid w:val="0029247E"/>
    <w:rsid w:val="002950C6"/>
    <w:rsid w:val="00296C8B"/>
    <w:rsid w:val="002A7F8E"/>
    <w:rsid w:val="002B54F6"/>
    <w:rsid w:val="002C0AB1"/>
    <w:rsid w:val="002C1136"/>
    <w:rsid w:val="002D2BE3"/>
    <w:rsid w:val="002D383D"/>
    <w:rsid w:val="002D58AE"/>
    <w:rsid w:val="002E0685"/>
    <w:rsid w:val="002F546F"/>
    <w:rsid w:val="003057E9"/>
    <w:rsid w:val="0031260D"/>
    <w:rsid w:val="00312A9D"/>
    <w:rsid w:val="0031407D"/>
    <w:rsid w:val="00315D77"/>
    <w:rsid w:val="00331856"/>
    <w:rsid w:val="00376616"/>
    <w:rsid w:val="0037707B"/>
    <w:rsid w:val="00383FA4"/>
    <w:rsid w:val="00385B1F"/>
    <w:rsid w:val="003910CA"/>
    <w:rsid w:val="00392DA7"/>
    <w:rsid w:val="00397BC4"/>
    <w:rsid w:val="003A3A04"/>
    <w:rsid w:val="003B535C"/>
    <w:rsid w:val="003B6CBC"/>
    <w:rsid w:val="003D4F17"/>
    <w:rsid w:val="003E6224"/>
    <w:rsid w:val="00403943"/>
    <w:rsid w:val="00406322"/>
    <w:rsid w:val="00407AEE"/>
    <w:rsid w:val="004136A3"/>
    <w:rsid w:val="00414E97"/>
    <w:rsid w:val="004300C8"/>
    <w:rsid w:val="00447901"/>
    <w:rsid w:val="004639FC"/>
    <w:rsid w:val="004647DB"/>
    <w:rsid w:val="004653B5"/>
    <w:rsid w:val="0047272F"/>
    <w:rsid w:val="0048483C"/>
    <w:rsid w:val="004A178B"/>
    <w:rsid w:val="004A3288"/>
    <w:rsid w:val="004A5990"/>
    <w:rsid w:val="004B3E93"/>
    <w:rsid w:val="004B7CB0"/>
    <w:rsid w:val="004C0F1C"/>
    <w:rsid w:val="004C381B"/>
    <w:rsid w:val="004E213B"/>
    <w:rsid w:val="004E7ED1"/>
    <w:rsid w:val="004F2A32"/>
    <w:rsid w:val="00500BBC"/>
    <w:rsid w:val="00502DE1"/>
    <w:rsid w:val="00513246"/>
    <w:rsid w:val="00516949"/>
    <w:rsid w:val="00550821"/>
    <w:rsid w:val="00557493"/>
    <w:rsid w:val="00571404"/>
    <w:rsid w:val="005718CF"/>
    <w:rsid w:val="0058577B"/>
    <w:rsid w:val="00592D5A"/>
    <w:rsid w:val="00594568"/>
    <w:rsid w:val="0059762D"/>
    <w:rsid w:val="005A2C1A"/>
    <w:rsid w:val="005A5EAB"/>
    <w:rsid w:val="005C5699"/>
    <w:rsid w:val="005D12EE"/>
    <w:rsid w:val="005D4872"/>
    <w:rsid w:val="005D7085"/>
    <w:rsid w:val="005D7DA7"/>
    <w:rsid w:val="005E3AA3"/>
    <w:rsid w:val="005E3B63"/>
    <w:rsid w:val="005F6774"/>
    <w:rsid w:val="005F6C5F"/>
    <w:rsid w:val="005F6CE3"/>
    <w:rsid w:val="0060609E"/>
    <w:rsid w:val="00640425"/>
    <w:rsid w:val="006429ED"/>
    <w:rsid w:val="00672B9D"/>
    <w:rsid w:val="00672E86"/>
    <w:rsid w:val="006743E7"/>
    <w:rsid w:val="00684C90"/>
    <w:rsid w:val="0069514F"/>
    <w:rsid w:val="00696EA2"/>
    <w:rsid w:val="006A1E0B"/>
    <w:rsid w:val="006C155F"/>
    <w:rsid w:val="006C294E"/>
    <w:rsid w:val="006C5F24"/>
    <w:rsid w:val="006D70A9"/>
    <w:rsid w:val="006F0B1B"/>
    <w:rsid w:val="00702A64"/>
    <w:rsid w:val="00707786"/>
    <w:rsid w:val="00712290"/>
    <w:rsid w:val="007153D8"/>
    <w:rsid w:val="00723F21"/>
    <w:rsid w:val="0073049D"/>
    <w:rsid w:val="007335EB"/>
    <w:rsid w:val="00733661"/>
    <w:rsid w:val="00736571"/>
    <w:rsid w:val="0075316A"/>
    <w:rsid w:val="007542BF"/>
    <w:rsid w:val="007736A2"/>
    <w:rsid w:val="00773C6A"/>
    <w:rsid w:val="0078075E"/>
    <w:rsid w:val="00783726"/>
    <w:rsid w:val="0078606A"/>
    <w:rsid w:val="007A30D6"/>
    <w:rsid w:val="007A636C"/>
    <w:rsid w:val="007B145D"/>
    <w:rsid w:val="007F47C8"/>
    <w:rsid w:val="00804E06"/>
    <w:rsid w:val="008075A4"/>
    <w:rsid w:val="00810969"/>
    <w:rsid w:val="0081779C"/>
    <w:rsid w:val="00821D00"/>
    <w:rsid w:val="008279C1"/>
    <w:rsid w:val="008306D1"/>
    <w:rsid w:val="00831723"/>
    <w:rsid w:val="00834EBE"/>
    <w:rsid w:val="008578FF"/>
    <w:rsid w:val="00883178"/>
    <w:rsid w:val="00891566"/>
    <w:rsid w:val="008A3892"/>
    <w:rsid w:val="008A4A9E"/>
    <w:rsid w:val="008A6CF8"/>
    <w:rsid w:val="008B3651"/>
    <w:rsid w:val="008D40C7"/>
    <w:rsid w:val="008D4B5E"/>
    <w:rsid w:val="008E2768"/>
    <w:rsid w:val="008F62CC"/>
    <w:rsid w:val="00900503"/>
    <w:rsid w:val="0090742D"/>
    <w:rsid w:val="0091761F"/>
    <w:rsid w:val="009177D6"/>
    <w:rsid w:val="00921F38"/>
    <w:rsid w:val="0093244B"/>
    <w:rsid w:val="009406B7"/>
    <w:rsid w:val="00940F64"/>
    <w:rsid w:val="009445A1"/>
    <w:rsid w:val="00944811"/>
    <w:rsid w:val="0095081D"/>
    <w:rsid w:val="0095795B"/>
    <w:rsid w:val="00963AB5"/>
    <w:rsid w:val="0096631D"/>
    <w:rsid w:val="00985E1A"/>
    <w:rsid w:val="0098655C"/>
    <w:rsid w:val="00997B0A"/>
    <w:rsid w:val="009A4986"/>
    <w:rsid w:val="009A7A52"/>
    <w:rsid w:val="009B0916"/>
    <w:rsid w:val="009B6D0C"/>
    <w:rsid w:val="009C40EF"/>
    <w:rsid w:val="009C44C9"/>
    <w:rsid w:val="009C65D4"/>
    <w:rsid w:val="009D710F"/>
    <w:rsid w:val="009F3A47"/>
    <w:rsid w:val="00A03429"/>
    <w:rsid w:val="00A035FD"/>
    <w:rsid w:val="00A04D7F"/>
    <w:rsid w:val="00A05D35"/>
    <w:rsid w:val="00A1005D"/>
    <w:rsid w:val="00A1033C"/>
    <w:rsid w:val="00A2166F"/>
    <w:rsid w:val="00A2391D"/>
    <w:rsid w:val="00A251CE"/>
    <w:rsid w:val="00A25F2B"/>
    <w:rsid w:val="00A31F7E"/>
    <w:rsid w:val="00A6190E"/>
    <w:rsid w:val="00A61B01"/>
    <w:rsid w:val="00A7073E"/>
    <w:rsid w:val="00A70FFE"/>
    <w:rsid w:val="00A8357C"/>
    <w:rsid w:val="00A8398A"/>
    <w:rsid w:val="00AA13BB"/>
    <w:rsid w:val="00AA2666"/>
    <w:rsid w:val="00AA5B89"/>
    <w:rsid w:val="00AB799B"/>
    <w:rsid w:val="00AC640D"/>
    <w:rsid w:val="00AC77FD"/>
    <w:rsid w:val="00AD385C"/>
    <w:rsid w:val="00AD40FE"/>
    <w:rsid w:val="00AE132A"/>
    <w:rsid w:val="00AE3F27"/>
    <w:rsid w:val="00AE6ECE"/>
    <w:rsid w:val="00AF268B"/>
    <w:rsid w:val="00B16EE7"/>
    <w:rsid w:val="00B51F18"/>
    <w:rsid w:val="00B543B3"/>
    <w:rsid w:val="00B56A16"/>
    <w:rsid w:val="00B65BED"/>
    <w:rsid w:val="00BB78EB"/>
    <w:rsid w:val="00BC0286"/>
    <w:rsid w:val="00BC33C2"/>
    <w:rsid w:val="00BC3C4A"/>
    <w:rsid w:val="00BC6F53"/>
    <w:rsid w:val="00BE0722"/>
    <w:rsid w:val="00BE0ACD"/>
    <w:rsid w:val="00BF3087"/>
    <w:rsid w:val="00C21CC0"/>
    <w:rsid w:val="00C242AE"/>
    <w:rsid w:val="00C33BFC"/>
    <w:rsid w:val="00C340A6"/>
    <w:rsid w:val="00C637D2"/>
    <w:rsid w:val="00C95E6E"/>
    <w:rsid w:val="00CA3552"/>
    <w:rsid w:val="00CA3EB6"/>
    <w:rsid w:val="00CA6BD2"/>
    <w:rsid w:val="00CA725F"/>
    <w:rsid w:val="00CB2B47"/>
    <w:rsid w:val="00CB77C6"/>
    <w:rsid w:val="00CD2307"/>
    <w:rsid w:val="00CE11D6"/>
    <w:rsid w:val="00CE7BB2"/>
    <w:rsid w:val="00CF4423"/>
    <w:rsid w:val="00D03D96"/>
    <w:rsid w:val="00D04E5D"/>
    <w:rsid w:val="00D15162"/>
    <w:rsid w:val="00D24B74"/>
    <w:rsid w:val="00D30C3D"/>
    <w:rsid w:val="00D32185"/>
    <w:rsid w:val="00D3371C"/>
    <w:rsid w:val="00D3728E"/>
    <w:rsid w:val="00D45828"/>
    <w:rsid w:val="00D46418"/>
    <w:rsid w:val="00D667F6"/>
    <w:rsid w:val="00D672A3"/>
    <w:rsid w:val="00D83FF9"/>
    <w:rsid w:val="00D92F59"/>
    <w:rsid w:val="00DA461F"/>
    <w:rsid w:val="00DC1C56"/>
    <w:rsid w:val="00DC3EDF"/>
    <w:rsid w:val="00DE6509"/>
    <w:rsid w:val="00E16547"/>
    <w:rsid w:val="00E17800"/>
    <w:rsid w:val="00E211B1"/>
    <w:rsid w:val="00E41D00"/>
    <w:rsid w:val="00E51233"/>
    <w:rsid w:val="00E55763"/>
    <w:rsid w:val="00E573F0"/>
    <w:rsid w:val="00E66098"/>
    <w:rsid w:val="00E70F44"/>
    <w:rsid w:val="00E7409A"/>
    <w:rsid w:val="00E81E74"/>
    <w:rsid w:val="00E83C07"/>
    <w:rsid w:val="00EA01E9"/>
    <w:rsid w:val="00EA1EFA"/>
    <w:rsid w:val="00EA2739"/>
    <w:rsid w:val="00EA58C0"/>
    <w:rsid w:val="00EC1457"/>
    <w:rsid w:val="00EC1625"/>
    <w:rsid w:val="00ED36AD"/>
    <w:rsid w:val="00EE0167"/>
    <w:rsid w:val="00EE0DF7"/>
    <w:rsid w:val="00EE22AD"/>
    <w:rsid w:val="00F11E59"/>
    <w:rsid w:val="00F24700"/>
    <w:rsid w:val="00F26208"/>
    <w:rsid w:val="00F373DA"/>
    <w:rsid w:val="00F40DEA"/>
    <w:rsid w:val="00F42E60"/>
    <w:rsid w:val="00F45534"/>
    <w:rsid w:val="00F6581C"/>
    <w:rsid w:val="00F736A5"/>
    <w:rsid w:val="00F869F9"/>
    <w:rsid w:val="00F97189"/>
    <w:rsid w:val="00FA273F"/>
    <w:rsid w:val="00FA55F9"/>
    <w:rsid w:val="00FC2571"/>
    <w:rsid w:val="00FC7AC7"/>
    <w:rsid w:val="00FC7CC5"/>
    <w:rsid w:val="00FD0A14"/>
    <w:rsid w:val="00FD3BE7"/>
    <w:rsid w:val="00FD56D8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E7A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F17"/>
    <w:rPr>
      <w:rFonts w:ascii="Neo Sans Intel Light" w:hAnsi="Neo Sans Intel Light"/>
    </w:rPr>
  </w:style>
  <w:style w:type="paragraph" w:styleId="1">
    <w:name w:val="heading 1"/>
    <w:basedOn w:val="a"/>
    <w:next w:val="a"/>
    <w:link w:val="1Char"/>
    <w:uiPriority w:val="9"/>
    <w:qFormat/>
    <w:rsid w:val="003D4F17"/>
    <w:pPr>
      <w:keepNext/>
      <w:keepLines/>
      <w:spacing w:before="480"/>
      <w:outlineLvl w:val="0"/>
    </w:pPr>
    <w:rPr>
      <w:rFonts w:ascii="Neo Sans Intel Medium" w:eastAsiaTheme="majorEastAsia" w:hAnsi="Neo Sans Intel Medium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3F2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C07"/>
    <w:pPr>
      <w:keepNext/>
      <w:keepLines/>
      <w:spacing w:before="200"/>
      <w:outlineLvl w:val="2"/>
    </w:pPr>
    <w:rPr>
      <w:rFonts w:ascii="Neo Sans Intel Medium" w:eastAsiaTheme="majorEastAsia" w:hAnsi="Neo Sans Intel Medium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EA58C0"/>
    <w:pPr>
      <w:keepNext/>
      <w:spacing w:before="120"/>
      <w:ind w:left="424" w:hangingChars="176" w:hanging="424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0D6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3D4F17"/>
    <w:rPr>
      <w:rFonts w:ascii="Neo Sans Intel Medium" w:eastAsiaTheme="majorEastAsia" w:hAnsi="Neo Sans Intel Medium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7336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33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637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0">
    <w:name w:val="부제 Char"/>
    <w:basedOn w:val="a0"/>
    <w:link w:val="a5"/>
    <w:uiPriority w:val="11"/>
    <w:rsid w:val="00C637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6">
    <w:name w:val="List Paragraph"/>
    <w:basedOn w:val="a"/>
    <w:uiPriority w:val="34"/>
    <w:qFormat/>
    <w:rsid w:val="00C637D2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AE3F27"/>
    <w:rPr>
      <w:rFonts w:ascii="Neo Sans Intel Light" w:eastAsiaTheme="majorEastAsia" w:hAnsi="Neo Sans Intel Light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D32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2A7F8E"/>
    <w:rPr>
      <w:rFonts w:ascii="Lucida Grande" w:hAnsi="Lucida Grande" w:cs="Lucida Grande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A7F8E"/>
    <w:rPr>
      <w:rFonts w:ascii="Lucida Grande" w:hAnsi="Lucida Grande" w:cs="Lucida Grande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E83C07"/>
    <w:rPr>
      <w:rFonts w:ascii="Neo Sans Intel Medium" w:eastAsiaTheme="majorEastAsia" w:hAnsi="Neo Sans Intel Medium" w:cstheme="majorBidi"/>
      <w:b/>
      <w:bCs/>
    </w:rPr>
  </w:style>
  <w:style w:type="paragraph" w:styleId="10">
    <w:name w:val="toc 1"/>
    <w:basedOn w:val="a"/>
    <w:next w:val="a"/>
    <w:autoRedefine/>
    <w:uiPriority w:val="39"/>
    <w:unhideWhenUsed/>
    <w:rsid w:val="00B65BED"/>
  </w:style>
  <w:style w:type="paragraph" w:styleId="20">
    <w:name w:val="toc 2"/>
    <w:basedOn w:val="a"/>
    <w:next w:val="a"/>
    <w:autoRedefine/>
    <w:uiPriority w:val="39"/>
    <w:unhideWhenUsed/>
    <w:rsid w:val="00B65BED"/>
    <w:pPr>
      <w:ind w:left="240"/>
    </w:pPr>
  </w:style>
  <w:style w:type="paragraph" w:styleId="30">
    <w:name w:val="toc 3"/>
    <w:basedOn w:val="a"/>
    <w:next w:val="a"/>
    <w:autoRedefine/>
    <w:uiPriority w:val="39"/>
    <w:unhideWhenUsed/>
    <w:rsid w:val="00B65BED"/>
    <w:pPr>
      <w:ind w:left="480"/>
    </w:pPr>
  </w:style>
  <w:style w:type="paragraph" w:styleId="40">
    <w:name w:val="toc 4"/>
    <w:basedOn w:val="a"/>
    <w:next w:val="a"/>
    <w:autoRedefine/>
    <w:uiPriority w:val="39"/>
    <w:unhideWhenUsed/>
    <w:rsid w:val="00B65BE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B65BE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B65BE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B65BE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B65BE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B65BED"/>
    <w:pPr>
      <w:ind w:left="1920"/>
    </w:pPr>
  </w:style>
  <w:style w:type="character" w:styleId="a9">
    <w:name w:val="annotation reference"/>
    <w:basedOn w:val="a0"/>
    <w:uiPriority w:val="99"/>
    <w:semiHidden/>
    <w:unhideWhenUsed/>
    <w:rsid w:val="00101C74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101C74"/>
    <w:rPr>
      <w:sz w:val="20"/>
      <w:szCs w:val="20"/>
    </w:rPr>
  </w:style>
  <w:style w:type="character" w:customStyle="1" w:styleId="Char2">
    <w:name w:val="메모 텍스트 Char"/>
    <w:basedOn w:val="a0"/>
    <w:link w:val="aa"/>
    <w:uiPriority w:val="99"/>
    <w:semiHidden/>
    <w:rsid w:val="00101C74"/>
    <w:rPr>
      <w:rFonts w:ascii="Neo Sans Intel Light" w:hAnsi="Neo Sans Intel Light"/>
      <w:sz w:val="20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01C7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01C74"/>
    <w:rPr>
      <w:rFonts w:ascii="Neo Sans Intel Light" w:hAnsi="Neo Sans Intel Light"/>
      <w:b/>
      <w:bCs/>
      <w:sz w:val="20"/>
      <w:szCs w:val="20"/>
    </w:rPr>
  </w:style>
  <w:style w:type="character" w:customStyle="1" w:styleId="sy0">
    <w:name w:val="sy0"/>
    <w:basedOn w:val="a0"/>
    <w:rsid w:val="0096631D"/>
  </w:style>
  <w:style w:type="character" w:customStyle="1" w:styleId="apple-converted-space">
    <w:name w:val="apple-converted-space"/>
    <w:basedOn w:val="a0"/>
    <w:rsid w:val="0096631D"/>
  </w:style>
  <w:style w:type="character" w:customStyle="1" w:styleId="re5">
    <w:name w:val="re5"/>
    <w:basedOn w:val="a0"/>
    <w:rsid w:val="0096631D"/>
  </w:style>
  <w:style w:type="character" w:customStyle="1" w:styleId="kw3">
    <w:name w:val="kw3"/>
    <w:basedOn w:val="a0"/>
    <w:rsid w:val="0096631D"/>
  </w:style>
  <w:style w:type="paragraph" w:styleId="ac">
    <w:name w:val="header"/>
    <w:basedOn w:val="a"/>
    <w:link w:val="Char4"/>
    <w:uiPriority w:val="99"/>
    <w:unhideWhenUsed/>
    <w:rsid w:val="00210D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210D8C"/>
    <w:rPr>
      <w:rFonts w:ascii="Neo Sans Intel Light" w:hAnsi="Neo Sans Intel Light"/>
    </w:rPr>
  </w:style>
  <w:style w:type="paragraph" w:styleId="ad">
    <w:name w:val="footer"/>
    <w:basedOn w:val="a"/>
    <w:link w:val="Char5"/>
    <w:uiPriority w:val="99"/>
    <w:unhideWhenUsed/>
    <w:rsid w:val="00210D8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210D8C"/>
    <w:rPr>
      <w:rFonts w:ascii="Neo Sans Intel Light" w:hAnsi="Neo Sans Intel Light"/>
    </w:rPr>
  </w:style>
  <w:style w:type="paragraph" w:customStyle="1" w:styleId="body">
    <w:name w:val="body"/>
    <w:basedOn w:val="a"/>
    <w:qFormat/>
    <w:rsid w:val="007542BF"/>
    <w:pPr>
      <w:spacing w:before="120"/>
      <w:jc w:val="both"/>
    </w:pPr>
    <w:rPr>
      <w:rFonts w:asciiTheme="minorHAnsi" w:eastAsiaTheme="majorEastAsia" w:hAnsiTheme="minorHAnsi"/>
      <w:shd w:val="clear" w:color="auto" w:fill="FFFFFF"/>
    </w:rPr>
  </w:style>
  <w:style w:type="paragraph" w:customStyle="1" w:styleId="tablebody">
    <w:name w:val="table body"/>
    <w:basedOn w:val="a"/>
    <w:qFormat/>
    <w:rsid w:val="007542BF"/>
    <w:rPr>
      <w:rFonts w:asciiTheme="minorHAnsi" w:hAnsiTheme="minorHAnsi"/>
      <w:sz w:val="22"/>
      <w:lang w:eastAsia="ko-KR"/>
    </w:rPr>
  </w:style>
  <w:style w:type="paragraph" w:styleId="ae">
    <w:name w:val="No Spacing"/>
    <w:uiPriority w:val="1"/>
    <w:qFormat/>
    <w:rsid w:val="00E81E74"/>
    <w:rPr>
      <w:rFonts w:ascii="Neo Sans Intel Light" w:hAnsi="Neo Sans Intel Light"/>
    </w:rPr>
  </w:style>
  <w:style w:type="character" w:customStyle="1" w:styleId="4Char">
    <w:name w:val="제목 4 Char"/>
    <w:basedOn w:val="a0"/>
    <w:link w:val="4"/>
    <w:uiPriority w:val="9"/>
    <w:rsid w:val="00EA58C0"/>
    <w:rPr>
      <w:rFonts w:ascii="Neo Sans Intel Light" w:hAnsi="Neo Sans Intel Light"/>
      <w:bCs/>
    </w:rPr>
  </w:style>
  <w:style w:type="paragraph" w:styleId="af">
    <w:name w:val="Date"/>
    <w:basedOn w:val="a"/>
    <w:next w:val="a"/>
    <w:link w:val="Char6"/>
    <w:uiPriority w:val="99"/>
    <w:semiHidden/>
    <w:unhideWhenUsed/>
    <w:rsid w:val="00883178"/>
  </w:style>
  <w:style w:type="character" w:customStyle="1" w:styleId="Char6">
    <w:name w:val="날짜 Char"/>
    <w:basedOn w:val="a0"/>
    <w:link w:val="af"/>
    <w:uiPriority w:val="99"/>
    <w:semiHidden/>
    <w:rsid w:val="00883178"/>
    <w:rPr>
      <w:rFonts w:ascii="Neo Sans Intel Light" w:hAnsi="Neo Sans Intel Light"/>
    </w:rPr>
  </w:style>
  <w:style w:type="paragraph" w:styleId="af0">
    <w:name w:val="Body Text"/>
    <w:basedOn w:val="a"/>
    <w:link w:val="Char7"/>
    <w:uiPriority w:val="99"/>
    <w:unhideWhenUsed/>
    <w:rsid w:val="003057E9"/>
    <w:pPr>
      <w:spacing w:after="180"/>
    </w:pPr>
  </w:style>
  <w:style w:type="character" w:customStyle="1" w:styleId="Char7">
    <w:name w:val="본문 Char"/>
    <w:basedOn w:val="a0"/>
    <w:link w:val="af0"/>
    <w:uiPriority w:val="99"/>
    <w:rsid w:val="003057E9"/>
    <w:rPr>
      <w:rFonts w:ascii="Neo Sans Intel Light" w:hAnsi="Neo Sans Intel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F17"/>
    <w:rPr>
      <w:rFonts w:ascii="Neo Sans Intel Light" w:hAnsi="Neo Sans Intel Light"/>
    </w:rPr>
  </w:style>
  <w:style w:type="paragraph" w:styleId="1">
    <w:name w:val="heading 1"/>
    <w:basedOn w:val="a"/>
    <w:next w:val="a"/>
    <w:link w:val="1Char"/>
    <w:uiPriority w:val="9"/>
    <w:qFormat/>
    <w:rsid w:val="003D4F17"/>
    <w:pPr>
      <w:keepNext/>
      <w:keepLines/>
      <w:spacing w:before="480"/>
      <w:outlineLvl w:val="0"/>
    </w:pPr>
    <w:rPr>
      <w:rFonts w:ascii="Neo Sans Intel Medium" w:eastAsiaTheme="majorEastAsia" w:hAnsi="Neo Sans Intel Medium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3F2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C07"/>
    <w:pPr>
      <w:keepNext/>
      <w:keepLines/>
      <w:spacing w:before="200"/>
      <w:outlineLvl w:val="2"/>
    </w:pPr>
    <w:rPr>
      <w:rFonts w:ascii="Neo Sans Intel Medium" w:eastAsiaTheme="majorEastAsia" w:hAnsi="Neo Sans Intel Medium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EA58C0"/>
    <w:pPr>
      <w:keepNext/>
      <w:spacing w:before="120"/>
      <w:ind w:left="424" w:hangingChars="176" w:hanging="424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0D6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3D4F17"/>
    <w:rPr>
      <w:rFonts w:ascii="Neo Sans Intel Medium" w:eastAsiaTheme="majorEastAsia" w:hAnsi="Neo Sans Intel Medium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7336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33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637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0">
    <w:name w:val="부제 Char"/>
    <w:basedOn w:val="a0"/>
    <w:link w:val="a5"/>
    <w:uiPriority w:val="11"/>
    <w:rsid w:val="00C637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6">
    <w:name w:val="List Paragraph"/>
    <w:basedOn w:val="a"/>
    <w:uiPriority w:val="34"/>
    <w:qFormat/>
    <w:rsid w:val="00C637D2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AE3F27"/>
    <w:rPr>
      <w:rFonts w:ascii="Neo Sans Intel Light" w:eastAsiaTheme="majorEastAsia" w:hAnsi="Neo Sans Intel Light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D32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2A7F8E"/>
    <w:rPr>
      <w:rFonts w:ascii="Lucida Grande" w:hAnsi="Lucida Grande" w:cs="Lucida Grande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A7F8E"/>
    <w:rPr>
      <w:rFonts w:ascii="Lucida Grande" w:hAnsi="Lucida Grande" w:cs="Lucida Grande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E83C07"/>
    <w:rPr>
      <w:rFonts w:ascii="Neo Sans Intel Medium" w:eastAsiaTheme="majorEastAsia" w:hAnsi="Neo Sans Intel Medium" w:cstheme="majorBidi"/>
      <w:b/>
      <w:bCs/>
    </w:rPr>
  </w:style>
  <w:style w:type="paragraph" w:styleId="10">
    <w:name w:val="toc 1"/>
    <w:basedOn w:val="a"/>
    <w:next w:val="a"/>
    <w:autoRedefine/>
    <w:uiPriority w:val="39"/>
    <w:unhideWhenUsed/>
    <w:rsid w:val="00B65BED"/>
  </w:style>
  <w:style w:type="paragraph" w:styleId="20">
    <w:name w:val="toc 2"/>
    <w:basedOn w:val="a"/>
    <w:next w:val="a"/>
    <w:autoRedefine/>
    <w:uiPriority w:val="39"/>
    <w:unhideWhenUsed/>
    <w:rsid w:val="00B65BED"/>
    <w:pPr>
      <w:ind w:left="240"/>
    </w:pPr>
  </w:style>
  <w:style w:type="paragraph" w:styleId="30">
    <w:name w:val="toc 3"/>
    <w:basedOn w:val="a"/>
    <w:next w:val="a"/>
    <w:autoRedefine/>
    <w:uiPriority w:val="39"/>
    <w:unhideWhenUsed/>
    <w:rsid w:val="00B65BED"/>
    <w:pPr>
      <w:ind w:left="480"/>
    </w:pPr>
  </w:style>
  <w:style w:type="paragraph" w:styleId="40">
    <w:name w:val="toc 4"/>
    <w:basedOn w:val="a"/>
    <w:next w:val="a"/>
    <w:autoRedefine/>
    <w:uiPriority w:val="39"/>
    <w:unhideWhenUsed/>
    <w:rsid w:val="00B65BE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B65BE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B65BE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B65BE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B65BE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B65BED"/>
    <w:pPr>
      <w:ind w:left="1920"/>
    </w:pPr>
  </w:style>
  <w:style w:type="character" w:styleId="a9">
    <w:name w:val="annotation reference"/>
    <w:basedOn w:val="a0"/>
    <w:uiPriority w:val="99"/>
    <w:semiHidden/>
    <w:unhideWhenUsed/>
    <w:rsid w:val="00101C74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101C74"/>
    <w:rPr>
      <w:sz w:val="20"/>
      <w:szCs w:val="20"/>
    </w:rPr>
  </w:style>
  <w:style w:type="character" w:customStyle="1" w:styleId="Char2">
    <w:name w:val="메모 텍스트 Char"/>
    <w:basedOn w:val="a0"/>
    <w:link w:val="aa"/>
    <w:uiPriority w:val="99"/>
    <w:semiHidden/>
    <w:rsid w:val="00101C74"/>
    <w:rPr>
      <w:rFonts w:ascii="Neo Sans Intel Light" w:hAnsi="Neo Sans Intel Light"/>
      <w:sz w:val="20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01C7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01C74"/>
    <w:rPr>
      <w:rFonts w:ascii="Neo Sans Intel Light" w:hAnsi="Neo Sans Intel Light"/>
      <w:b/>
      <w:bCs/>
      <w:sz w:val="20"/>
      <w:szCs w:val="20"/>
    </w:rPr>
  </w:style>
  <w:style w:type="character" w:customStyle="1" w:styleId="sy0">
    <w:name w:val="sy0"/>
    <w:basedOn w:val="a0"/>
    <w:rsid w:val="0096631D"/>
  </w:style>
  <w:style w:type="character" w:customStyle="1" w:styleId="apple-converted-space">
    <w:name w:val="apple-converted-space"/>
    <w:basedOn w:val="a0"/>
    <w:rsid w:val="0096631D"/>
  </w:style>
  <w:style w:type="character" w:customStyle="1" w:styleId="re5">
    <w:name w:val="re5"/>
    <w:basedOn w:val="a0"/>
    <w:rsid w:val="0096631D"/>
  </w:style>
  <w:style w:type="character" w:customStyle="1" w:styleId="kw3">
    <w:name w:val="kw3"/>
    <w:basedOn w:val="a0"/>
    <w:rsid w:val="0096631D"/>
  </w:style>
  <w:style w:type="paragraph" w:styleId="ac">
    <w:name w:val="header"/>
    <w:basedOn w:val="a"/>
    <w:link w:val="Char4"/>
    <w:uiPriority w:val="99"/>
    <w:unhideWhenUsed/>
    <w:rsid w:val="00210D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210D8C"/>
    <w:rPr>
      <w:rFonts w:ascii="Neo Sans Intel Light" w:hAnsi="Neo Sans Intel Light"/>
    </w:rPr>
  </w:style>
  <w:style w:type="paragraph" w:styleId="ad">
    <w:name w:val="footer"/>
    <w:basedOn w:val="a"/>
    <w:link w:val="Char5"/>
    <w:uiPriority w:val="99"/>
    <w:unhideWhenUsed/>
    <w:rsid w:val="00210D8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210D8C"/>
    <w:rPr>
      <w:rFonts w:ascii="Neo Sans Intel Light" w:hAnsi="Neo Sans Intel Light"/>
    </w:rPr>
  </w:style>
  <w:style w:type="paragraph" w:customStyle="1" w:styleId="body">
    <w:name w:val="body"/>
    <w:basedOn w:val="a"/>
    <w:qFormat/>
    <w:rsid w:val="007542BF"/>
    <w:pPr>
      <w:spacing w:before="120"/>
      <w:jc w:val="both"/>
    </w:pPr>
    <w:rPr>
      <w:rFonts w:asciiTheme="minorHAnsi" w:eastAsiaTheme="majorEastAsia" w:hAnsiTheme="minorHAnsi"/>
      <w:shd w:val="clear" w:color="auto" w:fill="FFFFFF"/>
    </w:rPr>
  </w:style>
  <w:style w:type="paragraph" w:customStyle="1" w:styleId="tablebody">
    <w:name w:val="table body"/>
    <w:basedOn w:val="a"/>
    <w:qFormat/>
    <w:rsid w:val="007542BF"/>
    <w:rPr>
      <w:rFonts w:asciiTheme="minorHAnsi" w:hAnsiTheme="minorHAnsi"/>
      <w:sz w:val="22"/>
      <w:lang w:eastAsia="ko-KR"/>
    </w:rPr>
  </w:style>
  <w:style w:type="paragraph" w:styleId="ae">
    <w:name w:val="No Spacing"/>
    <w:uiPriority w:val="1"/>
    <w:qFormat/>
    <w:rsid w:val="00E81E74"/>
    <w:rPr>
      <w:rFonts w:ascii="Neo Sans Intel Light" w:hAnsi="Neo Sans Intel Light"/>
    </w:rPr>
  </w:style>
  <w:style w:type="character" w:customStyle="1" w:styleId="4Char">
    <w:name w:val="제목 4 Char"/>
    <w:basedOn w:val="a0"/>
    <w:link w:val="4"/>
    <w:uiPriority w:val="9"/>
    <w:rsid w:val="00EA58C0"/>
    <w:rPr>
      <w:rFonts w:ascii="Neo Sans Intel Light" w:hAnsi="Neo Sans Intel Light"/>
      <w:bCs/>
    </w:rPr>
  </w:style>
  <w:style w:type="paragraph" w:styleId="af">
    <w:name w:val="Date"/>
    <w:basedOn w:val="a"/>
    <w:next w:val="a"/>
    <w:link w:val="Char6"/>
    <w:uiPriority w:val="99"/>
    <w:semiHidden/>
    <w:unhideWhenUsed/>
    <w:rsid w:val="00883178"/>
  </w:style>
  <w:style w:type="character" w:customStyle="1" w:styleId="Char6">
    <w:name w:val="날짜 Char"/>
    <w:basedOn w:val="a0"/>
    <w:link w:val="af"/>
    <w:uiPriority w:val="99"/>
    <w:semiHidden/>
    <w:rsid w:val="00883178"/>
    <w:rPr>
      <w:rFonts w:ascii="Neo Sans Intel Light" w:hAnsi="Neo Sans Intel Light"/>
    </w:rPr>
  </w:style>
  <w:style w:type="paragraph" w:styleId="af0">
    <w:name w:val="Body Text"/>
    <w:basedOn w:val="a"/>
    <w:link w:val="Char7"/>
    <w:uiPriority w:val="99"/>
    <w:unhideWhenUsed/>
    <w:rsid w:val="003057E9"/>
    <w:pPr>
      <w:spacing w:after="180"/>
    </w:pPr>
  </w:style>
  <w:style w:type="character" w:customStyle="1" w:styleId="Char7">
    <w:name w:val="본문 Char"/>
    <w:basedOn w:val="a0"/>
    <w:link w:val="af0"/>
    <w:uiPriority w:val="99"/>
    <w:rsid w:val="003057E9"/>
    <w:rPr>
      <w:rFonts w:ascii="Neo Sans Intel Light" w:hAnsi="Neo Sans Intel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9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ohn.doe@example.com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EE6B469F6044D92A8B8FF7ADC261A" ma:contentTypeVersion="0" ma:contentTypeDescription="Create a new document." ma:contentTypeScope="" ma:versionID="c0eb57d70e017ff888e7d81197bf27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49AC9-30C6-43F1-9A05-D815C9DB18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F45631-E54F-45C0-BAA6-756FE383B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7F7D31-D3FE-455A-B0FA-3AECD812A0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6E7957-7458-47E8-8ADE-4E48DB0E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22</Pages>
  <Words>3850</Words>
  <Characters>21946</Characters>
  <Application>Microsoft Office Word</Application>
  <DocSecurity>0</DocSecurity>
  <Lines>182</Lines>
  <Paragraphs>51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</Company>
  <LinksUpToDate>false</LinksUpToDate>
  <CharactersWithSpaces>25745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Shamit Patel (Intel)</dc:creator>
  <cp:lastModifiedBy>joonhyuk.ryu</cp:lastModifiedBy>
  <cp:revision>39</cp:revision>
  <dcterms:created xsi:type="dcterms:W3CDTF">2014-12-16T07:42:00Z</dcterms:created>
  <dcterms:modified xsi:type="dcterms:W3CDTF">2014-12-18T01:33:00Z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0x010100D85EE6B469F6044D92A8B8FF7ADC261A</vt:lpwstr>
  </property>
</Properties>
</file>